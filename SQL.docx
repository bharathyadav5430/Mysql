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01C5A" w14:textId="77777777" w:rsidR="0029570C" w:rsidRPr="0029570C" w:rsidRDefault="0029570C" w:rsidP="0029570C">
      <w:pPr>
        <w:spacing w:before="100" w:beforeAutospacing="1" w:after="100" w:afterAutospacing="1" w:line="240" w:lineRule="auto"/>
        <w:jc w:val="center"/>
        <w:outlineLvl w:val="1"/>
        <w:rPr>
          <w:rFonts w:ascii="Times New Roman" w:eastAsia="Times New Roman" w:hAnsi="Times New Roman" w:cs="Times New Roman"/>
          <w:b/>
          <w:sz w:val="56"/>
          <w:szCs w:val="36"/>
          <w:u w:val="single"/>
        </w:rPr>
      </w:pPr>
      <w:r>
        <w:rPr>
          <w:rFonts w:ascii="Times New Roman" w:eastAsia="Times New Roman" w:hAnsi="Times New Roman" w:cs="Times New Roman"/>
          <w:b/>
          <w:sz w:val="56"/>
          <w:szCs w:val="36"/>
          <w:u w:val="single"/>
        </w:rPr>
        <w:t>My</w:t>
      </w:r>
      <w:r w:rsidRPr="0029570C">
        <w:rPr>
          <w:rFonts w:ascii="Times New Roman" w:eastAsia="Times New Roman" w:hAnsi="Times New Roman" w:cs="Times New Roman"/>
          <w:b/>
          <w:sz w:val="56"/>
          <w:szCs w:val="36"/>
          <w:u w:val="single"/>
        </w:rPr>
        <w:t>SQL</w:t>
      </w:r>
    </w:p>
    <w:p w14:paraId="6AEC4624" w14:textId="77777777" w:rsidR="004E4F5A" w:rsidRPr="00AA07DB"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AA07DB">
        <w:rPr>
          <w:rFonts w:ascii="Times New Roman" w:eastAsia="Times New Roman" w:hAnsi="Times New Roman" w:cs="Times New Roman"/>
          <w:b/>
          <w:sz w:val="36"/>
          <w:szCs w:val="36"/>
          <w:u w:val="single"/>
        </w:rPr>
        <w:t>What is SQL?</w:t>
      </w:r>
    </w:p>
    <w:p w14:paraId="054BBBAF"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SQL is Structured Query Language, which is a computer language for storing, manipulating and retrieving data stored in a relational database.</w:t>
      </w:r>
    </w:p>
    <w:p w14:paraId="456BD9F4"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DDL - Data Definition Language</w:t>
      </w:r>
    </w:p>
    <w:tbl>
      <w:tblPr>
        <w:tblW w:w="11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5"/>
        <w:gridCol w:w="10000"/>
      </w:tblGrid>
      <w:tr w:rsidR="004E4F5A" w:rsidRPr="00AA07DB" w14:paraId="1390EA2E"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55953404" w14:textId="77777777" w:rsidR="004E4F5A" w:rsidRPr="00AA07DB" w:rsidRDefault="004E4F5A">
            <w:pPr>
              <w:spacing w:after="335"/>
              <w:jc w:val="center"/>
              <w:rPr>
                <w:rFonts w:ascii="Times New Roman" w:hAnsi="Times New Roman" w:cs="Times New Roman"/>
                <w:b/>
                <w:bCs/>
                <w:sz w:val="32"/>
                <w:szCs w:val="32"/>
              </w:rPr>
            </w:pPr>
            <w:proofErr w:type="spellStart"/>
            <w:r w:rsidRPr="00AA07DB">
              <w:rPr>
                <w:rFonts w:ascii="Times New Roman" w:hAnsi="Times New Roman" w:cs="Times New Roman"/>
                <w:b/>
                <w:bCs/>
                <w:sz w:val="32"/>
                <w:szCs w:val="32"/>
              </w:rPr>
              <w:t>Sr.No</w:t>
            </w:r>
            <w:proofErr w:type="spellEnd"/>
            <w:r w:rsidRPr="00AA07DB">
              <w:rPr>
                <w:rFonts w:ascii="Times New Roman" w:hAnsi="Times New Roman" w:cs="Times New Roman"/>
                <w:b/>
                <w:bCs/>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57F95724"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4E4F5A" w:rsidRPr="00AA07DB" w14:paraId="3A7A53A0"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974A1FB" w14:textId="77777777" w:rsidR="004E4F5A" w:rsidRPr="00AA07DB" w:rsidRDefault="004E4F5A">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A76E7A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CREATE</w:t>
            </w:r>
          </w:p>
          <w:p w14:paraId="4EA21131"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Creates a new table, a view of a table, or other object in the database.</w:t>
            </w:r>
          </w:p>
        </w:tc>
      </w:tr>
      <w:tr w:rsidR="004E4F5A" w:rsidRPr="00AA07DB" w14:paraId="5273FA59"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01E6FE44"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B521B7"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ALTER</w:t>
            </w:r>
          </w:p>
          <w:p w14:paraId="60DB26FF"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Modifies an existing database object, such as a table.</w:t>
            </w:r>
          </w:p>
        </w:tc>
      </w:tr>
      <w:tr w:rsidR="004E4F5A" w:rsidRPr="00AA07DB" w14:paraId="2D68FB91"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46580FE2"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B662BFD"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DROP</w:t>
            </w:r>
          </w:p>
          <w:p w14:paraId="59B26F6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 xml:space="preserve">Deletes an </w:t>
            </w:r>
            <w:r w:rsidRPr="003A7380">
              <w:rPr>
                <w:color w:val="FF0000"/>
                <w:sz w:val="32"/>
                <w:szCs w:val="32"/>
              </w:rPr>
              <w:t>entire</w:t>
            </w:r>
            <w:r w:rsidRPr="00AA07DB">
              <w:rPr>
                <w:color w:val="000000"/>
                <w:sz w:val="32"/>
                <w:szCs w:val="32"/>
              </w:rPr>
              <w:t xml:space="preserve"> table, a view of a table or other objects in the database.</w:t>
            </w:r>
          </w:p>
        </w:tc>
      </w:tr>
    </w:tbl>
    <w:p w14:paraId="2F87BD26"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DML - Data Manipulation Language</w:t>
      </w:r>
    </w:p>
    <w:tbl>
      <w:tblPr>
        <w:tblW w:w="212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106"/>
        <w:gridCol w:w="19984"/>
      </w:tblGrid>
      <w:tr w:rsidR="00BE48F4" w:rsidRPr="00AA07DB" w14:paraId="6CED8719" w14:textId="77777777" w:rsidTr="008F70B0">
        <w:tc>
          <w:tcPr>
            <w:tcW w:w="114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05701B9F" w14:textId="77777777" w:rsidR="00BE48F4" w:rsidRPr="00AA07DB" w:rsidRDefault="00BE48F4">
            <w:pPr>
              <w:spacing w:after="335"/>
              <w:jc w:val="center"/>
              <w:rPr>
                <w:rFonts w:ascii="Times New Roman" w:hAnsi="Times New Roman" w:cs="Times New Roman"/>
                <w:b/>
                <w:bCs/>
                <w:sz w:val="32"/>
                <w:szCs w:val="32"/>
              </w:rPr>
            </w:pPr>
            <w:proofErr w:type="spellStart"/>
            <w:r w:rsidRPr="00AA07DB">
              <w:rPr>
                <w:rFonts w:ascii="Times New Roman" w:hAnsi="Times New Roman" w:cs="Times New Roman"/>
                <w:b/>
                <w:bCs/>
                <w:sz w:val="32"/>
                <w:szCs w:val="32"/>
              </w:rPr>
              <w:t>Sr.No</w:t>
            </w:r>
            <w:proofErr w:type="spellEnd"/>
            <w:r w:rsidRPr="00AA07DB">
              <w:rPr>
                <w:rFonts w:ascii="Times New Roman" w:hAnsi="Times New Roman" w:cs="Times New Roman"/>
                <w:b/>
                <w:bCs/>
                <w:sz w:val="32"/>
                <w:szCs w:val="32"/>
              </w:rPr>
              <w:t>.</w:t>
            </w:r>
          </w:p>
        </w:tc>
        <w:tc>
          <w:tcPr>
            <w:tcW w:w="106" w:type="dxa"/>
            <w:tcBorders>
              <w:top w:val="single" w:sz="6" w:space="0" w:color="DDDDDD"/>
              <w:left w:val="single" w:sz="6" w:space="0" w:color="DDDDDD"/>
              <w:bottom w:val="single" w:sz="6" w:space="0" w:color="DDDDDD"/>
              <w:right w:val="single" w:sz="6" w:space="0" w:color="DDDDDD"/>
            </w:tcBorders>
            <w:shd w:val="clear" w:color="auto" w:fill="EEEEEE"/>
          </w:tcPr>
          <w:p w14:paraId="38E05ACF" w14:textId="77777777" w:rsidR="00BE48F4" w:rsidRPr="00AA07DB" w:rsidRDefault="00BE48F4">
            <w:pPr>
              <w:spacing w:after="335"/>
              <w:jc w:val="center"/>
              <w:rPr>
                <w:rFonts w:ascii="Times New Roman" w:hAnsi="Times New Roman" w:cs="Times New Roman"/>
                <w:b/>
                <w:bCs/>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2088BF2" w14:textId="77777777" w:rsidR="00BE48F4" w:rsidRPr="00AA07DB" w:rsidRDefault="00BE48F4" w:rsidP="008F70B0">
            <w:pPr>
              <w:spacing w:after="335"/>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BE48F4" w:rsidRPr="00AA07DB" w14:paraId="76C301CF"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6F64AF28" w14:textId="77777777" w:rsidR="00BE48F4" w:rsidRPr="00AA07DB" w:rsidRDefault="00BE48F4">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106" w:type="dxa"/>
            <w:tcBorders>
              <w:top w:val="single" w:sz="6" w:space="0" w:color="DDDDDD"/>
              <w:left w:val="single" w:sz="6" w:space="0" w:color="DDDDDD"/>
              <w:bottom w:val="single" w:sz="6" w:space="0" w:color="DDDDDD"/>
              <w:right w:val="single" w:sz="6" w:space="0" w:color="DDDDDD"/>
            </w:tcBorders>
          </w:tcPr>
          <w:p w14:paraId="04A09316"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3768B8"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SELECT</w:t>
            </w:r>
          </w:p>
          <w:p w14:paraId="2BB91763"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Retrieves certain records from one or more tables.</w:t>
            </w:r>
          </w:p>
        </w:tc>
      </w:tr>
      <w:tr w:rsidR="00BE48F4" w:rsidRPr="00AA07DB" w14:paraId="488F4117"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2296207"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106" w:type="dxa"/>
            <w:tcBorders>
              <w:top w:val="single" w:sz="6" w:space="0" w:color="DDDDDD"/>
              <w:left w:val="single" w:sz="6" w:space="0" w:color="DDDDDD"/>
              <w:bottom w:val="single" w:sz="6" w:space="0" w:color="DDDDDD"/>
              <w:right w:val="single" w:sz="6" w:space="0" w:color="DDDDDD"/>
            </w:tcBorders>
          </w:tcPr>
          <w:p w14:paraId="78A27BE2"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778909"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INSERT</w:t>
            </w:r>
          </w:p>
          <w:p w14:paraId="60D0E287"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Creates a record.</w:t>
            </w:r>
          </w:p>
        </w:tc>
      </w:tr>
      <w:tr w:rsidR="00BE48F4" w:rsidRPr="00AA07DB" w14:paraId="2905D6A6"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AC0E659"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lastRenderedPageBreak/>
              <w:t>3</w:t>
            </w:r>
          </w:p>
        </w:tc>
        <w:tc>
          <w:tcPr>
            <w:tcW w:w="106" w:type="dxa"/>
            <w:tcBorders>
              <w:top w:val="single" w:sz="6" w:space="0" w:color="DDDDDD"/>
              <w:left w:val="single" w:sz="6" w:space="0" w:color="DDDDDD"/>
              <w:bottom w:val="single" w:sz="6" w:space="0" w:color="DDDDDD"/>
              <w:right w:val="single" w:sz="6" w:space="0" w:color="DDDDDD"/>
            </w:tcBorders>
          </w:tcPr>
          <w:p w14:paraId="1551B9C1"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4FD748"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UPDATE</w:t>
            </w:r>
          </w:p>
          <w:p w14:paraId="4102F1DF"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Modifies records.</w:t>
            </w:r>
          </w:p>
        </w:tc>
      </w:tr>
      <w:tr w:rsidR="00BE48F4" w:rsidRPr="00AA07DB" w14:paraId="33980DD7"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60086197"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t>4</w:t>
            </w:r>
          </w:p>
        </w:tc>
        <w:tc>
          <w:tcPr>
            <w:tcW w:w="106" w:type="dxa"/>
            <w:tcBorders>
              <w:top w:val="single" w:sz="6" w:space="0" w:color="DDDDDD"/>
              <w:left w:val="single" w:sz="6" w:space="0" w:color="DDDDDD"/>
              <w:bottom w:val="single" w:sz="6" w:space="0" w:color="DDDDDD"/>
              <w:right w:val="single" w:sz="6" w:space="0" w:color="DDDDDD"/>
            </w:tcBorders>
          </w:tcPr>
          <w:p w14:paraId="3C94BC0A"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FEB1D6"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DELETE</w:t>
            </w:r>
          </w:p>
          <w:p w14:paraId="35F92F4B"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Deletes records.</w:t>
            </w:r>
          </w:p>
        </w:tc>
      </w:tr>
    </w:tbl>
    <w:p w14:paraId="6B57B06B"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DCL - Data Control Language</w:t>
      </w:r>
    </w:p>
    <w:tbl>
      <w:tblPr>
        <w:tblW w:w="11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10045"/>
      </w:tblGrid>
      <w:tr w:rsidR="004E4F5A" w:rsidRPr="00AA07DB" w14:paraId="13605A8D" w14:textId="77777777" w:rsidTr="00B6152E">
        <w:trPr>
          <w:trHeight w:val="709"/>
        </w:trPr>
        <w:tc>
          <w:tcPr>
            <w:tcW w:w="114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E17E55F" w14:textId="77777777" w:rsidR="004E4F5A" w:rsidRPr="00AA07DB" w:rsidRDefault="004E4F5A">
            <w:pPr>
              <w:spacing w:after="335"/>
              <w:jc w:val="center"/>
              <w:rPr>
                <w:rFonts w:ascii="Times New Roman" w:hAnsi="Times New Roman" w:cs="Times New Roman"/>
                <w:b/>
                <w:bCs/>
                <w:sz w:val="32"/>
                <w:szCs w:val="32"/>
              </w:rPr>
            </w:pPr>
            <w:proofErr w:type="spellStart"/>
            <w:r w:rsidRPr="00AA07DB">
              <w:rPr>
                <w:rFonts w:ascii="Times New Roman" w:hAnsi="Times New Roman" w:cs="Times New Roman"/>
                <w:b/>
                <w:bCs/>
                <w:sz w:val="32"/>
                <w:szCs w:val="32"/>
              </w:rPr>
              <w:t>Sr.No</w:t>
            </w:r>
            <w:proofErr w:type="spellEnd"/>
            <w:r w:rsidRPr="00AA07DB">
              <w:rPr>
                <w:rFonts w:ascii="Times New Roman" w:hAnsi="Times New Roman" w:cs="Times New Roman"/>
                <w:b/>
                <w:bCs/>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5C72197"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4E4F5A" w:rsidRPr="00AA07DB" w14:paraId="2F17628E"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727E8BA4" w14:textId="77777777" w:rsidR="004E4F5A" w:rsidRPr="00AA07DB" w:rsidRDefault="004E4F5A">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C00A2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GRANT</w:t>
            </w:r>
          </w:p>
          <w:p w14:paraId="1152C334"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Gives a privilege to user.</w:t>
            </w:r>
          </w:p>
        </w:tc>
      </w:tr>
      <w:tr w:rsidR="004E4F5A" w:rsidRPr="00AA07DB" w14:paraId="2F0DE362"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2F2CB20F"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B7C66F"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REVOKE</w:t>
            </w:r>
          </w:p>
          <w:p w14:paraId="05447A20"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Takes back privileges granted from user.</w:t>
            </w:r>
          </w:p>
        </w:tc>
      </w:tr>
    </w:tbl>
    <w:p w14:paraId="42D90490" w14:textId="77777777" w:rsidR="00AA07DB" w:rsidRPr="00B42151" w:rsidRDefault="00AA07DB" w:rsidP="00AA07DB">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 xml:space="preserve">TCL - </w:t>
      </w:r>
      <w:r w:rsidR="002C16A8">
        <w:rPr>
          <w:rFonts w:ascii="Times New Roman" w:hAnsi="Times New Roman" w:cs="Times New Roman"/>
          <w:bCs w:val="0"/>
          <w:color w:val="auto"/>
          <w:sz w:val="36"/>
          <w:szCs w:val="36"/>
          <w:u w:val="single"/>
        </w:rPr>
        <w:t>Transaction</w:t>
      </w:r>
      <w:r w:rsidRPr="00B42151">
        <w:rPr>
          <w:rFonts w:ascii="Times New Roman" w:hAnsi="Times New Roman" w:cs="Times New Roman"/>
          <w:bCs w:val="0"/>
          <w:color w:val="auto"/>
          <w:sz w:val="36"/>
          <w:szCs w:val="36"/>
          <w:u w:val="single"/>
        </w:rPr>
        <w:t xml:space="preserve"> Control Language</w:t>
      </w:r>
    </w:p>
    <w:p w14:paraId="1A90D99D" w14:textId="77777777" w:rsidR="00AA07DB" w:rsidRPr="00AA07DB" w:rsidRDefault="00AA07DB" w:rsidP="00AA07DB">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 xml:space="preserve">Commit, Rollback and </w:t>
      </w:r>
      <w:proofErr w:type="spellStart"/>
      <w:r w:rsidRPr="00AA07DB">
        <w:rPr>
          <w:rFonts w:ascii="Times New Roman" w:hAnsi="Times New Roman" w:cs="Times New Roman"/>
          <w:b w:val="0"/>
          <w:bCs w:val="0"/>
          <w:color w:val="333333"/>
          <w:sz w:val="32"/>
          <w:szCs w:val="32"/>
        </w:rPr>
        <w:t>Savepoint</w:t>
      </w:r>
      <w:proofErr w:type="spellEnd"/>
      <w:r w:rsidRPr="00AA07DB">
        <w:rPr>
          <w:rFonts w:ascii="Times New Roman" w:hAnsi="Times New Roman" w:cs="Times New Roman"/>
          <w:b w:val="0"/>
          <w:bCs w:val="0"/>
          <w:color w:val="333333"/>
          <w:sz w:val="32"/>
          <w:szCs w:val="32"/>
        </w:rPr>
        <w:t xml:space="preserve"> SQL command</w:t>
      </w:r>
      <w:r w:rsidR="00000000">
        <w:rPr>
          <w:rFonts w:ascii="Times New Roman" w:hAnsi="Times New Roman" w:cs="Times New Roman"/>
          <w:sz w:val="32"/>
          <w:szCs w:val="32"/>
        </w:rPr>
        <w:pict w14:anchorId="72F5565A">
          <v:rect id="_x0000_i1025" style="width:0;height:0" o:hralign="center" o:hrstd="t" o:hrnoshade="t" o:hr="t" fillcolor="#333" stroked="f"/>
        </w:pict>
      </w:r>
      <w:r w:rsidR="00B42151">
        <w:rPr>
          <w:rFonts w:ascii="Times New Roman" w:hAnsi="Times New Roman" w:cs="Times New Roman"/>
          <w:sz w:val="32"/>
          <w:szCs w:val="32"/>
        </w:rPr>
        <w:t>1.</w:t>
      </w:r>
      <w:r w:rsidRPr="00AA07DB">
        <w:rPr>
          <w:rStyle w:val="HTMLCode"/>
          <w:rFonts w:ascii="Times New Roman" w:eastAsiaTheme="majorEastAsia" w:hAnsi="Times New Roman" w:cs="Times New Roman"/>
          <w:b w:val="0"/>
          <w:bCs w:val="0"/>
          <w:color w:val="C7254E"/>
          <w:sz w:val="32"/>
          <w:szCs w:val="32"/>
          <w:shd w:val="clear" w:color="auto" w:fill="F9F2F4"/>
        </w:rPr>
        <w:t>COMMIT</w:t>
      </w:r>
      <w:r w:rsidRPr="00AA07DB">
        <w:rPr>
          <w:rFonts w:ascii="Times New Roman" w:hAnsi="Times New Roman" w:cs="Times New Roman"/>
          <w:b w:val="0"/>
          <w:bCs w:val="0"/>
          <w:color w:val="333333"/>
          <w:sz w:val="32"/>
          <w:szCs w:val="32"/>
        </w:rPr>
        <w:t> command</w:t>
      </w:r>
    </w:p>
    <w:p w14:paraId="41F91295" w14:textId="77777777" w:rsidR="00AA07DB" w:rsidRPr="00AA07DB" w:rsidRDefault="00AA07DB" w:rsidP="00AA07DB">
      <w:pPr>
        <w:pStyle w:val="NormalWeb"/>
        <w:spacing w:before="0" w:beforeAutospacing="0" w:after="167" w:afterAutospacing="0"/>
        <w:rPr>
          <w:sz w:val="32"/>
          <w:szCs w:val="32"/>
        </w:rPr>
      </w:pPr>
      <w:r w:rsidRPr="00AA07DB">
        <w:rPr>
          <w:color w:val="333333"/>
          <w:sz w:val="32"/>
          <w:szCs w:val="32"/>
        </w:rPr>
        <w:t>To avoid that, we use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xml:space="preserve"> command to mark the changes as </w:t>
      </w:r>
      <w:r w:rsidRPr="00A06234">
        <w:rPr>
          <w:color w:val="FF0000"/>
          <w:sz w:val="32"/>
          <w:szCs w:val="32"/>
        </w:rPr>
        <w:t>permanent.</w:t>
      </w:r>
    </w:p>
    <w:p w14:paraId="0B4AC0F6" w14:textId="77777777" w:rsidR="00AA07DB" w:rsidRPr="00AA07DB" w:rsidRDefault="00B42151" w:rsidP="00AA07DB">
      <w:pPr>
        <w:pStyle w:val="Heading2"/>
        <w:spacing w:before="335" w:beforeAutospacing="0" w:after="167" w:afterAutospacing="0"/>
        <w:rPr>
          <w:b w:val="0"/>
          <w:bCs w:val="0"/>
          <w:color w:val="333333"/>
          <w:sz w:val="32"/>
          <w:szCs w:val="32"/>
        </w:rPr>
      </w:pPr>
      <w:r w:rsidRPr="00B42151">
        <w:rPr>
          <w:rStyle w:val="HTMLCode"/>
          <w:rFonts w:ascii="Times New Roman" w:hAnsi="Times New Roman" w:cs="Times New Roman"/>
          <w:b w:val="0"/>
          <w:bCs w:val="0"/>
          <w:sz w:val="32"/>
          <w:szCs w:val="32"/>
          <w:shd w:val="clear" w:color="auto" w:fill="F9F2F4"/>
        </w:rPr>
        <w:t>2.</w:t>
      </w:r>
      <w:r w:rsidR="00AA07DB" w:rsidRPr="00AA07DB">
        <w:rPr>
          <w:rStyle w:val="HTMLCode"/>
          <w:rFonts w:ascii="Times New Roman" w:hAnsi="Times New Roman" w:cs="Times New Roman"/>
          <w:b w:val="0"/>
          <w:bCs w:val="0"/>
          <w:color w:val="C7254E"/>
          <w:sz w:val="32"/>
          <w:szCs w:val="32"/>
          <w:shd w:val="clear" w:color="auto" w:fill="F9F2F4"/>
        </w:rPr>
        <w:t>ROLLBACK</w:t>
      </w:r>
      <w:r w:rsidR="00AA07DB" w:rsidRPr="00AA07DB">
        <w:rPr>
          <w:b w:val="0"/>
          <w:bCs w:val="0"/>
          <w:color w:val="333333"/>
          <w:sz w:val="32"/>
          <w:szCs w:val="32"/>
        </w:rPr>
        <w:t> command</w:t>
      </w:r>
    </w:p>
    <w:p w14:paraId="4DD9673F" w14:textId="77777777" w:rsidR="00AA07DB" w:rsidRPr="00AA07DB" w:rsidRDefault="00AA07DB" w:rsidP="00AA07DB">
      <w:pPr>
        <w:pStyle w:val="NormalWeb"/>
        <w:spacing w:before="0" w:beforeAutospacing="0" w:after="167" w:afterAutospacing="0"/>
        <w:rPr>
          <w:color w:val="333333"/>
          <w:sz w:val="32"/>
          <w:szCs w:val="32"/>
        </w:rPr>
      </w:pPr>
      <w:r w:rsidRPr="00AA07DB">
        <w:rPr>
          <w:color w:val="333333"/>
          <w:sz w:val="32"/>
          <w:szCs w:val="32"/>
        </w:rPr>
        <w:t xml:space="preserve">This command restores the database to last </w:t>
      </w:r>
      <w:proofErr w:type="spellStart"/>
      <w:r w:rsidRPr="00AA07DB">
        <w:rPr>
          <w:color w:val="333333"/>
          <w:sz w:val="32"/>
          <w:szCs w:val="32"/>
        </w:rPr>
        <w:t>commited</w:t>
      </w:r>
      <w:proofErr w:type="spellEnd"/>
      <w:r w:rsidRPr="00AA07DB">
        <w:rPr>
          <w:color w:val="333333"/>
          <w:sz w:val="32"/>
          <w:szCs w:val="32"/>
        </w:rPr>
        <w:t xml:space="preserve"> state. It is also used with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xml:space="preserve"> command to jump to a </w:t>
      </w:r>
      <w:proofErr w:type="spellStart"/>
      <w:r w:rsidRPr="00AA07DB">
        <w:rPr>
          <w:color w:val="333333"/>
          <w:sz w:val="32"/>
          <w:szCs w:val="32"/>
        </w:rPr>
        <w:t>savepoint</w:t>
      </w:r>
      <w:proofErr w:type="spellEnd"/>
      <w:r w:rsidRPr="00AA07DB">
        <w:rPr>
          <w:color w:val="333333"/>
          <w:sz w:val="32"/>
          <w:szCs w:val="32"/>
        </w:rPr>
        <w:t xml:space="preserve"> in an ongoing transaction.</w:t>
      </w:r>
    </w:p>
    <w:p w14:paraId="285AB979" w14:textId="77777777" w:rsidR="004E4F5A" w:rsidRPr="00B225B1" w:rsidRDefault="00B42151" w:rsidP="00B225B1">
      <w:pPr>
        <w:pStyle w:val="NormalWeb"/>
        <w:spacing w:before="0" w:beforeAutospacing="0" w:after="167" w:afterAutospacing="0"/>
        <w:rPr>
          <w:color w:val="333333"/>
          <w:sz w:val="32"/>
          <w:szCs w:val="32"/>
        </w:rPr>
      </w:pPr>
      <w:r w:rsidRPr="00B42151">
        <w:rPr>
          <w:rStyle w:val="HTMLCode"/>
          <w:rFonts w:ascii="Times New Roman" w:hAnsi="Times New Roman" w:cs="Times New Roman"/>
          <w:sz w:val="32"/>
          <w:szCs w:val="32"/>
          <w:shd w:val="clear" w:color="auto" w:fill="F9F2F4"/>
        </w:rPr>
        <w:lastRenderedPageBreak/>
        <w:t>3.</w:t>
      </w:r>
      <w:r w:rsidR="00AA07DB" w:rsidRPr="00AA07DB">
        <w:rPr>
          <w:rStyle w:val="HTMLCode"/>
          <w:rFonts w:ascii="Times New Roman" w:hAnsi="Times New Roman" w:cs="Times New Roman"/>
          <w:color w:val="C7254E"/>
          <w:sz w:val="32"/>
          <w:szCs w:val="32"/>
          <w:shd w:val="clear" w:color="auto" w:fill="F9F2F4"/>
        </w:rPr>
        <w:t>SAVEPOINT</w:t>
      </w:r>
      <w:r w:rsidR="00AA07DB" w:rsidRPr="00AA07DB">
        <w:rPr>
          <w:color w:val="333333"/>
          <w:sz w:val="32"/>
          <w:szCs w:val="32"/>
        </w:rPr>
        <w:t xml:space="preserve"> command is used to temporarily save a transaction so that you can </w:t>
      </w:r>
      <w:proofErr w:type="spellStart"/>
      <w:r w:rsidR="00AA07DB" w:rsidRPr="00AA07DB">
        <w:rPr>
          <w:color w:val="333333"/>
          <w:sz w:val="32"/>
          <w:szCs w:val="32"/>
        </w:rPr>
        <w:t>rollback</w:t>
      </w:r>
      <w:proofErr w:type="spellEnd"/>
      <w:r w:rsidR="00AA07DB" w:rsidRPr="00AA07DB">
        <w:rPr>
          <w:color w:val="333333"/>
          <w:sz w:val="32"/>
          <w:szCs w:val="32"/>
        </w:rPr>
        <w:t xml:space="preserve"> to that point whenever required.</w:t>
      </w:r>
    </w:p>
    <w:p w14:paraId="3B8A2BC7"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RDBMS?</w:t>
      </w:r>
    </w:p>
    <w:p w14:paraId="3EBE3C72"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RDBMS stands for </w:t>
      </w:r>
      <w:r w:rsidRPr="00AA07DB">
        <w:rPr>
          <w:rFonts w:ascii="Times New Roman" w:eastAsia="Times New Roman" w:hAnsi="Times New Roman" w:cs="Times New Roman"/>
          <w:b/>
          <w:bCs/>
          <w:color w:val="000000"/>
          <w:sz w:val="32"/>
          <w:szCs w:val="32"/>
          <w:u w:val="single"/>
        </w:rPr>
        <w:t>R</w:t>
      </w:r>
      <w:r w:rsidRPr="00AA07DB">
        <w:rPr>
          <w:rFonts w:ascii="Times New Roman" w:eastAsia="Times New Roman" w:hAnsi="Times New Roman" w:cs="Times New Roman"/>
          <w:color w:val="000000"/>
          <w:sz w:val="32"/>
          <w:szCs w:val="32"/>
        </w:rPr>
        <w:t>elational </w:t>
      </w:r>
      <w:r w:rsidRPr="00AA07DB">
        <w:rPr>
          <w:rFonts w:ascii="Times New Roman" w:eastAsia="Times New Roman" w:hAnsi="Times New Roman" w:cs="Times New Roman"/>
          <w:b/>
          <w:bCs/>
          <w:color w:val="000000"/>
          <w:sz w:val="32"/>
          <w:szCs w:val="32"/>
          <w:u w:val="single"/>
        </w:rPr>
        <w:t>D</w:t>
      </w:r>
      <w:r w:rsidRPr="00AA07DB">
        <w:rPr>
          <w:rFonts w:ascii="Times New Roman" w:eastAsia="Times New Roman" w:hAnsi="Times New Roman" w:cs="Times New Roman"/>
          <w:color w:val="000000"/>
          <w:sz w:val="32"/>
          <w:szCs w:val="32"/>
        </w:rPr>
        <w:t>atabase </w:t>
      </w:r>
      <w:r w:rsidRPr="00AA07DB">
        <w:rPr>
          <w:rFonts w:ascii="Times New Roman" w:eastAsia="Times New Roman" w:hAnsi="Times New Roman" w:cs="Times New Roman"/>
          <w:b/>
          <w:bCs/>
          <w:color w:val="000000"/>
          <w:sz w:val="32"/>
          <w:szCs w:val="32"/>
          <w:u w:val="single"/>
        </w:rPr>
        <w:t>M</w:t>
      </w:r>
      <w:r w:rsidRPr="00AA07DB">
        <w:rPr>
          <w:rFonts w:ascii="Times New Roman" w:eastAsia="Times New Roman" w:hAnsi="Times New Roman" w:cs="Times New Roman"/>
          <w:color w:val="000000"/>
          <w:sz w:val="32"/>
          <w:szCs w:val="32"/>
        </w:rPr>
        <w:t>anagement </w:t>
      </w:r>
      <w:r w:rsidRPr="00AA07DB">
        <w:rPr>
          <w:rFonts w:ascii="Times New Roman" w:eastAsia="Times New Roman" w:hAnsi="Times New Roman" w:cs="Times New Roman"/>
          <w:b/>
          <w:bCs/>
          <w:color w:val="000000"/>
          <w:sz w:val="32"/>
          <w:szCs w:val="32"/>
          <w:u w:val="single"/>
        </w:rPr>
        <w:t>S</w:t>
      </w:r>
      <w:r w:rsidRPr="00AA07DB">
        <w:rPr>
          <w:rFonts w:ascii="Times New Roman" w:eastAsia="Times New Roman" w:hAnsi="Times New Roman" w:cs="Times New Roman"/>
          <w:color w:val="000000"/>
          <w:sz w:val="32"/>
          <w:szCs w:val="32"/>
        </w:rPr>
        <w:t>ystem. RDBMS is the basis for SQL, and for all modern database systems like MS SQL Server, IBM DB2, Oracle, MySQL, and Microsoft Access.</w:t>
      </w:r>
    </w:p>
    <w:p w14:paraId="2321C260"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table?</w:t>
      </w:r>
    </w:p>
    <w:p w14:paraId="612A91FF"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The data in an RDBMS is stored in database objects which are called as </w:t>
      </w:r>
      <w:r w:rsidRPr="00AA07DB">
        <w:rPr>
          <w:rFonts w:ascii="Times New Roman" w:eastAsia="Times New Roman" w:hAnsi="Times New Roman" w:cs="Times New Roman"/>
          <w:b/>
          <w:bCs/>
          <w:color w:val="000000"/>
          <w:sz w:val="32"/>
          <w:szCs w:val="32"/>
        </w:rPr>
        <w:t>tables</w:t>
      </w:r>
      <w:r w:rsidRPr="00AA07DB">
        <w:rPr>
          <w:rFonts w:ascii="Times New Roman" w:eastAsia="Times New Roman" w:hAnsi="Times New Roman" w:cs="Times New Roman"/>
          <w:color w:val="000000"/>
          <w:sz w:val="32"/>
          <w:szCs w:val="32"/>
        </w:rPr>
        <w:t>. This table is basically a collection of related data entries and it consists of numerous columns and rows.</w:t>
      </w:r>
    </w:p>
    <w:p w14:paraId="392FDB86"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Remember, a table is the most common and simplest form of data storage in a relational database. The following program is an example of a CUSTOMERS table −</w:t>
      </w:r>
    </w:p>
    <w:p w14:paraId="7C056F2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778541D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ID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NAME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AGE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ADDRESS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SALARY   </w:t>
      </w:r>
      <w:r w:rsidRPr="00AA07DB">
        <w:rPr>
          <w:rFonts w:ascii="Times New Roman" w:eastAsia="Times New Roman" w:hAnsi="Times New Roman" w:cs="Times New Roman"/>
          <w:color w:val="666600"/>
          <w:sz w:val="32"/>
          <w:szCs w:val="32"/>
        </w:rPr>
        <w:t>|</w:t>
      </w:r>
    </w:p>
    <w:p w14:paraId="4E3AE07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43C1301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Ramesh</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655E781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Khilan</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Delhi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7431B164"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proofErr w:type="spellStart"/>
      <w:r w:rsidRPr="00AA07DB">
        <w:rPr>
          <w:rFonts w:ascii="Times New Roman" w:eastAsia="Times New Roman" w:hAnsi="Times New Roman" w:cs="Times New Roman"/>
          <w:color w:val="000000"/>
          <w:sz w:val="32"/>
          <w:szCs w:val="32"/>
        </w:rPr>
        <w:t>kaushik</w:t>
      </w:r>
      <w:proofErr w:type="spell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23</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Kota</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316F3B8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4</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Chaitali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Mumbai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6500.00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134B3044"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5</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Hardik</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27</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Bhopal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8500.00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4687571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6</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Komal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MP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4500.00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51255557"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7</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Muffy</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24</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Indore</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10000.00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047BCBB"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AA07DB">
        <w:rPr>
          <w:rFonts w:ascii="Times New Roman" w:eastAsia="Times New Roman" w:hAnsi="Times New Roman" w:cs="Times New Roman"/>
          <w:color w:val="666600"/>
          <w:sz w:val="32"/>
          <w:szCs w:val="32"/>
        </w:rPr>
        <w:t>+----+----------+-----+-----------+----------+</w:t>
      </w:r>
    </w:p>
    <w:p w14:paraId="7B200867"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field?</w:t>
      </w:r>
    </w:p>
    <w:p w14:paraId="16EF59A5"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Every table is broken up into smaller entities called fields. The fields in the CUSTOMERS table consist of ID, NAME, AGE, ADDRESS and SALARY.</w:t>
      </w:r>
    </w:p>
    <w:p w14:paraId="774EDD17"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lastRenderedPageBreak/>
        <w:t>A field is a column in a table that is designed to maintain specific information about every record in the table.</w:t>
      </w:r>
    </w:p>
    <w:p w14:paraId="2784A681" w14:textId="77777777" w:rsidR="004E4F5A" w:rsidRPr="00B4215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B42151">
        <w:rPr>
          <w:rFonts w:ascii="Times New Roman" w:eastAsia="Times New Roman" w:hAnsi="Times New Roman" w:cs="Times New Roman"/>
          <w:b/>
          <w:sz w:val="36"/>
          <w:szCs w:val="36"/>
          <w:u w:val="single"/>
        </w:rPr>
        <w:t>What is a Record or a Row?</w:t>
      </w:r>
    </w:p>
    <w:p w14:paraId="26F4731D"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record is also called as a row of data is each individual entry that exists in a table. For example, there are 7 records in the above CUSTOMERS table. Following is a single row of data or record in the CUSTOMERS table −</w:t>
      </w:r>
    </w:p>
    <w:p w14:paraId="0AF0E79F"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56F2683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Ramesh</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C94312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AA07DB">
        <w:rPr>
          <w:rFonts w:ascii="Times New Roman" w:eastAsia="Times New Roman" w:hAnsi="Times New Roman" w:cs="Times New Roman"/>
          <w:color w:val="666600"/>
          <w:sz w:val="32"/>
          <w:szCs w:val="32"/>
        </w:rPr>
        <w:t>+----+----------+-----+-----------+----------+</w:t>
      </w:r>
    </w:p>
    <w:p w14:paraId="4C2EDA6B"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record is a horizontal entity in a table.</w:t>
      </w:r>
    </w:p>
    <w:p w14:paraId="3C7E239F"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column?</w:t>
      </w:r>
    </w:p>
    <w:p w14:paraId="4E29620D"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column is a vertical entity in a table that contains all information associated with a specific field in a table.</w:t>
      </w:r>
    </w:p>
    <w:p w14:paraId="24A37E04"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For example, a column in the CUSTOMERS table is ADDRESS, which represents location description and would be as shown below −</w:t>
      </w:r>
    </w:p>
    <w:p w14:paraId="2F262B8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665FDBB6"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ADDRESS   </w:t>
      </w:r>
      <w:r w:rsidRPr="00AA07DB">
        <w:rPr>
          <w:rFonts w:ascii="Times New Roman" w:eastAsia="Times New Roman" w:hAnsi="Times New Roman" w:cs="Times New Roman"/>
          <w:color w:val="666600"/>
          <w:sz w:val="32"/>
          <w:szCs w:val="32"/>
        </w:rPr>
        <w:t>|</w:t>
      </w:r>
    </w:p>
    <w:p w14:paraId="067CCBE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7CA64CC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12DB7609"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Delhi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084BFCBB"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Kota</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662B540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Mumbai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743259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Bhopal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560639FE"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MP        </w:t>
      </w:r>
      <w:r w:rsidRPr="00AA07DB">
        <w:rPr>
          <w:rFonts w:ascii="Times New Roman" w:eastAsia="Times New Roman" w:hAnsi="Times New Roman" w:cs="Times New Roman"/>
          <w:color w:val="666600"/>
          <w:sz w:val="32"/>
          <w:szCs w:val="32"/>
        </w:rPr>
        <w:t>|</w:t>
      </w:r>
    </w:p>
    <w:p w14:paraId="47EBB63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Indore</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38B94560" w14:textId="77777777" w:rsidR="00437041" w:rsidRDefault="00437041"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p>
    <w:p w14:paraId="36A749F8" w14:textId="77777777" w:rsidR="00437041" w:rsidRDefault="00437041"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p>
    <w:p w14:paraId="4ACD7D9E"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lastRenderedPageBreak/>
        <w:t>What is a NULL value?</w:t>
      </w:r>
    </w:p>
    <w:p w14:paraId="4858FE06"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NULL value in a table is a value in a field that appears to be blank, which means a field with a NULL value is a field with no value.</w:t>
      </w:r>
    </w:p>
    <w:p w14:paraId="19160E0A"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It is very important to understand that a NULL value is different than a zero value or a field that contains spaces. A field with a NULL value is the one that has been left blank during a record creation.</w:t>
      </w:r>
    </w:p>
    <w:p w14:paraId="7E2551A6"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SQL Constraints</w:t>
      </w:r>
    </w:p>
    <w:p w14:paraId="78BA3A19"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Constraints are the rules enforced on dat</w:t>
      </w:r>
      <w:r w:rsidR="00297D61">
        <w:rPr>
          <w:rFonts w:ascii="Times New Roman" w:eastAsia="Times New Roman" w:hAnsi="Times New Roman" w:cs="Times New Roman"/>
          <w:color w:val="000000"/>
          <w:sz w:val="32"/>
          <w:szCs w:val="32"/>
        </w:rPr>
        <w:t>a columns on a table.</w:t>
      </w:r>
    </w:p>
    <w:p w14:paraId="1B53C765"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Following are some of the most commonly used constraints available in SQL −</w:t>
      </w:r>
    </w:p>
    <w:p w14:paraId="78154056"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6" w:history="1">
        <w:r w:rsidR="004E4F5A" w:rsidRPr="00AA07DB">
          <w:rPr>
            <w:rFonts w:ascii="Times New Roman" w:eastAsia="Times New Roman" w:hAnsi="Times New Roman" w:cs="Times New Roman"/>
            <w:color w:val="313131"/>
            <w:sz w:val="32"/>
            <w:szCs w:val="32"/>
          </w:rPr>
          <w:t>NOT NULL Constraint</w:t>
        </w:r>
      </w:hyperlink>
      <w:r w:rsidR="004E4F5A" w:rsidRPr="00AA07DB">
        <w:rPr>
          <w:rFonts w:ascii="Times New Roman" w:eastAsia="Times New Roman" w:hAnsi="Times New Roman" w:cs="Times New Roman"/>
          <w:color w:val="000000"/>
          <w:sz w:val="32"/>
          <w:szCs w:val="32"/>
        </w:rPr>
        <w:t> − Ensures that a column cannot have a NULL value.</w:t>
      </w:r>
    </w:p>
    <w:p w14:paraId="62520A7E"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7" w:history="1">
        <w:r w:rsidR="004E4F5A" w:rsidRPr="00AA07DB">
          <w:rPr>
            <w:rFonts w:ascii="Times New Roman" w:eastAsia="Times New Roman" w:hAnsi="Times New Roman" w:cs="Times New Roman"/>
            <w:color w:val="313131"/>
            <w:sz w:val="32"/>
            <w:szCs w:val="32"/>
          </w:rPr>
          <w:t>DEFAULT Constraint</w:t>
        </w:r>
      </w:hyperlink>
      <w:r w:rsidR="004E4F5A" w:rsidRPr="00AA07DB">
        <w:rPr>
          <w:rFonts w:ascii="Times New Roman" w:eastAsia="Times New Roman" w:hAnsi="Times New Roman" w:cs="Times New Roman"/>
          <w:color w:val="000000"/>
          <w:sz w:val="32"/>
          <w:szCs w:val="32"/>
        </w:rPr>
        <w:t> − Provides a default value for a column when none is specified.</w:t>
      </w:r>
    </w:p>
    <w:p w14:paraId="0069694E"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8" w:history="1">
        <w:r w:rsidR="004E4F5A" w:rsidRPr="00AA07DB">
          <w:rPr>
            <w:rFonts w:ascii="Times New Roman" w:eastAsia="Times New Roman" w:hAnsi="Times New Roman" w:cs="Times New Roman"/>
            <w:color w:val="313131"/>
            <w:sz w:val="32"/>
            <w:szCs w:val="32"/>
          </w:rPr>
          <w:t>UNIQUE Constraint</w:t>
        </w:r>
      </w:hyperlink>
      <w:r w:rsidR="004E4F5A" w:rsidRPr="00AA07DB">
        <w:rPr>
          <w:rFonts w:ascii="Times New Roman" w:eastAsia="Times New Roman" w:hAnsi="Times New Roman" w:cs="Times New Roman"/>
          <w:color w:val="000000"/>
          <w:sz w:val="32"/>
          <w:szCs w:val="32"/>
        </w:rPr>
        <w:t> − Ensures that all the values in a column are different.</w:t>
      </w:r>
    </w:p>
    <w:p w14:paraId="66F98D88"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9" w:history="1">
        <w:r w:rsidR="004E4F5A" w:rsidRPr="00AA07DB">
          <w:rPr>
            <w:rFonts w:ascii="Times New Roman" w:eastAsia="Times New Roman" w:hAnsi="Times New Roman" w:cs="Times New Roman"/>
            <w:color w:val="313131"/>
            <w:sz w:val="32"/>
            <w:szCs w:val="32"/>
          </w:rPr>
          <w:t>PRIMARY Key</w:t>
        </w:r>
      </w:hyperlink>
      <w:r w:rsidR="004E4F5A" w:rsidRPr="00AA07DB">
        <w:rPr>
          <w:rFonts w:ascii="Times New Roman" w:eastAsia="Times New Roman" w:hAnsi="Times New Roman" w:cs="Times New Roman"/>
          <w:color w:val="000000"/>
          <w:sz w:val="32"/>
          <w:szCs w:val="32"/>
        </w:rPr>
        <w:t> − Uniquely identifies each row/record in a database table.</w:t>
      </w:r>
    </w:p>
    <w:p w14:paraId="0EB77D17"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0" w:history="1">
        <w:r w:rsidR="004E4F5A" w:rsidRPr="00AA07DB">
          <w:rPr>
            <w:rFonts w:ascii="Times New Roman" w:eastAsia="Times New Roman" w:hAnsi="Times New Roman" w:cs="Times New Roman"/>
            <w:color w:val="313131"/>
            <w:sz w:val="32"/>
            <w:szCs w:val="32"/>
          </w:rPr>
          <w:t>FOREIGN Key</w:t>
        </w:r>
      </w:hyperlink>
      <w:r w:rsidR="004E4F5A" w:rsidRPr="00AA07DB">
        <w:rPr>
          <w:rFonts w:ascii="Times New Roman" w:eastAsia="Times New Roman" w:hAnsi="Times New Roman" w:cs="Times New Roman"/>
          <w:color w:val="000000"/>
          <w:sz w:val="32"/>
          <w:szCs w:val="32"/>
        </w:rPr>
        <w:t> − Uniquely identifies a row/record in any another database table.</w:t>
      </w:r>
    </w:p>
    <w:p w14:paraId="3046A5B0"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1" w:history="1">
        <w:r w:rsidR="004E4F5A" w:rsidRPr="00AA07DB">
          <w:rPr>
            <w:rFonts w:ascii="Times New Roman" w:eastAsia="Times New Roman" w:hAnsi="Times New Roman" w:cs="Times New Roman"/>
            <w:color w:val="313131"/>
            <w:sz w:val="32"/>
            <w:szCs w:val="32"/>
          </w:rPr>
          <w:t>CHECK Constraint</w:t>
        </w:r>
      </w:hyperlink>
      <w:r w:rsidR="004E4F5A" w:rsidRPr="00AA07DB">
        <w:rPr>
          <w:rFonts w:ascii="Times New Roman" w:eastAsia="Times New Roman" w:hAnsi="Times New Roman" w:cs="Times New Roman"/>
          <w:color w:val="000000"/>
          <w:sz w:val="32"/>
          <w:szCs w:val="32"/>
        </w:rPr>
        <w:t> − The CHECK constraint ensures that all values in a column satisfy certain conditions.</w:t>
      </w:r>
    </w:p>
    <w:p w14:paraId="214F0B9C"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2" w:history="1">
        <w:r w:rsidR="004E4F5A" w:rsidRPr="00AA07DB">
          <w:rPr>
            <w:rFonts w:ascii="Times New Roman" w:eastAsia="Times New Roman" w:hAnsi="Times New Roman" w:cs="Times New Roman"/>
            <w:color w:val="313131"/>
            <w:sz w:val="32"/>
            <w:szCs w:val="32"/>
          </w:rPr>
          <w:t>INDEX</w:t>
        </w:r>
      </w:hyperlink>
      <w:r w:rsidR="004E4F5A" w:rsidRPr="00AA07DB">
        <w:rPr>
          <w:rFonts w:ascii="Times New Roman" w:eastAsia="Times New Roman" w:hAnsi="Times New Roman" w:cs="Times New Roman"/>
          <w:color w:val="000000"/>
          <w:sz w:val="32"/>
          <w:szCs w:val="32"/>
        </w:rPr>
        <w:t> − Used to create and retrieve data from the database very quickly.</w:t>
      </w:r>
    </w:p>
    <w:p w14:paraId="707D1BC3" w14:textId="77777777" w:rsidR="004E4F5A" w:rsidRPr="0054374F"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54374F">
        <w:rPr>
          <w:rFonts w:ascii="Times New Roman" w:eastAsia="Times New Roman" w:hAnsi="Times New Roman" w:cs="Times New Roman"/>
          <w:b/>
          <w:sz w:val="36"/>
          <w:szCs w:val="36"/>
          <w:u w:val="single"/>
        </w:rPr>
        <w:t>Database Normalization</w:t>
      </w:r>
    </w:p>
    <w:p w14:paraId="0A9EFB9C"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Database normalization is the process of efficiently organizing data in a database. There are two reasons of this normalization process −</w:t>
      </w:r>
    </w:p>
    <w:p w14:paraId="10273537" w14:textId="77777777" w:rsidR="004E4F5A" w:rsidRPr="00AA07DB" w:rsidRDefault="004E4F5A" w:rsidP="004E4F5A">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lastRenderedPageBreak/>
        <w:t>Eliminating redundant data, for example, storing the same data in more than one table.</w:t>
      </w:r>
    </w:p>
    <w:p w14:paraId="4B313288" w14:textId="77777777" w:rsidR="004E4F5A" w:rsidRPr="00AA07DB" w:rsidRDefault="004E4F5A" w:rsidP="004E4F5A">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Ensuring data dependencies make sense.</w:t>
      </w:r>
    </w:p>
    <w:p w14:paraId="396C640C" w14:textId="77777777" w:rsidR="004E4F5A" w:rsidRPr="00AA07DB" w:rsidRDefault="00000000" w:rsidP="0054374F">
      <w:pPr>
        <w:spacing w:before="100" w:beforeAutospacing="1" w:after="84" w:line="240" w:lineRule="auto"/>
        <w:ind w:left="720"/>
        <w:rPr>
          <w:rFonts w:ascii="Times New Roman" w:eastAsia="Times New Roman" w:hAnsi="Times New Roman" w:cs="Times New Roman"/>
          <w:sz w:val="32"/>
          <w:szCs w:val="32"/>
        </w:rPr>
      </w:pPr>
      <w:hyperlink r:id="rId13" w:history="1">
        <w:r w:rsidR="004E4F5A" w:rsidRPr="00AA07DB">
          <w:rPr>
            <w:rFonts w:ascii="Times New Roman" w:eastAsia="Times New Roman" w:hAnsi="Times New Roman" w:cs="Times New Roman"/>
            <w:color w:val="6F6F6F"/>
            <w:sz w:val="32"/>
            <w:szCs w:val="32"/>
          </w:rPr>
          <w:t>First Normal Form (1NF)</w:t>
        </w:r>
      </w:hyperlink>
    </w:p>
    <w:p w14:paraId="0E46F5A2" w14:textId="77777777" w:rsidR="004E4F5A" w:rsidRPr="00AA07DB" w:rsidRDefault="00000000" w:rsidP="0054374F">
      <w:pPr>
        <w:spacing w:before="100" w:beforeAutospacing="1" w:after="84" w:line="240" w:lineRule="auto"/>
        <w:ind w:left="720"/>
        <w:rPr>
          <w:rFonts w:ascii="Times New Roman" w:eastAsia="Times New Roman" w:hAnsi="Times New Roman" w:cs="Times New Roman"/>
          <w:sz w:val="32"/>
          <w:szCs w:val="32"/>
        </w:rPr>
      </w:pPr>
      <w:hyperlink r:id="rId14" w:history="1">
        <w:r w:rsidR="004E4F5A" w:rsidRPr="00AA07DB">
          <w:rPr>
            <w:rFonts w:ascii="Times New Roman" w:eastAsia="Times New Roman" w:hAnsi="Times New Roman" w:cs="Times New Roman"/>
            <w:color w:val="6F6F6F"/>
            <w:sz w:val="32"/>
            <w:szCs w:val="32"/>
          </w:rPr>
          <w:t>Second Normal Form (2NF)</w:t>
        </w:r>
      </w:hyperlink>
    </w:p>
    <w:p w14:paraId="5349F016" w14:textId="77777777" w:rsidR="004E4F5A" w:rsidRPr="00AA07DB" w:rsidRDefault="00000000" w:rsidP="0054374F">
      <w:pPr>
        <w:spacing w:before="100" w:beforeAutospacing="1" w:after="84" w:line="240" w:lineRule="auto"/>
        <w:ind w:left="720"/>
        <w:rPr>
          <w:rFonts w:ascii="Times New Roman" w:eastAsia="Times New Roman" w:hAnsi="Times New Roman" w:cs="Times New Roman"/>
          <w:sz w:val="32"/>
          <w:szCs w:val="32"/>
        </w:rPr>
      </w:pPr>
      <w:hyperlink r:id="rId15" w:history="1">
        <w:r w:rsidR="004E4F5A" w:rsidRPr="00AA07DB">
          <w:rPr>
            <w:rFonts w:ascii="Times New Roman" w:eastAsia="Times New Roman" w:hAnsi="Times New Roman" w:cs="Times New Roman"/>
            <w:color w:val="6F6F6F"/>
            <w:sz w:val="32"/>
            <w:szCs w:val="32"/>
          </w:rPr>
          <w:t>Third Normal Form (3NF)</w:t>
        </w:r>
      </w:hyperlink>
    </w:p>
    <w:p w14:paraId="568C6A96" w14:textId="77777777" w:rsidR="00933564" w:rsidRPr="0054374F" w:rsidRDefault="00933564" w:rsidP="00933564">
      <w:pPr>
        <w:pStyle w:val="Heading2"/>
        <w:spacing w:before="335" w:beforeAutospacing="0" w:after="167" w:afterAutospacing="0"/>
        <w:rPr>
          <w:bCs w:val="0"/>
          <w:color w:val="333333"/>
          <w:sz w:val="32"/>
          <w:szCs w:val="32"/>
          <w:u w:val="single"/>
        </w:rPr>
      </w:pPr>
      <w:r w:rsidRPr="0054374F">
        <w:rPr>
          <w:bCs w:val="0"/>
          <w:color w:val="333333"/>
          <w:sz w:val="32"/>
          <w:szCs w:val="32"/>
          <w:u w:val="single"/>
        </w:rPr>
        <w:t>Time for an Example</w:t>
      </w:r>
    </w:p>
    <w:p w14:paraId="63E1DA3A" w14:textId="77777777" w:rsidR="00933564" w:rsidRPr="00AA07DB" w:rsidRDefault="00933564" w:rsidP="00933564">
      <w:pPr>
        <w:pStyle w:val="NormalWeb"/>
        <w:spacing w:before="0" w:beforeAutospacing="0" w:after="167" w:afterAutospacing="0"/>
        <w:rPr>
          <w:color w:val="333333"/>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20"/>
        <w:gridCol w:w="3795"/>
        <w:gridCol w:w="3417"/>
      </w:tblGrid>
      <w:tr w:rsidR="00933564" w:rsidRPr="00AA07DB" w14:paraId="4EBC3C48"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A7DC5D3" w14:textId="77777777" w:rsidR="00933564" w:rsidRPr="00AA07DB" w:rsidRDefault="00933564">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roll_no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1B18EC"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981DCF"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subject</w:t>
            </w:r>
          </w:p>
        </w:tc>
      </w:tr>
      <w:tr w:rsidR="00933564" w:rsidRPr="00AA07DB" w14:paraId="0D55F55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66164D5"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660E95"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4A1D6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OS, CN</w:t>
            </w:r>
          </w:p>
        </w:tc>
      </w:tr>
      <w:tr w:rsidR="00933564" w:rsidRPr="00AA07DB" w14:paraId="307A57CE"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B3085E"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54C33C"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Rakhi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D29A68"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Java</w:t>
            </w:r>
          </w:p>
        </w:tc>
      </w:tr>
      <w:tr w:rsidR="00933564" w:rsidRPr="00AA07DB" w14:paraId="7896C52A"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87536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2966609"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ED55125"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 C++</w:t>
            </w:r>
          </w:p>
        </w:tc>
      </w:tr>
    </w:tbl>
    <w:p w14:paraId="4B16DC76" w14:textId="77777777" w:rsidR="00933564" w:rsidRPr="0054374F" w:rsidRDefault="00933564" w:rsidP="00933564">
      <w:pPr>
        <w:pStyle w:val="Heading3"/>
        <w:spacing w:before="335" w:after="167"/>
        <w:rPr>
          <w:rFonts w:ascii="Times New Roman" w:hAnsi="Times New Roman" w:cs="Times New Roman"/>
          <w:bCs w:val="0"/>
          <w:color w:val="333333"/>
          <w:sz w:val="36"/>
          <w:szCs w:val="36"/>
          <w:u w:val="single"/>
        </w:rPr>
      </w:pPr>
      <w:r w:rsidRPr="0054374F">
        <w:rPr>
          <w:rFonts w:ascii="Times New Roman" w:hAnsi="Times New Roman" w:cs="Times New Roman"/>
          <w:bCs w:val="0"/>
          <w:color w:val="333333"/>
          <w:sz w:val="36"/>
          <w:szCs w:val="36"/>
          <w:u w:val="single"/>
        </w:rPr>
        <w:t>How to solve this Problem?</w:t>
      </w:r>
    </w:p>
    <w:p w14:paraId="47146C9D"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It's very simple, because all we have to do is break the values into atomic values.</w:t>
      </w:r>
    </w:p>
    <w:p w14:paraId="7597A364"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Here is our updated table and it now satisfies the First Normal Form.</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51"/>
        <w:gridCol w:w="3830"/>
        <w:gridCol w:w="3351"/>
      </w:tblGrid>
      <w:tr w:rsidR="00933564" w:rsidRPr="00AA07DB" w14:paraId="5C291C91"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56423CB" w14:textId="77777777" w:rsidR="00933564" w:rsidRPr="00AA07DB" w:rsidRDefault="00933564">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roll_no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BE154F"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446D7E"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subject</w:t>
            </w:r>
          </w:p>
        </w:tc>
      </w:tr>
      <w:tr w:rsidR="00933564" w:rsidRPr="00AA07DB" w14:paraId="7017B0D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39BD7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258D51"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AB1A2A"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OS</w:t>
            </w:r>
          </w:p>
        </w:tc>
      </w:tr>
      <w:tr w:rsidR="00933564" w:rsidRPr="00AA07DB" w14:paraId="2DAFF3D3"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E93F44"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2CEF0B"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DB3C96"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CN</w:t>
            </w:r>
          </w:p>
        </w:tc>
      </w:tr>
      <w:tr w:rsidR="00933564" w:rsidRPr="00AA07DB" w14:paraId="160D2DE9"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29BB5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605FD8F"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Rakhi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DD2CD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Java</w:t>
            </w:r>
          </w:p>
        </w:tc>
      </w:tr>
      <w:tr w:rsidR="00933564" w:rsidRPr="00AA07DB" w14:paraId="46169DF9"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A71146"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4E64CD"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7DD30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w:t>
            </w:r>
          </w:p>
        </w:tc>
      </w:tr>
      <w:tr w:rsidR="00933564" w:rsidRPr="00AA07DB" w14:paraId="42C6A1FC"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CB723C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E4B70D"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4F504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w:t>
            </w:r>
          </w:p>
        </w:tc>
      </w:tr>
    </w:tbl>
    <w:p w14:paraId="59410841" w14:textId="77777777" w:rsidR="004E4F5A" w:rsidRDefault="004E4F5A" w:rsidP="004E4F5A">
      <w:pPr>
        <w:shd w:val="clear" w:color="auto" w:fill="FFFFFF"/>
        <w:spacing w:after="134" w:line="352" w:lineRule="atLeast"/>
        <w:rPr>
          <w:rFonts w:ascii="Times New Roman" w:eastAsia="Times New Roman" w:hAnsi="Times New Roman" w:cs="Times New Roman"/>
          <w:b/>
          <w:bCs/>
          <w:color w:val="006699"/>
          <w:sz w:val="32"/>
          <w:szCs w:val="32"/>
        </w:rPr>
      </w:pPr>
    </w:p>
    <w:p w14:paraId="2EE678EF" w14:textId="77777777" w:rsidR="008B1FB1" w:rsidRPr="00B42151" w:rsidRDefault="008B1FB1" w:rsidP="008B1FB1">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DDL - Data Definition Language</w:t>
      </w:r>
    </w:p>
    <w:p w14:paraId="5ABA4210" w14:textId="77777777" w:rsidR="00933564" w:rsidRPr="00BC0397" w:rsidRDefault="00933564" w:rsidP="00933564">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SQL: </w:t>
      </w:r>
      <w:r w:rsidRPr="00BC0397">
        <w:rPr>
          <w:rStyle w:val="HTMLCode"/>
          <w:rFonts w:ascii="Times New Roman" w:eastAsiaTheme="majorEastAsia" w:hAnsi="Times New Roman" w:cs="Times New Roman"/>
          <w:bCs w:val="0"/>
          <w:color w:val="C7254E"/>
          <w:sz w:val="40"/>
          <w:szCs w:val="40"/>
          <w:u w:val="single"/>
          <w:shd w:val="clear" w:color="auto" w:fill="F9F2F4"/>
        </w:rPr>
        <w:t>create</w:t>
      </w:r>
      <w:r w:rsidRPr="00BC0397">
        <w:rPr>
          <w:rFonts w:ascii="Times New Roman" w:hAnsi="Times New Roman" w:cs="Times New Roman"/>
          <w:bCs w:val="0"/>
          <w:color w:val="333333"/>
          <w:sz w:val="40"/>
          <w:szCs w:val="40"/>
          <w:u w:val="single"/>
        </w:rPr>
        <w:t> command</w:t>
      </w:r>
    </w:p>
    <w:p w14:paraId="36854677" w14:textId="77777777" w:rsidR="00933564" w:rsidRPr="008B1FB1" w:rsidRDefault="00933564" w:rsidP="008B1FB1">
      <w:pPr>
        <w:pStyle w:val="NormalWeb"/>
        <w:spacing w:before="0" w:beforeAutospacing="0" w:after="167" w:afterAutospacing="0"/>
        <w:rPr>
          <w:color w:val="333333"/>
          <w:sz w:val="32"/>
          <w:szCs w:val="32"/>
        </w:rPr>
      </w:pPr>
      <w:r w:rsidRPr="00AA07DB">
        <w:rPr>
          <w:b/>
          <w:bCs/>
          <w:color w:val="333333"/>
          <w:sz w:val="32"/>
          <w:szCs w:val="32"/>
        </w:rPr>
        <w:t>create</w:t>
      </w:r>
      <w:r w:rsidRPr="00AA07DB">
        <w:rPr>
          <w:color w:val="333333"/>
          <w:sz w:val="32"/>
          <w:szCs w:val="32"/>
        </w:rPr>
        <w:t> is a DDL SQL command used to create a table or a database in relational database management system.</w:t>
      </w:r>
    </w:p>
    <w:p w14:paraId="31ED173A" w14:textId="77777777" w:rsidR="00933564" w:rsidRPr="00AA07DB" w:rsidRDefault="00933564" w:rsidP="00933564">
      <w:pPr>
        <w:pStyle w:val="Heading2"/>
        <w:spacing w:before="335" w:beforeAutospacing="0" w:after="167" w:afterAutospacing="0"/>
        <w:rPr>
          <w:b w:val="0"/>
          <w:bCs w:val="0"/>
          <w:color w:val="333333"/>
          <w:sz w:val="32"/>
          <w:szCs w:val="32"/>
        </w:rPr>
      </w:pPr>
      <w:r w:rsidRPr="00AA07DB">
        <w:rPr>
          <w:b w:val="0"/>
          <w:bCs w:val="0"/>
          <w:color w:val="333333"/>
          <w:sz w:val="32"/>
          <w:szCs w:val="32"/>
        </w:rPr>
        <w:t>Creating a Database</w:t>
      </w:r>
    </w:p>
    <w:p w14:paraId="6FA0D74C" w14:textId="77777777" w:rsidR="00933564" w:rsidRPr="008B1FB1" w:rsidRDefault="00933564" w:rsidP="008B1FB1">
      <w:pPr>
        <w:pStyle w:val="HTMLPreformatted"/>
        <w:shd w:val="clear" w:color="auto" w:fill="1E2A37"/>
        <w:spacing w:before="120" w:after="120"/>
        <w:rPr>
          <w:rFonts w:ascii="Times New Roman" w:hAnsi="Times New Roman" w:cs="Times New Roman"/>
          <w:color w:val="F8F8F2"/>
          <w:sz w:val="40"/>
          <w:szCs w:val="40"/>
        </w:rPr>
      </w:pPr>
      <w:r w:rsidRPr="008B1FB1">
        <w:rPr>
          <w:rStyle w:val="token"/>
          <w:rFonts w:ascii="Times New Roman" w:hAnsi="Times New Roman" w:cs="Times New Roman"/>
          <w:color w:val="66D9EF"/>
          <w:sz w:val="40"/>
          <w:szCs w:val="40"/>
        </w:rPr>
        <w:t>CREATE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66D9EF"/>
          <w:sz w:val="40"/>
          <w:szCs w:val="40"/>
        </w:rPr>
        <w:t>DATABASE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F8F8F2"/>
          <w:sz w:val="40"/>
          <w:szCs w:val="40"/>
        </w:rPr>
        <w:t>&lt;</w:t>
      </w:r>
      <w:r w:rsidRPr="008B1FB1">
        <w:rPr>
          <w:rStyle w:val="HTMLCode"/>
          <w:rFonts w:ascii="Times New Roman" w:hAnsi="Times New Roman" w:cs="Times New Roman"/>
          <w:color w:val="F8F8F2"/>
          <w:sz w:val="40"/>
          <w:szCs w:val="40"/>
        </w:rPr>
        <w:t>DB_NAME</w:t>
      </w:r>
      <w:r w:rsidRPr="008B1FB1">
        <w:rPr>
          <w:rStyle w:val="token"/>
          <w:rFonts w:ascii="Times New Roman" w:hAnsi="Times New Roman" w:cs="Times New Roman"/>
          <w:color w:val="F8F8F2"/>
          <w:sz w:val="40"/>
          <w:szCs w:val="40"/>
        </w:rPr>
        <w:t>&gt;;</w:t>
      </w:r>
    </w:p>
    <w:p w14:paraId="0870668A" w14:textId="77777777" w:rsidR="00933564" w:rsidRPr="00AA07DB" w:rsidRDefault="00933564" w:rsidP="00933564">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for creating Database</w:t>
      </w:r>
    </w:p>
    <w:p w14:paraId="5B1A6D36" w14:textId="77777777" w:rsidR="00933564" w:rsidRPr="008B1FB1" w:rsidRDefault="00933564" w:rsidP="008B1FB1">
      <w:pPr>
        <w:pStyle w:val="HTMLPreformatted"/>
        <w:shd w:val="clear" w:color="auto" w:fill="1E2A37"/>
        <w:spacing w:before="120" w:after="120"/>
        <w:rPr>
          <w:rFonts w:ascii="Times New Roman" w:hAnsi="Times New Roman" w:cs="Times New Roman"/>
          <w:color w:val="F8F8F2"/>
          <w:sz w:val="40"/>
          <w:szCs w:val="40"/>
        </w:rPr>
      </w:pPr>
      <w:r w:rsidRPr="008B1FB1">
        <w:rPr>
          <w:rStyle w:val="token"/>
          <w:rFonts w:ascii="Times New Roman" w:hAnsi="Times New Roman" w:cs="Times New Roman"/>
          <w:color w:val="66D9EF"/>
          <w:sz w:val="40"/>
          <w:szCs w:val="40"/>
        </w:rPr>
        <w:t>CREATE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66D9EF"/>
          <w:sz w:val="40"/>
          <w:szCs w:val="40"/>
        </w:rPr>
        <w:t>DATABASE</w:t>
      </w:r>
      <w:r w:rsidRPr="008B1FB1">
        <w:rPr>
          <w:rStyle w:val="HTMLCode"/>
          <w:rFonts w:ascii="Times New Roman" w:hAnsi="Times New Roman" w:cs="Times New Roman"/>
          <w:color w:val="F8F8F2"/>
          <w:sz w:val="40"/>
          <w:szCs w:val="40"/>
        </w:rPr>
        <w:t xml:space="preserve"> Tes</w:t>
      </w:r>
      <w:r w:rsidR="008B1FB1">
        <w:rPr>
          <w:rStyle w:val="HTMLCode"/>
          <w:rFonts w:ascii="Times New Roman" w:hAnsi="Times New Roman" w:cs="Times New Roman"/>
          <w:color w:val="F8F8F2"/>
          <w:sz w:val="40"/>
          <w:szCs w:val="40"/>
        </w:rPr>
        <w:t>t;</w:t>
      </w:r>
      <w:r w:rsidR="00000000">
        <w:rPr>
          <w:rFonts w:ascii="Times New Roman" w:hAnsi="Times New Roman" w:cs="Times New Roman"/>
          <w:sz w:val="32"/>
          <w:szCs w:val="32"/>
        </w:rPr>
        <w:pict w14:anchorId="48FEA252">
          <v:rect id="_x0000_i1026" style="width:0;height:0" o:hralign="center" o:hrstd="t" o:hrnoshade="t" o:hr="t" fillcolor="#333" stroked="f"/>
        </w:pict>
      </w:r>
    </w:p>
    <w:p w14:paraId="1FDC897C" w14:textId="77777777" w:rsidR="00933564" w:rsidRPr="00AA07DB" w:rsidRDefault="00933564" w:rsidP="00933564">
      <w:pPr>
        <w:pStyle w:val="Heading2"/>
        <w:spacing w:before="335" w:beforeAutospacing="0" w:after="167" w:afterAutospacing="0"/>
        <w:rPr>
          <w:b w:val="0"/>
          <w:bCs w:val="0"/>
          <w:color w:val="333333"/>
          <w:sz w:val="32"/>
          <w:szCs w:val="32"/>
        </w:rPr>
      </w:pPr>
      <w:r w:rsidRPr="00AA07DB">
        <w:rPr>
          <w:b w:val="0"/>
          <w:bCs w:val="0"/>
          <w:color w:val="333333"/>
          <w:sz w:val="32"/>
          <w:szCs w:val="32"/>
        </w:rPr>
        <w:t>Creating a Table</w:t>
      </w:r>
    </w:p>
    <w:p w14:paraId="6A931DDB"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Following is the syntax,</w:t>
      </w:r>
    </w:p>
    <w:p w14:paraId="28ED432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&lt;</w:t>
      </w:r>
      <w:r w:rsidRPr="00AA07DB">
        <w:rPr>
          <w:rStyle w:val="HTMLCode"/>
          <w:rFonts w:ascii="Times New Roman" w:hAnsi="Times New Roman" w:cs="Times New Roman"/>
          <w:color w:val="F8F8F2"/>
          <w:sz w:val="32"/>
          <w:szCs w:val="32"/>
        </w:rPr>
        <w:t>TABLE_NAME</w:t>
      </w:r>
      <w:r w:rsidRPr="00AA07DB">
        <w:rPr>
          <w:rStyle w:val="token"/>
          <w:rFonts w:ascii="Times New Roman" w:hAnsi="Times New Roman" w:cs="Times New Roman"/>
          <w:color w:val="F8F8F2"/>
          <w:sz w:val="32"/>
          <w:szCs w:val="32"/>
        </w:rPr>
        <w:t>&gt;</w:t>
      </w:r>
    </w:p>
    <w:p w14:paraId="31364540"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0A0B7B6D"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column_name1 datatype1</w:t>
      </w:r>
      <w:r w:rsidRPr="00AA07DB">
        <w:rPr>
          <w:rStyle w:val="token"/>
          <w:rFonts w:ascii="Times New Roman" w:hAnsi="Times New Roman" w:cs="Times New Roman"/>
          <w:color w:val="F8F8F2"/>
          <w:sz w:val="32"/>
          <w:szCs w:val="32"/>
        </w:rPr>
        <w:t>,</w:t>
      </w:r>
    </w:p>
    <w:p w14:paraId="758AA98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column_name2 datatype2</w:t>
      </w:r>
      <w:r w:rsidRPr="00AA07DB">
        <w:rPr>
          <w:rStyle w:val="token"/>
          <w:rFonts w:ascii="Times New Roman" w:hAnsi="Times New Roman" w:cs="Times New Roman"/>
          <w:color w:val="F8F8F2"/>
          <w:sz w:val="32"/>
          <w:szCs w:val="32"/>
        </w:rPr>
        <w:t>,</w:t>
      </w:r>
    </w:p>
    <w:p w14:paraId="6396DBA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column_name3 datatype3</w:t>
      </w:r>
      <w:r w:rsidRPr="00AA07DB">
        <w:rPr>
          <w:rStyle w:val="token"/>
          <w:rFonts w:ascii="Times New Roman" w:hAnsi="Times New Roman" w:cs="Times New Roman"/>
          <w:color w:val="F8F8F2"/>
          <w:sz w:val="32"/>
          <w:szCs w:val="32"/>
        </w:rPr>
        <w:t>,</w:t>
      </w:r>
    </w:p>
    <w:p w14:paraId="2D75DC01"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column_name4 datatype4</w:t>
      </w:r>
    </w:p>
    <w:p w14:paraId="1D85E4A3" w14:textId="77777777" w:rsidR="00933564" w:rsidRPr="00AA07DB" w:rsidRDefault="00933564" w:rsidP="00933564">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34A105A0" w14:textId="77777777" w:rsidR="00933564" w:rsidRPr="00AA07DB" w:rsidRDefault="00933564" w:rsidP="00933564">
      <w:pPr>
        <w:pStyle w:val="Heading3"/>
        <w:spacing w:before="335" w:after="167"/>
        <w:rPr>
          <w:ins w:id="0" w:author="Unknown"/>
          <w:rFonts w:ascii="Times New Roman" w:hAnsi="Times New Roman" w:cs="Times New Roman"/>
          <w:b w:val="0"/>
          <w:bCs w:val="0"/>
          <w:color w:val="333333"/>
          <w:sz w:val="32"/>
          <w:szCs w:val="32"/>
        </w:rPr>
      </w:pPr>
      <w:ins w:id="1" w:author="Unknown">
        <w:r w:rsidRPr="00AA07DB">
          <w:rPr>
            <w:rFonts w:ascii="Times New Roman" w:hAnsi="Times New Roman" w:cs="Times New Roman"/>
            <w:b w:val="0"/>
            <w:bCs w:val="0"/>
            <w:color w:val="333333"/>
            <w:sz w:val="32"/>
            <w:szCs w:val="32"/>
          </w:rPr>
          <w:t>Example for creating Table</w:t>
        </w:r>
      </w:ins>
    </w:p>
    <w:p w14:paraId="20619EBF" w14:textId="77777777" w:rsidR="00933564" w:rsidRPr="00AA07DB" w:rsidRDefault="00933564" w:rsidP="00933564">
      <w:pPr>
        <w:pStyle w:val="HTMLPreformatted"/>
        <w:shd w:val="clear" w:color="auto" w:fill="1E2A37"/>
        <w:spacing w:before="120" w:after="120"/>
        <w:rPr>
          <w:ins w:id="2" w:author="Unknown"/>
          <w:rStyle w:val="HTMLCode"/>
          <w:rFonts w:ascii="Times New Roman" w:hAnsi="Times New Roman" w:cs="Times New Roman"/>
          <w:color w:val="F8F8F2"/>
          <w:sz w:val="32"/>
          <w:szCs w:val="32"/>
        </w:rPr>
      </w:pPr>
      <w:ins w:id="3" w:author="Unknown">
        <w:r w:rsidRPr="00AA07DB">
          <w:rPr>
            <w:rStyle w:val="token"/>
            <w:rFonts w:ascii="Times New Roman" w:hAnsi="Times New Roman" w:cs="Times New Roman"/>
            <w:color w:val="66D9EF"/>
            <w:sz w:val="32"/>
            <w:szCs w:val="32"/>
          </w:rPr>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gramStart"/>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proofErr w:type="gramEnd"/>
      </w:ins>
    </w:p>
    <w:p w14:paraId="5C13D423" w14:textId="77777777" w:rsidR="00933564" w:rsidRPr="00AA07DB" w:rsidRDefault="00933564" w:rsidP="00933564">
      <w:pPr>
        <w:pStyle w:val="HTMLPreformatted"/>
        <w:shd w:val="clear" w:color="auto" w:fill="1E2A37"/>
        <w:spacing w:before="120" w:after="120"/>
        <w:rPr>
          <w:ins w:id="4" w:author="Unknown"/>
          <w:rStyle w:val="HTMLCode"/>
          <w:rFonts w:ascii="Times New Roman" w:hAnsi="Times New Roman" w:cs="Times New Roman"/>
          <w:color w:val="F8F8F2"/>
          <w:sz w:val="32"/>
          <w:szCs w:val="32"/>
        </w:rPr>
      </w:pPr>
      <w:ins w:id="5" w:author="Unknown">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student_id</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7FBE18E1" w14:textId="77777777" w:rsidR="00933564" w:rsidRPr="00AA07DB" w:rsidRDefault="00933564" w:rsidP="00933564">
      <w:pPr>
        <w:pStyle w:val="HTMLPreformatted"/>
        <w:shd w:val="clear" w:color="auto" w:fill="1E2A37"/>
        <w:spacing w:before="120" w:after="120"/>
        <w:rPr>
          <w:ins w:id="6" w:author="Unknown"/>
          <w:rStyle w:val="HTMLCode"/>
          <w:rFonts w:ascii="Times New Roman" w:hAnsi="Times New Roman" w:cs="Times New Roman"/>
          <w:color w:val="F8F8F2"/>
          <w:sz w:val="32"/>
          <w:szCs w:val="32"/>
        </w:rPr>
      </w:pPr>
      <w:ins w:id="7" w:author="Unknown">
        <w:r w:rsidRPr="00AA07DB">
          <w:rPr>
            <w:rStyle w:val="HTMLCode"/>
            <w:rFonts w:ascii="Times New Roman" w:hAnsi="Times New Roman" w:cs="Times New Roman"/>
            <w:color w:val="F8F8F2"/>
            <w:sz w:val="32"/>
            <w:szCs w:val="32"/>
          </w:rPr>
          <w:t xml:space="preserve">    name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ACD6B98" w14:textId="77777777" w:rsidR="00933564" w:rsidRPr="00AA07DB" w:rsidRDefault="00933564" w:rsidP="00933564">
      <w:pPr>
        <w:pStyle w:val="HTMLPreformatted"/>
        <w:shd w:val="clear" w:color="auto" w:fill="1E2A37"/>
        <w:spacing w:before="120" w:after="120"/>
        <w:rPr>
          <w:ins w:id="8" w:author="Unknown"/>
          <w:rFonts w:ascii="Times New Roman" w:hAnsi="Times New Roman" w:cs="Times New Roman"/>
          <w:color w:val="F8F8F2"/>
          <w:sz w:val="32"/>
          <w:szCs w:val="32"/>
        </w:rPr>
      </w:pPr>
      <w:ins w:id="9" w:author="Unknown">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ins>
    </w:p>
    <w:p w14:paraId="75A589CC" w14:textId="77777777" w:rsidR="00933564" w:rsidRPr="00AA07DB" w:rsidRDefault="00933564" w:rsidP="00933564">
      <w:pPr>
        <w:pStyle w:val="HTMLPreformatted"/>
        <w:shd w:val="clear" w:color="auto" w:fill="1E2A37"/>
        <w:spacing w:before="120" w:after="120"/>
        <w:rPr>
          <w:ins w:id="10" w:author="Unknown"/>
          <w:rStyle w:val="HTMLCode"/>
          <w:rFonts w:ascii="Times New Roman" w:hAnsi="Times New Roman" w:cs="Times New Roman"/>
          <w:color w:val="F8F8F2"/>
          <w:sz w:val="32"/>
          <w:szCs w:val="32"/>
        </w:rPr>
      </w:pPr>
      <w:ins w:id="11" w:author="Unknown">
        <w:r w:rsidRPr="00AA07DB">
          <w:rPr>
            <w:rStyle w:val="token"/>
            <w:rFonts w:ascii="Times New Roman" w:hAnsi="Times New Roman" w:cs="Times New Roman"/>
            <w:color w:val="66D9EF"/>
            <w:sz w:val="32"/>
            <w:szCs w:val="32"/>
          </w:rPr>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Test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Student</w:t>
        </w:r>
        <w:proofErr w:type="spellEnd"/>
        <w:r w:rsidRPr="00AA07DB">
          <w:rPr>
            <w:rStyle w:val="token"/>
            <w:rFonts w:ascii="Times New Roman" w:hAnsi="Times New Roman" w:cs="Times New Roman"/>
            <w:color w:val="F8F8F2"/>
            <w:sz w:val="32"/>
            <w:szCs w:val="32"/>
          </w:rPr>
          <w:t>(</w:t>
        </w:r>
      </w:ins>
    </w:p>
    <w:p w14:paraId="6AA4404E" w14:textId="77777777" w:rsidR="00933564" w:rsidRPr="00AA07DB" w:rsidRDefault="00933564" w:rsidP="00933564">
      <w:pPr>
        <w:pStyle w:val="HTMLPreformatted"/>
        <w:shd w:val="clear" w:color="auto" w:fill="1E2A37"/>
        <w:spacing w:before="120" w:after="120"/>
        <w:rPr>
          <w:ins w:id="12" w:author="Unknown"/>
          <w:rStyle w:val="HTMLCode"/>
          <w:rFonts w:ascii="Times New Roman" w:hAnsi="Times New Roman" w:cs="Times New Roman"/>
          <w:color w:val="F8F8F2"/>
          <w:sz w:val="32"/>
          <w:szCs w:val="32"/>
        </w:rPr>
      </w:pPr>
      <w:ins w:id="13" w:author="Unknown">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student_id</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A43F170" w14:textId="77777777" w:rsidR="00933564" w:rsidRPr="00AA07DB" w:rsidRDefault="00933564" w:rsidP="00933564">
      <w:pPr>
        <w:pStyle w:val="HTMLPreformatted"/>
        <w:shd w:val="clear" w:color="auto" w:fill="1E2A37"/>
        <w:spacing w:before="120" w:after="120"/>
        <w:rPr>
          <w:ins w:id="14" w:author="Unknown"/>
          <w:rStyle w:val="HTMLCode"/>
          <w:rFonts w:ascii="Times New Roman" w:hAnsi="Times New Roman" w:cs="Times New Roman"/>
          <w:color w:val="F8F8F2"/>
          <w:sz w:val="32"/>
          <w:szCs w:val="32"/>
        </w:rPr>
      </w:pPr>
      <w:ins w:id="15" w:author="Unknown">
        <w:r w:rsidRPr="00AA07DB">
          <w:rPr>
            <w:rStyle w:val="HTMLCode"/>
            <w:rFonts w:ascii="Times New Roman" w:hAnsi="Times New Roman" w:cs="Times New Roman"/>
            <w:color w:val="F8F8F2"/>
            <w:sz w:val="32"/>
            <w:szCs w:val="32"/>
          </w:rPr>
          <w:t xml:space="preserve">    name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5B922E40" w14:textId="77777777" w:rsidR="00933564" w:rsidRPr="00D34EAE" w:rsidRDefault="00933564" w:rsidP="00D34EAE">
      <w:pPr>
        <w:pStyle w:val="HTMLPreformatted"/>
        <w:shd w:val="clear" w:color="auto" w:fill="1E2A37"/>
        <w:spacing w:before="120" w:after="120"/>
        <w:rPr>
          <w:rFonts w:ascii="Times New Roman" w:hAnsi="Times New Roman" w:cs="Times New Roman"/>
          <w:color w:val="F8F8F2"/>
          <w:sz w:val="32"/>
          <w:szCs w:val="32"/>
        </w:rPr>
      </w:pPr>
      <w:ins w:id="16" w:author="Unknown">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ins>
    </w:p>
    <w:p w14:paraId="120541EB" w14:textId="77777777" w:rsidR="00D34EAE" w:rsidRPr="008B1FB1" w:rsidRDefault="00D34EAE" w:rsidP="008B1FB1">
      <w:pPr>
        <w:spacing w:before="335" w:after="335"/>
        <w:rPr>
          <w:ins w:id="17" w:author="Unknown"/>
          <w:rFonts w:ascii="Times New Roman" w:hAnsi="Times New Roman" w:cs="Times New Roman"/>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3"/>
        <w:gridCol w:w="8699"/>
      </w:tblGrid>
      <w:tr w:rsidR="00933564" w:rsidRPr="00AA07DB" w14:paraId="1F7E1FB8"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E80BA"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Datatype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5D4DCB"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Use</w:t>
            </w:r>
          </w:p>
        </w:tc>
      </w:tr>
      <w:tr w:rsidR="00933564" w:rsidRPr="00AA07DB" w14:paraId="635A90FD"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493877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C003B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integer values.</w:t>
            </w:r>
          </w:p>
        </w:tc>
      </w:tr>
      <w:tr w:rsidR="00933564" w:rsidRPr="00AA07DB" w14:paraId="4889C542"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479252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92606B"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float values.</w:t>
            </w:r>
          </w:p>
        </w:tc>
      </w:tr>
      <w:tr w:rsidR="00933564" w:rsidRPr="00AA07DB" w14:paraId="5520E00C"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614D64"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E2DC0D"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float values.</w:t>
            </w:r>
          </w:p>
        </w:tc>
      </w:tr>
      <w:tr w:rsidR="00933564" w:rsidRPr="00AA07DB" w14:paraId="1557450E"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4019FA"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31820E" w14:textId="573E0B56"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 xml:space="preserve">used for columns which will be used to store </w:t>
            </w:r>
            <w:r w:rsidR="002609FE" w:rsidRPr="00D73BAF">
              <w:rPr>
                <w:rFonts w:ascii="Times New Roman" w:hAnsi="Times New Roman" w:cs="Times New Roman"/>
                <w:b/>
                <w:bCs/>
                <w:color w:val="333333"/>
                <w:sz w:val="32"/>
                <w:szCs w:val="32"/>
              </w:rPr>
              <w:t xml:space="preserve">any </w:t>
            </w:r>
            <w:r w:rsidRPr="00D73BAF">
              <w:rPr>
                <w:rFonts w:ascii="Times New Roman" w:hAnsi="Times New Roman" w:cs="Times New Roman"/>
                <w:b/>
                <w:bCs/>
                <w:color w:val="333333"/>
                <w:sz w:val="32"/>
                <w:szCs w:val="32"/>
              </w:rPr>
              <w:t>characters</w:t>
            </w:r>
            <w:r w:rsidRPr="00AA07DB">
              <w:rPr>
                <w:rFonts w:ascii="Times New Roman" w:hAnsi="Times New Roman" w:cs="Times New Roman"/>
                <w:color w:val="333333"/>
                <w:sz w:val="32"/>
                <w:szCs w:val="32"/>
              </w:rPr>
              <w:t xml:space="preserve"> and integers, </w:t>
            </w:r>
            <w:r w:rsidRPr="004F5E5B">
              <w:rPr>
                <w:rFonts w:ascii="Times New Roman" w:hAnsi="Times New Roman" w:cs="Times New Roman"/>
                <w:b/>
                <w:color w:val="FF0000"/>
                <w:sz w:val="32"/>
                <w:szCs w:val="32"/>
                <w:u w:val="single"/>
              </w:rPr>
              <w:t>basically a string</w:t>
            </w:r>
            <w:r w:rsidRPr="00AA07DB">
              <w:rPr>
                <w:rFonts w:ascii="Times New Roman" w:hAnsi="Times New Roman" w:cs="Times New Roman"/>
                <w:color w:val="333333"/>
                <w:sz w:val="32"/>
                <w:szCs w:val="32"/>
              </w:rPr>
              <w:t>.</w:t>
            </w:r>
          </w:p>
        </w:tc>
      </w:tr>
      <w:tr w:rsidR="00933564" w:rsidRPr="00AA07DB" w14:paraId="254E2586"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00E82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D5FCC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 xml:space="preserve">used for columns which will store char </w:t>
            </w:r>
            <w:proofErr w:type="gramStart"/>
            <w:r w:rsidRPr="00AA07DB">
              <w:rPr>
                <w:rFonts w:ascii="Times New Roman" w:hAnsi="Times New Roman" w:cs="Times New Roman"/>
                <w:color w:val="333333"/>
                <w:sz w:val="32"/>
                <w:szCs w:val="32"/>
              </w:rPr>
              <w:t>values(</w:t>
            </w:r>
            <w:proofErr w:type="gramEnd"/>
            <w:r w:rsidRPr="00AA07DB">
              <w:rPr>
                <w:rFonts w:ascii="Times New Roman" w:hAnsi="Times New Roman" w:cs="Times New Roman"/>
                <w:color w:val="333333"/>
                <w:sz w:val="32"/>
                <w:szCs w:val="32"/>
              </w:rPr>
              <w:t>single character).</w:t>
            </w:r>
          </w:p>
        </w:tc>
      </w:tr>
      <w:tr w:rsidR="00933564" w:rsidRPr="00AA07DB" w14:paraId="1911AD21"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2023C0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C4C04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date values.</w:t>
            </w:r>
          </w:p>
        </w:tc>
      </w:tr>
      <w:tr w:rsidR="00933564" w:rsidRPr="00AA07DB" w14:paraId="4A08975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2B812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06E83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text which is generally long in length. For example, if you create a table for storing profile information of a social networking website, then for </w:t>
            </w:r>
            <w:r w:rsidRPr="00AA07DB">
              <w:rPr>
                <w:rFonts w:ascii="Times New Roman" w:hAnsi="Times New Roman" w:cs="Times New Roman"/>
                <w:b/>
                <w:bCs/>
                <w:color w:val="333333"/>
                <w:sz w:val="32"/>
                <w:szCs w:val="32"/>
              </w:rPr>
              <w:t>about me</w:t>
            </w:r>
            <w:r w:rsidRPr="00AA07DB">
              <w:rPr>
                <w:rFonts w:ascii="Times New Roman" w:hAnsi="Times New Roman" w:cs="Times New Roman"/>
                <w:color w:val="333333"/>
                <w:sz w:val="32"/>
                <w:szCs w:val="32"/>
              </w:rPr>
              <w:t> section you can have a column of type </w:t>
            </w:r>
            <w:r w:rsidRPr="00AA07DB">
              <w:rPr>
                <w:rStyle w:val="HTMLCode"/>
                <w:rFonts w:ascii="Times New Roman" w:eastAsiaTheme="minorEastAsia" w:hAnsi="Times New Roman" w:cs="Times New Roman"/>
                <w:color w:val="C7254E"/>
                <w:sz w:val="32"/>
                <w:szCs w:val="32"/>
                <w:shd w:val="clear" w:color="auto" w:fill="F9F2F4"/>
              </w:rPr>
              <w:t>TEXT</w:t>
            </w:r>
            <w:r w:rsidRPr="00AA07DB">
              <w:rPr>
                <w:rFonts w:ascii="Times New Roman" w:hAnsi="Times New Roman" w:cs="Times New Roman"/>
                <w:color w:val="333333"/>
                <w:sz w:val="32"/>
                <w:szCs w:val="32"/>
              </w:rPr>
              <w:t>.</w:t>
            </w:r>
          </w:p>
        </w:tc>
      </w:tr>
    </w:tbl>
    <w:p w14:paraId="46A3F339" w14:textId="77777777" w:rsidR="00B83FBA" w:rsidRPr="00AA07DB" w:rsidRDefault="00B83FBA">
      <w:pPr>
        <w:rPr>
          <w:rFonts w:ascii="Times New Roman" w:hAnsi="Times New Roman" w:cs="Times New Roman"/>
          <w:sz w:val="32"/>
          <w:szCs w:val="32"/>
        </w:rPr>
      </w:pPr>
    </w:p>
    <w:p w14:paraId="1AB6B823" w14:textId="77777777" w:rsidR="00AF7B99" w:rsidRPr="00BC0397" w:rsidRDefault="00AF7B99" w:rsidP="00BC0397">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SQL: </w:t>
      </w:r>
      <w:r w:rsidRPr="00BC0397">
        <w:rPr>
          <w:rStyle w:val="HTMLCode"/>
          <w:rFonts w:ascii="Times New Roman" w:eastAsiaTheme="majorEastAsia" w:hAnsi="Times New Roman" w:cs="Times New Roman"/>
          <w:bCs w:val="0"/>
          <w:color w:val="C7254E"/>
          <w:sz w:val="40"/>
          <w:szCs w:val="40"/>
          <w:u w:val="single"/>
          <w:shd w:val="clear" w:color="auto" w:fill="F9F2F4"/>
        </w:rPr>
        <w:t>ALTER</w:t>
      </w:r>
      <w:r w:rsidRPr="00BC0397">
        <w:rPr>
          <w:rFonts w:ascii="Times New Roman" w:hAnsi="Times New Roman" w:cs="Times New Roman"/>
          <w:bCs w:val="0"/>
          <w:color w:val="333333"/>
          <w:sz w:val="40"/>
          <w:szCs w:val="40"/>
          <w:u w:val="single"/>
        </w:rPr>
        <w:t> command</w:t>
      </w:r>
    </w:p>
    <w:p w14:paraId="6EC2D5CD" w14:textId="77777777" w:rsidR="00AF7B99" w:rsidRPr="00BC0397"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t>ALTER</w:t>
      </w:r>
      <w:r w:rsidRPr="00BC0397">
        <w:rPr>
          <w:bCs w:val="0"/>
          <w:color w:val="333333"/>
          <w:sz w:val="32"/>
          <w:szCs w:val="32"/>
          <w:u w:val="single"/>
        </w:rPr>
        <w:t> Command: Add a new Column</w:t>
      </w:r>
    </w:p>
    <w:p w14:paraId="4391176D"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HTMLCode"/>
          <w:rFonts w:ascii="Times New Roman" w:hAnsi="Times New Roman" w:cs="Times New Roman"/>
          <w:color w:val="F8F8F2"/>
          <w:sz w:val="32"/>
          <w:szCs w:val="32"/>
        </w:rPr>
        <w:t xml:space="preserve">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303C977A" w14:textId="77777777" w:rsidR="00AF7B99" w:rsidRDefault="00AF7B99" w:rsidP="00AF7B99">
      <w:pPr>
        <w:pStyle w:val="HTMLPreformatted"/>
        <w:shd w:val="clear" w:color="auto" w:fill="1E2A37"/>
        <w:spacing w:before="120" w:after="120"/>
        <w:rPr>
          <w:rStyle w:val="token"/>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column_name</w:t>
      </w:r>
      <w:proofErr w:type="spellEnd"/>
      <w:r w:rsidRPr="00AA07DB">
        <w:rPr>
          <w:rStyle w:val="HTMLCode"/>
          <w:rFonts w:ascii="Times New Roman" w:hAnsi="Times New Roman" w:cs="Times New Roman"/>
          <w:color w:val="F8F8F2"/>
          <w:sz w:val="32"/>
          <w:szCs w:val="32"/>
        </w:rPr>
        <w:t xml:space="preserve"> datatype</w:t>
      </w:r>
      <w:r w:rsidRPr="00AA07DB">
        <w:rPr>
          <w:rStyle w:val="token"/>
          <w:rFonts w:ascii="Times New Roman" w:hAnsi="Times New Roman" w:cs="Times New Roman"/>
          <w:color w:val="F8F8F2"/>
          <w:sz w:val="32"/>
          <w:szCs w:val="32"/>
        </w:rPr>
        <w:t>);</w:t>
      </w:r>
    </w:p>
    <w:p w14:paraId="1F8BE5DC" w14:textId="77777777" w:rsidR="00BC0397" w:rsidRPr="00AA07DB" w:rsidRDefault="00BC0397" w:rsidP="00AF7B99">
      <w:pPr>
        <w:pStyle w:val="HTMLPreformatted"/>
        <w:shd w:val="clear" w:color="auto" w:fill="1E2A37"/>
        <w:spacing w:before="120" w:after="120"/>
        <w:rPr>
          <w:rFonts w:ascii="Times New Roman" w:hAnsi="Times New Roman" w:cs="Times New Roman"/>
          <w:color w:val="F8F8F2"/>
          <w:sz w:val="32"/>
          <w:szCs w:val="32"/>
        </w:rPr>
      </w:pPr>
    </w:p>
    <w:p w14:paraId="54FDE7C9"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2BB1F312"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address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200</w:t>
      </w:r>
      <w:r w:rsidRPr="00AA07DB">
        <w:rPr>
          <w:rStyle w:val="token"/>
          <w:rFonts w:ascii="Times New Roman" w:hAnsi="Times New Roman" w:cs="Times New Roman"/>
          <w:color w:val="F8F8F2"/>
          <w:sz w:val="32"/>
          <w:szCs w:val="32"/>
        </w:rPr>
        <w:t>)</w:t>
      </w:r>
    </w:p>
    <w:p w14:paraId="64C6C657"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38B3D86A"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6BA605B8">
          <v:rect id="_x0000_i1027" style="width:0;height:0" o:hralign="center" o:hrstd="t" o:hrnoshade="t" o:hr="t" fillcolor="#333" stroked="f"/>
        </w:pict>
      </w:r>
    </w:p>
    <w:p w14:paraId="6682280E" w14:textId="77777777" w:rsidR="00AF7B99" w:rsidRPr="00BC0397"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lastRenderedPageBreak/>
        <w:t>ALTER</w:t>
      </w:r>
      <w:r w:rsidRPr="00BC0397">
        <w:rPr>
          <w:bCs w:val="0"/>
          <w:color w:val="333333"/>
          <w:sz w:val="32"/>
          <w:szCs w:val="32"/>
          <w:u w:val="single"/>
        </w:rPr>
        <w:t> Command: Add multiple new Columns</w:t>
      </w:r>
    </w:p>
    <w:p w14:paraId="2A47A137"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token"/>
          <w:rFonts w:ascii="Times New Roman" w:hAnsi="Times New Roman" w:cs="Times New Roman"/>
          <w:color w:val="66D9EF"/>
          <w:sz w:val="36"/>
          <w:szCs w:val="36"/>
        </w:rPr>
        <w:t>ALTER</w:t>
      </w: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TABLE</w:t>
      </w:r>
      <w:r w:rsidRPr="00BC0397">
        <w:rPr>
          <w:rStyle w:val="HTMLCode"/>
          <w:rFonts w:ascii="Times New Roman" w:hAnsi="Times New Roman" w:cs="Times New Roman"/>
          <w:color w:val="F8F8F2"/>
          <w:sz w:val="36"/>
          <w:szCs w:val="36"/>
        </w:rPr>
        <w:t xml:space="preserve"> </w:t>
      </w:r>
      <w:proofErr w:type="spellStart"/>
      <w:r w:rsidRPr="00BC0397">
        <w:rPr>
          <w:rStyle w:val="HTMLCode"/>
          <w:rFonts w:ascii="Times New Roman" w:hAnsi="Times New Roman" w:cs="Times New Roman"/>
          <w:color w:val="F8F8F2"/>
          <w:sz w:val="36"/>
          <w:szCs w:val="36"/>
        </w:rPr>
        <w:t>table_name</w:t>
      </w:r>
      <w:proofErr w:type="spellEnd"/>
      <w:r w:rsidRPr="00BC0397">
        <w:rPr>
          <w:rStyle w:val="HTMLCode"/>
          <w:rFonts w:ascii="Times New Roman" w:hAnsi="Times New Roman" w:cs="Times New Roman"/>
          <w:color w:val="F8F8F2"/>
          <w:sz w:val="36"/>
          <w:szCs w:val="36"/>
        </w:rPr>
        <w:t xml:space="preserve"> </w:t>
      </w:r>
      <w:proofErr w:type="gramStart"/>
      <w:r w:rsidRPr="00BC0397">
        <w:rPr>
          <w:rStyle w:val="token"/>
          <w:rFonts w:ascii="Times New Roman" w:hAnsi="Times New Roman" w:cs="Times New Roman"/>
          <w:color w:val="66D9EF"/>
          <w:sz w:val="36"/>
          <w:szCs w:val="36"/>
        </w:rPr>
        <w:t>ADD</w:t>
      </w:r>
      <w:r w:rsidRPr="00BC0397">
        <w:rPr>
          <w:rStyle w:val="token"/>
          <w:rFonts w:ascii="Times New Roman" w:hAnsi="Times New Roman" w:cs="Times New Roman"/>
          <w:color w:val="F8F8F2"/>
          <w:sz w:val="36"/>
          <w:szCs w:val="36"/>
        </w:rPr>
        <w:t>(</w:t>
      </w:r>
      <w:proofErr w:type="gramEnd"/>
    </w:p>
    <w:p w14:paraId="190085B0"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column_name1 datatype1</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 xml:space="preserve"> </w:t>
      </w:r>
    </w:p>
    <w:p w14:paraId="44156816"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column</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name2 datatype2</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 xml:space="preserve"> </w:t>
      </w:r>
    </w:p>
    <w:p w14:paraId="0446E1D9" w14:textId="77777777" w:rsidR="00AF7B99" w:rsidRPr="00BC0397" w:rsidRDefault="00AF7B99" w:rsidP="00AF7B99">
      <w:pPr>
        <w:pStyle w:val="HTMLPreformatted"/>
        <w:shd w:val="clear" w:color="auto" w:fill="1E2A37"/>
        <w:spacing w:before="120" w:after="120"/>
        <w:rPr>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column</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name3 datatype3</w:t>
      </w:r>
      <w:r w:rsidRPr="00BC0397">
        <w:rPr>
          <w:rStyle w:val="token"/>
          <w:rFonts w:ascii="Times New Roman" w:hAnsi="Times New Roman" w:cs="Times New Roman"/>
          <w:color w:val="F8F8F2"/>
          <w:sz w:val="36"/>
          <w:szCs w:val="36"/>
        </w:rPr>
        <w:t>);</w:t>
      </w:r>
    </w:p>
    <w:p w14:paraId="2E52EABF"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for this,</w:t>
      </w:r>
    </w:p>
    <w:p w14:paraId="3E045B9B"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483B2851"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father_name</w:t>
      </w:r>
      <w:proofErr w:type="spellEnd"/>
      <w:r w:rsidRPr="00AA07DB">
        <w:rPr>
          <w:rStyle w:val="HTMLCode"/>
          <w:rFonts w:ascii="Times New Roman" w:hAnsi="Times New Roman" w:cs="Times New Roman"/>
          <w:color w:val="F8F8F2"/>
          <w:sz w:val="32"/>
          <w:szCs w:val="32"/>
        </w:rPr>
        <w:t xml:space="preserv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60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2086918E"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mother_name</w:t>
      </w:r>
      <w:proofErr w:type="spellEnd"/>
      <w:r w:rsidRPr="00AA07DB">
        <w:rPr>
          <w:rStyle w:val="HTMLCode"/>
          <w:rFonts w:ascii="Times New Roman" w:hAnsi="Times New Roman" w:cs="Times New Roman"/>
          <w:color w:val="F8F8F2"/>
          <w:sz w:val="32"/>
          <w:szCs w:val="32"/>
        </w:rPr>
        <w:t xml:space="preserv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60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658ABE2A"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dob </w:t>
      </w:r>
      <w:r w:rsidRPr="00AA07DB">
        <w:rPr>
          <w:rStyle w:val="token"/>
          <w:rFonts w:ascii="Times New Roman" w:hAnsi="Times New Roman" w:cs="Times New Roman"/>
          <w:color w:val="66D9EF"/>
          <w:sz w:val="32"/>
          <w:szCs w:val="32"/>
        </w:rPr>
        <w:t>DATE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16AE3956" w14:textId="77777777" w:rsidR="00C824FD" w:rsidRPr="00E4583A" w:rsidRDefault="00C824FD" w:rsidP="00C824FD">
      <w:pPr>
        <w:pStyle w:val="Heading1"/>
        <w:spacing w:before="0" w:after="225"/>
        <w:textAlignment w:val="baseline"/>
        <w:rPr>
          <w:rFonts w:ascii="Poppins" w:hAnsi="Poppins"/>
          <w:color w:val="BA3925"/>
          <w:sz w:val="51"/>
          <w:szCs w:val="57"/>
          <w:u w:val="single"/>
        </w:rPr>
      </w:pPr>
      <w:r w:rsidRPr="00E4583A">
        <w:rPr>
          <w:rFonts w:ascii="Poppins" w:hAnsi="Poppins"/>
          <w:color w:val="BA3925"/>
          <w:sz w:val="51"/>
          <w:szCs w:val="57"/>
          <w:u w:val="single"/>
        </w:rPr>
        <w:t xml:space="preserve">MySQL Drop a Column </w:t>
      </w:r>
      <w:proofErr w:type="gramStart"/>
      <w:r w:rsidRPr="00E4583A">
        <w:rPr>
          <w:rFonts w:ascii="Poppins" w:hAnsi="Poppins"/>
          <w:color w:val="BA3925"/>
          <w:sz w:val="51"/>
          <w:szCs w:val="57"/>
          <w:u w:val="single"/>
        </w:rPr>
        <w:t>From</w:t>
      </w:r>
      <w:proofErr w:type="gramEnd"/>
      <w:r w:rsidRPr="00E4583A">
        <w:rPr>
          <w:rFonts w:ascii="Poppins" w:hAnsi="Poppins"/>
          <w:color w:val="BA3925"/>
          <w:sz w:val="51"/>
          <w:szCs w:val="57"/>
          <w:u w:val="single"/>
        </w:rPr>
        <w:t xml:space="preserve"> Existing Table</w:t>
      </w:r>
    </w:p>
    <w:p w14:paraId="34DA572F" w14:textId="77777777" w:rsidR="00C824FD" w:rsidRDefault="00C824FD" w:rsidP="00C824FD">
      <w:pPr>
        <w:pStyle w:val="Heading2"/>
        <w:shd w:val="clear" w:color="auto" w:fill="FFFFFF"/>
        <w:spacing w:before="0" w:beforeAutospacing="0" w:after="0" w:afterAutospacing="0"/>
        <w:textAlignment w:val="baseline"/>
        <w:rPr>
          <w:rFonts w:ascii="Poppins" w:hAnsi="Poppins" w:cs="Arial"/>
          <w:color w:val="BA3925"/>
          <w:sz w:val="30"/>
          <w:szCs w:val="30"/>
        </w:rPr>
      </w:pPr>
      <w:r>
        <w:rPr>
          <w:rStyle w:val="Strong"/>
          <w:rFonts w:ascii="Poppins" w:hAnsi="Poppins" w:cs="Arial"/>
          <w:b/>
          <w:bCs/>
          <w:color w:val="BA3925"/>
          <w:sz w:val="30"/>
          <w:szCs w:val="30"/>
          <w:bdr w:val="none" w:sz="0" w:space="0" w:color="auto" w:frame="1"/>
        </w:rPr>
        <w:t>Syntax</w:t>
      </w:r>
    </w:p>
    <w:p w14:paraId="374F6FBB" w14:textId="77777777" w:rsidR="00C824FD" w:rsidRDefault="00C824FD" w:rsidP="00C824FD">
      <w:pPr>
        <w:shd w:val="clear" w:color="auto" w:fill="0C1021"/>
        <w:textAlignment w:val="baseline"/>
        <w:rPr>
          <w:rFonts w:ascii="Arial" w:hAnsi="Arial" w:cs="Arial"/>
          <w:color w:val="F8F8F8"/>
          <w:sz w:val="27"/>
          <w:szCs w:val="27"/>
        </w:rPr>
      </w:pPr>
      <w:r>
        <w:rPr>
          <w:rStyle w:val="sy1"/>
          <w:rFonts w:ascii="Arial" w:hAnsi="Arial" w:cs="Arial"/>
          <w:color w:val="FBDE2D"/>
          <w:sz w:val="27"/>
          <w:szCs w:val="27"/>
          <w:bdr w:val="none" w:sz="0" w:space="0" w:color="auto" w:frame="1"/>
        </w:rPr>
        <w:t>&gt;&gt;</w:t>
      </w:r>
      <w:r>
        <w:rPr>
          <w:rFonts w:ascii="Arial" w:hAnsi="Arial" w:cs="Arial"/>
          <w:color w:val="F8F8F8"/>
          <w:sz w:val="27"/>
          <w:szCs w:val="27"/>
        </w:rPr>
        <w:t> </w:t>
      </w:r>
      <w:hyperlink r:id="rId16" w:history="1">
        <w:r>
          <w:rPr>
            <w:rStyle w:val="kw1"/>
            <w:rFonts w:ascii="Arial" w:hAnsi="Arial" w:cs="Arial"/>
            <w:color w:val="FBDE2D"/>
            <w:sz w:val="27"/>
            <w:szCs w:val="27"/>
            <w:bdr w:val="none" w:sz="0" w:space="0" w:color="auto" w:frame="1"/>
          </w:rPr>
          <w:t>ALTER</w:t>
        </w:r>
      </w:hyperlink>
      <w:r>
        <w:rPr>
          <w:rFonts w:ascii="Arial" w:hAnsi="Arial" w:cs="Arial"/>
          <w:color w:val="F8F8F8"/>
          <w:sz w:val="27"/>
          <w:szCs w:val="27"/>
        </w:rPr>
        <w:t> </w:t>
      </w:r>
      <w:hyperlink r:id="rId17" w:history="1">
        <w:r>
          <w:rPr>
            <w:rStyle w:val="kw1"/>
            <w:rFonts w:ascii="Arial" w:hAnsi="Arial" w:cs="Arial"/>
            <w:color w:val="FBDE2D"/>
            <w:sz w:val="27"/>
            <w:szCs w:val="27"/>
            <w:bdr w:val="none" w:sz="0" w:space="0" w:color="auto" w:frame="1"/>
          </w:rPr>
          <w:t>TABLE</w:t>
        </w:r>
      </w:hyperlink>
      <w:r>
        <w:rPr>
          <w:rFonts w:ascii="Arial" w:hAnsi="Arial" w:cs="Arial"/>
          <w:color w:val="F8F8F8"/>
          <w:sz w:val="27"/>
          <w:szCs w:val="27"/>
        </w:rPr>
        <w:t> </w:t>
      </w:r>
      <w:proofErr w:type="spellStart"/>
      <w:r>
        <w:rPr>
          <w:rFonts w:ascii="Arial" w:hAnsi="Arial" w:cs="Arial"/>
          <w:color w:val="F8F8F8"/>
          <w:sz w:val="27"/>
          <w:szCs w:val="27"/>
        </w:rPr>
        <w:t>table_name</w:t>
      </w:r>
      <w:proofErr w:type="spellEnd"/>
      <w:r>
        <w:rPr>
          <w:rFonts w:ascii="Arial" w:hAnsi="Arial" w:cs="Arial"/>
          <w:color w:val="F8F8F8"/>
          <w:sz w:val="27"/>
          <w:szCs w:val="27"/>
        </w:rPr>
        <w:t> </w:t>
      </w:r>
      <w:hyperlink r:id="rId18" w:history="1">
        <w:r>
          <w:rPr>
            <w:rStyle w:val="kw1"/>
            <w:rFonts w:ascii="Arial" w:hAnsi="Arial" w:cs="Arial"/>
            <w:color w:val="FBDE2D"/>
            <w:sz w:val="27"/>
            <w:szCs w:val="27"/>
            <w:bdr w:val="none" w:sz="0" w:space="0" w:color="auto" w:frame="1"/>
          </w:rPr>
          <w:t>DROP</w:t>
        </w:r>
      </w:hyperlink>
      <w:r>
        <w:rPr>
          <w:rFonts w:ascii="Arial" w:hAnsi="Arial" w:cs="Arial"/>
          <w:color w:val="F8F8F8"/>
          <w:sz w:val="27"/>
          <w:szCs w:val="27"/>
        </w:rPr>
        <w:t> </w:t>
      </w:r>
      <w:hyperlink r:id="rId19" w:history="1">
        <w:r>
          <w:rPr>
            <w:rStyle w:val="kw1"/>
            <w:rFonts w:ascii="Arial" w:hAnsi="Arial" w:cs="Arial"/>
            <w:color w:val="FBDE2D"/>
            <w:sz w:val="27"/>
            <w:szCs w:val="27"/>
            <w:bdr w:val="none" w:sz="0" w:space="0" w:color="auto" w:frame="1"/>
          </w:rPr>
          <w:t>COLUMN</w:t>
        </w:r>
      </w:hyperlink>
      <w:r>
        <w:rPr>
          <w:rFonts w:ascii="Arial" w:hAnsi="Arial" w:cs="Arial"/>
          <w:color w:val="F8F8F8"/>
          <w:sz w:val="27"/>
          <w:szCs w:val="27"/>
        </w:rPr>
        <w:t> </w:t>
      </w:r>
      <w:proofErr w:type="spellStart"/>
      <w:r>
        <w:rPr>
          <w:rFonts w:ascii="Arial" w:hAnsi="Arial" w:cs="Arial"/>
          <w:color w:val="F8F8F8"/>
          <w:sz w:val="27"/>
          <w:szCs w:val="27"/>
        </w:rPr>
        <w:t>exisiting_column_name</w:t>
      </w:r>
      <w:proofErr w:type="spellEnd"/>
      <w:r>
        <w:rPr>
          <w:rStyle w:val="sy2"/>
          <w:rFonts w:ascii="Arial" w:hAnsi="Arial" w:cs="Arial"/>
          <w:color w:val="F8F8F8"/>
          <w:sz w:val="27"/>
          <w:szCs w:val="27"/>
          <w:bdr w:val="none" w:sz="0" w:space="0" w:color="auto" w:frame="1"/>
        </w:rPr>
        <w:t>;</w:t>
      </w:r>
    </w:p>
    <w:p w14:paraId="7D7E219C"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B364D31">
          <v:rect id="_x0000_i1028" style="width:0;height:0" o:hralign="center" o:hrstd="t" o:hrnoshade="t" o:hr="t" fillcolor="#333" stroked="f"/>
        </w:pict>
      </w:r>
    </w:p>
    <w:p w14:paraId="6ADC6537" w14:textId="77777777" w:rsidR="00AF7B99"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t>ALTER</w:t>
      </w:r>
      <w:r w:rsidRPr="00BC0397">
        <w:rPr>
          <w:bCs w:val="0"/>
          <w:color w:val="333333"/>
          <w:sz w:val="32"/>
          <w:szCs w:val="32"/>
          <w:u w:val="single"/>
        </w:rPr>
        <w:t> Command: Add Column with default value</w:t>
      </w:r>
    </w:p>
    <w:p w14:paraId="2423DF73" w14:textId="77777777" w:rsidR="00BC0397" w:rsidRPr="00BC0397" w:rsidRDefault="00BC0397" w:rsidP="00AF7B99">
      <w:pPr>
        <w:pStyle w:val="Heading2"/>
        <w:spacing w:before="335" w:beforeAutospacing="0" w:after="167" w:afterAutospacing="0"/>
        <w:rPr>
          <w:bCs w:val="0"/>
          <w:color w:val="333333"/>
          <w:sz w:val="32"/>
          <w:szCs w:val="32"/>
          <w:u w:val="single"/>
        </w:rPr>
      </w:pPr>
    </w:p>
    <w:p w14:paraId="0F400AFC"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HTMLCode"/>
          <w:rFonts w:ascii="Times New Roman" w:hAnsi="Times New Roman" w:cs="Times New Roman"/>
          <w:color w:val="F8F8F2"/>
          <w:sz w:val="32"/>
          <w:szCs w:val="32"/>
        </w:rPr>
        <w:t xml:space="preserve">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26F20E9C"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datatype1 </w:t>
      </w:r>
      <w:r w:rsidRPr="00AA07DB">
        <w:rPr>
          <w:rStyle w:val="token"/>
          <w:rFonts w:ascii="Times New Roman" w:hAnsi="Times New Roman" w:cs="Times New Roman"/>
          <w:color w:val="66D9EF"/>
          <w:sz w:val="32"/>
          <w:szCs w:val="32"/>
        </w:rPr>
        <w:t>DEFAULT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some_value</w:t>
      </w:r>
      <w:proofErr w:type="spellEnd"/>
    </w:p>
    <w:p w14:paraId="2F273ED4"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0FA221C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for this,</w:t>
      </w:r>
    </w:p>
    <w:p w14:paraId="59F6DC88"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6E77364E"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lastRenderedPageBreak/>
        <w:t xml:space="preserve">    dob </w:t>
      </w:r>
      <w:r w:rsidRPr="00AA07DB">
        <w:rPr>
          <w:rStyle w:val="token"/>
          <w:rFonts w:ascii="Times New Roman" w:hAnsi="Times New Roman" w:cs="Times New Roman"/>
          <w:color w:val="66D9EF"/>
          <w:sz w:val="32"/>
          <w:szCs w:val="32"/>
        </w:rPr>
        <w:t>DATE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DEFAULT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'01-Jan-99'</w:t>
      </w:r>
    </w:p>
    <w:p w14:paraId="6E6B3390" w14:textId="77777777" w:rsidR="00BC0397" w:rsidRDefault="00AF7B99" w:rsidP="00BC0397">
      <w:pPr>
        <w:pStyle w:val="HTMLPreformatted"/>
        <w:shd w:val="clear" w:color="auto" w:fill="1E2A37"/>
        <w:spacing w:before="120" w:after="120"/>
        <w:rPr>
          <w:rStyle w:val="token"/>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21A60470" w14:textId="77777777" w:rsidR="00AF7B99" w:rsidRPr="00BC0397" w:rsidRDefault="00000000" w:rsidP="00BC0397">
      <w:pPr>
        <w:pStyle w:val="HTMLPreformatted"/>
        <w:shd w:val="clear" w:color="auto" w:fill="1E2A37"/>
        <w:spacing w:before="120" w:after="120"/>
        <w:rPr>
          <w:ins w:id="18" w:author="Unknown"/>
          <w:rFonts w:ascii="Times New Roman" w:hAnsi="Times New Roman" w:cs="Times New Roman"/>
          <w:color w:val="F8F8F2"/>
          <w:sz w:val="32"/>
          <w:szCs w:val="32"/>
        </w:rPr>
      </w:pPr>
      <w:ins w:id="19" w:author="Unknown">
        <w:r>
          <w:rPr>
            <w:rFonts w:ascii="Times New Roman" w:hAnsi="Times New Roman" w:cs="Times New Roman"/>
            <w:sz w:val="32"/>
            <w:szCs w:val="32"/>
          </w:rPr>
          <w:pict w14:anchorId="4D3C39A0">
            <v:rect id="_x0000_i1029" style="width:0;height:0" o:hralign="center" o:hrstd="t" o:hrnoshade="t" o:hr="t" fillcolor="#333" stroked="f"/>
          </w:pict>
        </w:r>
      </w:ins>
    </w:p>
    <w:p w14:paraId="0A51D3C3" w14:textId="49EF7C24" w:rsidR="00AF7B99" w:rsidRPr="005536FC" w:rsidRDefault="00AF7B99" w:rsidP="005536FC">
      <w:pPr>
        <w:pStyle w:val="Heading2"/>
        <w:spacing w:before="335" w:beforeAutospacing="0" w:after="167" w:afterAutospacing="0"/>
        <w:rPr>
          <w:ins w:id="20" w:author="Unknown"/>
          <w:bCs w:val="0"/>
          <w:color w:val="FF0000"/>
          <w:sz w:val="32"/>
          <w:szCs w:val="32"/>
          <w:u w:val="single"/>
        </w:rPr>
      </w:pPr>
      <w:ins w:id="21" w:author="Unknown">
        <w:r w:rsidRPr="00620A54">
          <w:rPr>
            <w:rStyle w:val="HTMLCode"/>
            <w:rFonts w:ascii="Times New Roman" w:hAnsi="Times New Roman" w:cs="Times New Roman"/>
            <w:bCs w:val="0"/>
            <w:color w:val="FF0000"/>
            <w:sz w:val="32"/>
            <w:szCs w:val="32"/>
            <w:u w:val="single"/>
            <w:shd w:val="clear" w:color="auto" w:fill="F9F2F4"/>
          </w:rPr>
          <w:t>ALTER</w:t>
        </w:r>
        <w:r w:rsidRPr="00620A54">
          <w:rPr>
            <w:bCs w:val="0"/>
            <w:color w:val="FF0000"/>
            <w:sz w:val="32"/>
            <w:szCs w:val="32"/>
            <w:u w:val="single"/>
          </w:rPr>
          <w:t> Command: Modify an existing Column</w:t>
        </w:r>
      </w:ins>
    </w:p>
    <w:p w14:paraId="00358A2E" w14:textId="77777777" w:rsidR="00AF7B99" w:rsidRPr="00BC0397" w:rsidRDefault="00AF7B99" w:rsidP="00AF7B99">
      <w:pPr>
        <w:pStyle w:val="NormalWeb"/>
        <w:spacing w:before="0" w:beforeAutospacing="0" w:after="167" w:afterAutospacing="0"/>
        <w:rPr>
          <w:ins w:id="22" w:author="Unknown"/>
          <w:color w:val="333333"/>
          <w:sz w:val="32"/>
          <w:szCs w:val="32"/>
        </w:rPr>
      </w:pPr>
      <w:ins w:id="23" w:author="Unknown">
        <w:r w:rsidRPr="00BC0397">
          <w:rPr>
            <w:color w:val="333333"/>
            <w:sz w:val="32"/>
            <w:szCs w:val="32"/>
          </w:rPr>
          <w:t>Here is an Example for this,</w:t>
        </w:r>
      </w:ins>
    </w:p>
    <w:p w14:paraId="74B11FB8" w14:textId="1DBFB7D7" w:rsidR="00D2483C" w:rsidRPr="00BE4400" w:rsidRDefault="00C32F9B" w:rsidP="00AF7B99">
      <w:pPr>
        <w:pStyle w:val="NormalWeb"/>
        <w:spacing w:before="0" w:beforeAutospacing="0" w:after="167" w:afterAutospacing="0"/>
        <w:rPr>
          <w:rStyle w:val="token"/>
          <w:color w:val="FFFFFF" w:themeColor="background1"/>
          <w:sz w:val="36"/>
          <w:szCs w:val="36"/>
        </w:rPr>
      </w:pPr>
      <w:r w:rsidRPr="00BE4400">
        <w:rPr>
          <w:rStyle w:val="token"/>
          <w:color w:val="FFFFFF" w:themeColor="background1"/>
          <w:sz w:val="36"/>
          <w:szCs w:val="36"/>
          <w:highlight w:val="black"/>
        </w:rPr>
        <w:t xml:space="preserve">alter table mech modify column </w:t>
      </w:r>
      <w:proofErr w:type="spellStart"/>
      <w:r w:rsidR="00D2483C" w:rsidRPr="00BE4400">
        <w:rPr>
          <w:rStyle w:val="token"/>
          <w:color w:val="FFFFFF" w:themeColor="background1"/>
          <w:sz w:val="36"/>
          <w:szCs w:val="36"/>
          <w:highlight w:val="black"/>
        </w:rPr>
        <w:t>st</w:t>
      </w:r>
      <w:r w:rsidRPr="00BE4400">
        <w:rPr>
          <w:rStyle w:val="token"/>
          <w:color w:val="FFFFFF" w:themeColor="background1"/>
          <w:sz w:val="36"/>
          <w:szCs w:val="36"/>
          <w:highlight w:val="black"/>
        </w:rPr>
        <w:t>udent_name</w:t>
      </w:r>
      <w:proofErr w:type="spellEnd"/>
      <w:r w:rsidRPr="00BE4400">
        <w:rPr>
          <w:rStyle w:val="token"/>
          <w:color w:val="FFFFFF" w:themeColor="background1"/>
          <w:sz w:val="36"/>
          <w:szCs w:val="36"/>
          <w:highlight w:val="black"/>
        </w:rPr>
        <w:t xml:space="preserve"> </w:t>
      </w:r>
      <w:proofErr w:type="gramStart"/>
      <w:r w:rsidRPr="00BE4400">
        <w:rPr>
          <w:rStyle w:val="token"/>
          <w:color w:val="FFFFFF" w:themeColor="background1"/>
          <w:sz w:val="36"/>
          <w:szCs w:val="36"/>
          <w:highlight w:val="black"/>
        </w:rPr>
        <w:t>varchar(</w:t>
      </w:r>
      <w:proofErr w:type="gramEnd"/>
      <w:r w:rsidRPr="00BE4400">
        <w:rPr>
          <w:rStyle w:val="token"/>
          <w:color w:val="FFFFFF" w:themeColor="background1"/>
          <w:sz w:val="36"/>
          <w:szCs w:val="36"/>
          <w:highlight w:val="black"/>
        </w:rPr>
        <w:t>17);</w:t>
      </w:r>
    </w:p>
    <w:p w14:paraId="57B539D4" w14:textId="3CA0823D" w:rsidR="00AF7B99" w:rsidRPr="00BC0397" w:rsidRDefault="00AF7B99" w:rsidP="00AF7B99">
      <w:pPr>
        <w:pStyle w:val="NormalWeb"/>
        <w:spacing w:before="0" w:beforeAutospacing="0" w:after="167" w:afterAutospacing="0"/>
        <w:rPr>
          <w:ins w:id="24" w:author="Unknown"/>
          <w:color w:val="333333"/>
          <w:sz w:val="32"/>
          <w:szCs w:val="32"/>
        </w:rPr>
      </w:pPr>
      <w:ins w:id="25" w:author="Unknown">
        <w:r w:rsidRPr="00BC0397">
          <w:rPr>
            <w:color w:val="333333"/>
            <w:sz w:val="32"/>
            <w:szCs w:val="32"/>
          </w:rPr>
          <w:t>Remember we added a new column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in the beginning? The above command will modify the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column of the </w:t>
        </w:r>
        <w:r w:rsidRPr="00BC0397">
          <w:rPr>
            <w:b/>
            <w:bCs/>
            <w:color w:val="333333"/>
            <w:sz w:val="32"/>
            <w:szCs w:val="32"/>
          </w:rPr>
          <w:t>student</w:t>
        </w:r>
        <w:r w:rsidRPr="00BC0397">
          <w:rPr>
            <w:color w:val="333333"/>
            <w:sz w:val="32"/>
            <w:szCs w:val="32"/>
          </w:rPr>
          <w:t xml:space="preserve"> table, to now hold </w:t>
        </w:r>
        <w:proofErr w:type="spellStart"/>
        <w:r w:rsidRPr="00BC0397">
          <w:rPr>
            <w:color w:val="333333"/>
            <w:sz w:val="32"/>
            <w:szCs w:val="32"/>
          </w:rPr>
          <w:t>upto</w:t>
        </w:r>
        <w:proofErr w:type="spellEnd"/>
        <w:r w:rsidRPr="00BC0397">
          <w:rPr>
            <w:color w:val="333333"/>
            <w:sz w:val="32"/>
            <w:szCs w:val="32"/>
          </w:rPr>
          <w:t xml:space="preserve"> 300 characters.</w:t>
        </w:r>
      </w:ins>
    </w:p>
    <w:p w14:paraId="5E786F21" w14:textId="77777777" w:rsidR="00AF7B99" w:rsidRPr="00BC0397" w:rsidRDefault="00000000" w:rsidP="00AF7B99">
      <w:pPr>
        <w:spacing w:before="335" w:after="335"/>
        <w:rPr>
          <w:ins w:id="26" w:author="Unknown"/>
          <w:rFonts w:ascii="Times New Roman" w:hAnsi="Times New Roman" w:cs="Times New Roman"/>
          <w:sz w:val="32"/>
          <w:szCs w:val="32"/>
        </w:rPr>
      </w:pPr>
      <w:ins w:id="27" w:author="Unknown">
        <w:r>
          <w:rPr>
            <w:rFonts w:ascii="Times New Roman" w:hAnsi="Times New Roman" w:cs="Times New Roman"/>
            <w:sz w:val="32"/>
            <w:szCs w:val="32"/>
          </w:rPr>
          <w:pict w14:anchorId="1A7B8D63">
            <v:rect id="_x0000_i1030" style="width:0;height:0" o:hralign="center" o:hrstd="t" o:hrnoshade="t" o:hr="t" fillcolor="#333" stroked="f"/>
          </w:pict>
        </w:r>
      </w:ins>
    </w:p>
    <w:p w14:paraId="4D4C1B28" w14:textId="77777777" w:rsidR="00AF7B99" w:rsidRPr="00620A54" w:rsidRDefault="00AF7B99" w:rsidP="00AF7B99">
      <w:pPr>
        <w:pStyle w:val="Heading2"/>
        <w:spacing w:before="335" w:beforeAutospacing="0" w:after="167" w:afterAutospacing="0"/>
        <w:rPr>
          <w:ins w:id="28" w:author="Unknown"/>
          <w:bCs w:val="0"/>
          <w:color w:val="FF0000"/>
          <w:sz w:val="32"/>
          <w:szCs w:val="32"/>
          <w:u w:val="single"/>
        </w:rPr>
      </w:pPr>
      <w:ins w:id="29" w:author="Unknown">
        <w:r w:rsidRPr="00620A54">
          <w:rPr>
            <w:rStyle w:val="HTMLCode"/>
            <w:rFonts w:ascii="Times New Roman" w:hAnsi="Times New Roman" w:cs="Times New Roman"/>
            <w:bCs w:val="0"/>
            <w:color w:val="FF0000"/>
            <w:sz w:val="32"/>
            <w:szCs w:val="32"/>
            <w:u w:val="single"/>
            <w:shd w:val="clear" w:color="auto" w:fill="F9F2F4"/>
          </w:rPr>
          <w:t>ALTER</w:t>
        </w:r>
        <w:r w:rsidRPr="00620A54">
          <w:rPr>
            <w:bCs w:val="0"/>
            <w:color w:val="FF0000"/>
            <w:sz w:val="32"/>
            <w:szCs w:val="32"/>
            <w:u w:val="single"/>
          </w:rPr>
          <w:t> Command: Rename a Column</w:t>
        </w:r>
      </w:ins>
    </w:p>
    <w:p w14:paraId="7BBAA305" w14:textId="77777777" w:rsidR="00AF7B99" w:rsidRPr="00BC0397" w:rsidRDefault="00AF7B99" w:rsidP="00AF7B99">
      <w:pPr>
        <w:pStyle w:val="NormalWeb"/>
        <w:spacing w:before="0" w:beforeAutospacing="0" w:after="167" w:afterAutospacing="0"/>
        <w:rPr>
          <w:ins w:id="30" w:author="Unknown"/>
          <w:color w:val="333333"/>
          <w:sz w:val="32"/>
          <w:szCs w:val="32"/>
        </w:rPr>
      </w:pPr>
      <w:ins w:id="31" w:author="Unknown">
        <w:r w:rsidRPr="00BC0397">
          <w:rPr>
            <w:color w:val="333333"/>
            <w:sz w:val="32"/>
            <w:szCs w:val="32"/>
          </w:rPr>
          <w:t>Using </w:t>
        </w:r>
        <w:r w:rsidRPr="00BC0397">
          <w:rPr>
            <w:rStyle w:val="HTMLCode"/>
            <w:rFonts w:ascii="Times New Roman" w:hAnsi="Times New Roman" w:cs="Times New Roman"/>
            <w:color w:val="C7254E"/>
            <w:sz w:val="32"/>
            <w:szCs w:val="32"/>
            <w:shd w:val="clear" w:color="auto" w:fill="F9F2F4"/>
          </w:rPr>
          <w:t>ALTER</w:t>
        </w:r>
        <w:r w:rsidRPr="00BC0397">
          <w:rPr>
            <w:color w:val="333333"/>
            <w:sz w:val="32"/>
            <w:szCs w:val="32"/>
          </w:rPr>
          <w:t> command you can rename an existing column. Following is the syntax,</w:t>
        </w:r>
      </w:ins>
    </w:p>
    <w:p w14:paraId="420D00AF" w14:textId="45FA2557" w:rsidR="00AF7B99" w:rsidRPr="00BC0397" w:rsidRDefault="00AF7B99" w:rsidP="00AF7B99">
      <w:pPr>
        <w:pStyle w:val="HTMLPreformatted"/>
        <w:shd w:val="clear" w:color="auto" w:fill="1E2A37"/>
        <w:spacing w:before="120" w:after="120"/>
        <w:rPr>
          <w:ins w:id="32" w:author="Unknown"/>
          <w:rStyle w:val="HTMLCode"/>
          <w:rFonts w:ascii="Times New Roman" w:hAnsi="Times New Roman" w:cs="Times New Roman"/>
          <w:color w:val="F8F8F2"/>
          <w:sz w:val="32"/>
          <w:szCs w:val="32"/>
        </w:rPr>
      </w:pPr>
      <w:ins w:id="33" w:author="Unknown">
        <w:r w:rsidRPr="00BC0397">
          <w:rPr>
            <w:rStyle w:val="token"/>
            <w:rFonts w:ascii="Times New Roman" w:hAnsi="Times New Roman" w:cs="Times New Roman"/>
            <w:color w:val="66D9EF"/>
            <w:sz w:val="32"/>
            <w:szCs w:val="32"/>
          </w:rPr>
          <w:t>ALTER</w:t>
        </w:r>
        <w:r w:rsidRPr="00BC0397">
          <w:rPr>
            <w:rStyle w:val="HTMLCode"/>
            <w:rFonts w:ascii="Times New Roman" w:hAnsi="Times New Roman" w:cs="Times New Roman"/>
            <w:color w:val="F8F8F2"/>
            <w:sz w:val="32"/>
            <w:szCs w:val="32"/>
          </w:rPr>
          <w:t xml:space="preserve"> </w:t>
        </w:r>
        <w:r w:rsidRPr="00BC0397">
          <w:rPr>
            <w:rStyle w:val="token"/>
            <w:rFonts w:ascii="Times New Roman" w:hAnsi="Times New Roman" w:cs="Times New Roman"/>
            <w:color w:val="66D9EF"/>
            <w:sz w:val="32"/>
            <w:szCs w:val="32"/>
          </w:rPr>
          <w:t>TABLE</w:t>
        </w:r>
        <w:r w:rsidRPr="00BC0397">
          <w:rPr>
            <w:rStyle w:val="HTMLCode"/>
            <w:rFonts w:ascii="Times New Roman" w:hAnsi="Times New Roman" w:cs="Times New Roman"/>
            <w:color w:val="F8F8F2"/>
            <w:sz w:val="32"/>
            <w:szCs w:val="32"/>
          </w:rPr>
          <w:t xml:space="preserve"> </w:t>
        </w:r>
        <w:proofErr w:type="spellStart"/>
        <w:r w:rsidRPr="00BC0397">
          <w:rPr>
            <w:rStyle w:val="HTMLCode"/>
            <w:rFonts w:ascii="Times New Roman" w:hAnsi="Times New Roman" w:cs="Times New Roman"/>
            <w:color w:val="F8F8F2"/>
            <w:sz w:val="32"/>
            <w:szCs w:val="32"/>
          </w:rPr>
          <w:t>table_name</w:t>
        </w:r>
        <w:proofErr w:type="spellEnd"/>
        <w:r w:rsidRPr="00BC0397">
          <w:rPr>
            <w:rStyle w:val="HTMLCode"/>
            <w:rFonts w:ascii="Times New Roman" w:hAnsi="Times New Roman" w:cs="Times New Roman"/>
            <w:color w:val="F8F8F2"/>
            <w:sz w:val="32"/>
            <w:szCs w:val="32"/>
          </w:rPr>
          <w:t xml:space="preserve"> </w:t>
        </w:r>
        <w:r w:rsidRPr="00BC0397">
          <w:rPr>
            <w:rStyle w:val="token"/>
            <w:rFonts w:ascii="Times New Roman" w:hAnsi="Times New Roman" w:cs="Times New Roman"/>
            <w:color w:val="66D9EF"/>
            <w:sz w:val="32"/>
            <w:szCs w:val="32"/>
          </w:rPr>
          <w:t>RENAME</w:t>
        </w:r>
      </w:ins>
      <w:r w:rsidR="00EC46AC">
        <w:rPr>
          <w:rStyle w:val="token"/>
          <w:rFonts w:ascii="Times New Roman" w:hAnsi="Times New Roman" w:cs="Times New Roman"/>
          <w:color w:val="66D9EF"/>
          <w:sz w:val="32"/>
          <w:szCs w:val="32"/>
        </w:rPr>
        <w:t xml:space="preserve"> column</w:t>
      </w:r>
      <w:ins w:id="34" w:author="Unknown">
        <w:r w:rsidRPr="00BC0397">
          <w:rPr>
            <w:rStyle w:val="HTMLCode"/>
            <w:rFonts w:ascii="Times New Roman" w:hAnsi="Times New Roman" w:cs="Times New Roman"/>
            <w:color w:val="F8F8F2"/>
            <w:sz w:val="32"/>
            <w:szCs w:val="32"/>
          </w:rPr>
          <w:t xml:space="preserve"> </w:t>
        </w:r>
      </w:ins>
    </w:p>
    <w:p w14:paraId="07E01BCF" w14:textId="77777777" w:rsidR="00AF7B99" w:rsidRPr="00BC0397" w:rsidRDefault="00AF7B99" w:rsidP="00AF7B99">
      <w:pPr>
        <w:pStyle w:val="HTMLPreformatted"/>
        <w:shd w:val="clear" w:color="auto" w:fill="1E2A37"/>
        <w:spacing w:before="120" w:after="120"/>
        <w:rPr>
          <w:ins w:id="35" w:author="Unknown"/>
          <w:rFonts w:ascii="Times New Roman" w:hAnsi="Times New Roman" w:cs="Times New Roman"/>
          <w:color w:val="F8F8F2"/>
          <w:sz w:val="32"/>
          <w:szCs w:val="32"/>
        </w:rPr>
      </w:pPr>
      <w:ins w:id="36" w:author="Unknown">
        <w:r w:rsidRPr="00BC0397">
          <w:rPr>
            <w:rStyle w:val="HTMLCode"/>
            <w:rFonts w:ascii="Times New Roman" w:hAnsi="Times New Roman" w:cs="Times New Roman"/>
            <w:color w:val="F8F8F2"/>
            <w:sz w:val="32"/>
            <w:szCs w:val="32"/>
          </w:rPr>
          <w:t xml:space="preserve">    </w:t>
        </w:r>
        <w:proofErr w:type="spellStart"/>
        <w:r w:rsidRPr="00BC0397">
          <w:rPr>
            <w:rStyle w:val="HTMLCode"/>
            <w:rFonts w:ascii="Times New Roman" w:hAnsi="Times New Roman" w:cs="Times New Roman"/>
            <w:color w:val="F8F8F2"/>
            <w:sz w:val="32"/>
            <w:szCs w:val="32"/>
          </w:rPr>
          <w:t>old_column_name</w:t>
        </w:r>
        <w:proofErr w:type="spellEnd"/>
        <w:r w:rsidRPr="00BC0397">
          <w:rPr>
            <w:rStyle w:val="HTMLCode"/>
            <w:rFonts w:ascii="Times New Roman" w:hAnsi="Times New Roman" w:cs="Times New Roman"/>
            <w:color w:val="F8F8F2"/>
            <w:sz w:val="32"/>
            <w:szCs w:val="32"/>
          </w:rPr>
          <w:t xml:space="preserve"> </w:t>
        </w:r>
        <w:r w:rsidRPr="00BC0397">
          <w:rPr>
            <w:rStyle w:val="token"/>
            <w:rFonts w:ascii="Times New Roman" w:hAnsi="Times New Roman" w:cs="Times New Roman"/>
            <w:color w:val="66D9EF"/>
            <w:sz w:val="32"/>
            <w:szCs w:val="32"/>
          </w:rPr>
          <w:t>TO</w:t>
        </w:r>
        <w:r w:rsidRPr="00BC0397">
          <w:rPr>
            <w:rStyle w:val="HTMLCode"/>
            <w:rFonts w:ascii="Times New Roman" w:hAnsi="Times New Roman" w:cs="Times New Roman"/>
            <w:color w:val="F8F8F2"/>
            <w:sz w:val="32"/>
            <w:szCs w:val="32"/>
          </w:rPr>
          <w:t xml:space="preserve"> </w:t>
        </w:r>
        <w:proofErr w:type="spellStart"/>
        <w:r w:rsidRPr="00BC0397">
          <w:rPr>
            <w:rStyle w:val="HTMLCode"/>
            <w:rFonts w:ascii="Times New Roman" w:hAnsi="Times New Roman" w:cs="Times New Roman"/>
            <w:color w:val="F8F8F2"/>
            <w:sz w:val="32"/>
            <w:szCs w:val="32"/>
          </w:rPr>
          <w:t>new_column_name</w:t>
        </w:r>
        <w:proofErr w:type="spellEnd"/>
        <w:r w:rsidRPr="00BC0397">
          <w:rPr>
            <w:rStyle w:val="token"/>
            <w:rFonts w:ascii="Times New Roman" w:hAnsi="Times New Roman" w:cs="Times New Roman"/>
            <w:color w:val="F8F8F2"/>
            <w:sz w:val="32"/>
            <w:szCs w:val="32"/>
          </w:rPr>
          <w:t>;</w:t>
        </w:r>
      </w:ins>
    </w:p>
    <w:p w14:paraId="7ED90BBB" w14:textId="77777777" w:rsidR="00AF7B99" w:rsidRPr="00BC0397" w:rsidRDefault="00AF7B99" w:rsidP="00AF7B99">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Truncate, Drop or Rename a Table</w:t>
      </w:r>
    </w:p>
    <w:p w14:paraId="67A3FEC4" w14:textId="77777777" w:rsidR="00757F7A"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this tutorial we will learn about the various DDL commands which are used to re-define the tables.</w:t>
      </w:r>
    </w:p>
    <w:p w14:paraId="19718C88"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TRUNCATE</w:t>
      </w:r>
      <w:r w:rsidRPr="00AA07DB">
        <w:rPr>
          <w:b w:val="0"/>
          <w:bCs w:val="0"/>
          <w:color w:val="333333"/>
          <w:sz w:val="32"/>
          <w:szCs w:val="32"/>
        </w:rPr>
        <w:t> command</w:t>
      </w:r>
    </w:p>
    <w:p w14:paraId="34290364"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TRUNCATE</w:t>
      </w:r>
      <w:r w:rsidRPr="00AA07DB">
        <w:rPr>
          <w:color w:val="333333"/>
          <w:sz w:val="32"/>
          <w:szCs w:val="32"/>
        </w:rPr>
        <w:t xml:space="preserve"> command removes all the records from a table. But this command </w:t>
      </w:r>
      <w:r w:rsidRPr="00214AC0">
        <w:rPr>
          <w:color w:val="FF0000"/>
          <w:sz w:val="40"/>
          <w:szCs w:val="40"/>
          <w:u w:val="single"/>
        </w:rPr>
        <w:t>will not destroy the table's structure</w:t>
      </w:r>
      <w:r w:rsidR="00214AC0">
        <w:rPr>
          <w:color w:val="333333"/>
          <w:sz w:val="32"/>
          <w:szCs w:val="32"/>
        </w:rPr>
        <w:t>.</w:t>
      </w:r>
    </w:p>
    <w:p w14:paraId="2473DFD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TRUNCATE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p>
    <w:p w14:paraId="0C5EB351"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explaining it,</w:t>
      </w:r>
    </w:p>
    <w:p w14:paraId="2811E219"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TRUNCATE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511BB159" w14:textId="77777777" w:rsidR="00757F7A" w:rsidRDefault="00757F7A" w:rsidP="00AF7B99">
      <w:pPr>
        <w:pStyle w:val="NormalWeb"/>
        <w:spacing w:before="0" w:beforeAutospacing="0" w:after="167" w:afterAutospacing="0"/>
        <w:rPr>
          <w:color w:val="333333"/>
          <w:sz w:val="32"/>
          <w:szCs w:val="32"/>
        </w:rPr>
      </w:pPr>
      <w:r>
        <w:rPr>
          <w:noProof/>
          <w:lang w:val="en-IN" w:eastAsia="en-IN"/>
        </w:rPr>
        <w:lastRenderedPageBreak/>
        <w:drawing>
          <wp:inline distT="0" distB="0" distL="0" distR="0" wp14:anchorId="10EBD5C6" wp14:editId="4274D95B">
            <wp:extent cx="6389964" cy="4400550"/>
            <wp:effectExtent l="0" t="0" r="0" b="0"/>
            <wp:docPr id="1" name="Picture 1" descr="DIFFERENCE BETWEEN DROP,DELETE &amp; TRUNCATE. - Onlin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FFERENCE BETWEEN DROP,DELETE &amp; TRUNCATE. - Online Edu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3299" cy="4402847"/>
                    </a:xfrm>
                    <a:prstGeom prst="rect">
                      <a:avLst/>
                    </a:prstGeom>
                    <a:noFill/>
                    <a:ln>
                      <a:noFill/>
                    </a:ln>
                  </pic:spPr>
                </pic:pic>
              </a:graphicData>
            </a:graphic>
          </wp:inline>
        </w:drawing>
      </w:r>
    </w:p>
    <w:p w14:paraId="2E6F7C2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delete all the records from the table </w:t>
      </w:r>
      <w:r w:rsidRPr="00AA07DB">
        <w:rPr>
          <w:b/>
          <w:bCs/>
          <w:color w:val="333333"/>
          <w:sz w:val="32"/>
          <w:szCs w:val="32"/>
        </w:rPr>
        <w:t>student</w:t>
      </w:r>
      <w:r w:rsidRPr="00AA07DB">
        <w:rPr>
          <w:color w:val="333333"/>
          <w:sz w:val="32"/>
          <w:szCs w:val="32"/>
        </w:rPr>
        <w:t>.</w:t>
      </w:r>
    </w:p>
    <w:p w14:paraId="05F99478" w14:textId="77777777" w:rsidR="00AF7B99" w:rsidRDefault="00AF7B99" w:rsidP="00214AC0">
      <w:pPr>
        <w:pStyle w:val="NormalWeb"/>
        <w:spacing w:before="0" w:beforeAutospacing="0" w:after="167" w:afterAutospacing="0"/>
        <w:rPr>
          <w:sz w:val="32"/>
          <w:szCs w:val="32"/>
        </w:rPr>
      </w:pPr>
      <w:r w:rsidRPr="00AA07DB">
        <w:rPr>
          <w:color w:val="333333"/>
          <w:sz w:val="32"/>
          <w:szCs w:val="32"/>
        </w:rPr>
        <w:t>In DML commands, we will study about the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command which is also more or less same as the </w:t>
      </w:r>
      <w:r w:rsidRPr="00AA07DB">
        <w:rPr>
          <w:rStyle w:val="HTMLCode"/>
          <w:rFonts w:ascii="Times New Roman" w:hAnsi="Times New Roman" w:cs="Times New Roman"/>
          <w:color w:val="C7254E"/>
          <w:sz w:val="32"/>
          <w:szCs w:val="32"/>
          <w:shd w:val="clear" w:color="auto" w:fill="F9F2F4"/>
        </w:rPr>
        <w:t>TRUNCATE</w:t>
      </w:r>
      <w:r w:rsidRPr="00AA07DB">
        <w:rPr>
          <w:color w:val="333333"/>
          <w:sz w:val="32"/>
          <w:szCs w:val="32"/>
        </w:rPr>
        <w:t> command. We will also learn about the difference between the two in that tutorial</w:t>
      </w:r>
    </w:p>
    <w:p w14:paraId="52C185F3" w14:textId="77777777" w:rsidR="00214AC0" w:rsidRPr="00214AC0" w:rsidRDefault="00214AC0" w:rsidP="00214AC0">
      <w:pPr>
        <w:pStyle w:val="NormalWeb"/>
        <w:spacing w:before="0" w:beforeAutospacing="0" w:after="167" w:afterAutospacing="0"/>
        <w:rPr>
          <w:ins w:id="37" w:author="Unknown"/>
          <w:color w:val="333333"/>
          <w:sz w:val="32"/>
          <w:szCs w:val="32"/>
        </w:rPr>
      </w:pPr>
    </w:p>
    <w:p w14:paraId="653CAA9E" w14:textId="77777777" w:rsidR="00AF7B99" w:rsidRPr="00AA07DB" w:rsidRDefault="00AF7B99" w:rsidP="00AF7B99">
      <w:pPr>
        <w:pStyle w:val="Heading2"/>
        <w:spacing w:before="335" w:beforeAutospacing="0" w:after="167" w:afterAutospacing="0"/>
        <w:rPr>
          <w:ins w:id="38" w:author="Unknown"/>
          <w:b w:val="0"/>
          <w:bCs w:val="0"/>
          <w:color w:val="333333"/>
          <w:sz w:val="32"/>
          <w:szCs w:val="32"/>
        </w:rPr>
      </w:pPr>
      <w:ins w:id="39" w:author="Unknown">
        <w:r w:rsidRPr="00AA07DB">
          <w:rPr>
            <w:rStyle w:val="HTMLCode"/>
            <w:rFonts w:ascii="Times New Roman" w:hAnsi="Times New Roman" w:cs="Times New Roman"/>
            <w:b w:val="0"/>
            <w:bCs w:val="0"/>
            <w:color w:val="C7254E"/>
            <w:sz w:val="32"/>
            <w:szCs w:val="32"/>
            <w:shd w:val="clear" w:color="auto" w:fill="F9F2F4"/>
          </w:rPr>
          <w:t>DROP</w:t>
        </w:r>
        <w:r w:rsidRPr="00AA07DB">
          <w:rPr>
            <w:b w:val="0"/>
            <w:bCs w:val="0"/>
            <w:color w:val="333333"/>
            <w:sz w:val="32"/>
            <w:szCs w:val="32"/>
          </w:rPr>
          <w:t> command</w:t>
        </w:r>
      </w:ins>
    </w:p>
    <w:p w14:paraId="636A6C74" w14:textId="77777777" w:rsidR="00AF7B99" w:rsidRPr="00AA07DB" w:rsidRDefault="00AF7B99" w:rsidP="00AF7B99">
      <w:pPr>
        <w:pStyle w:val="NormalWeb"/>
        <w:spacing w:before="0" w:beforeAutospacing="0" w:after="167" w:afterAutospacing="0"/>
        <w:rPr>
          <w:ins w:id="40" w:author="Unknown"/>
          <w:color w:val="333333"/>
          <w:sz w:val="32"/>
          <w:szCs w:val="32"/>
        </w:rPr>
      </w:pPr>
      <w:ins w:id="41" w:author="Unknown">
        <w:r w:rsidRPr="00AA07DB">
          <w:rPr>
            <w:rStyle w:val="HTMLCode"/>
            <w:rFonts w:ascii="Times New Roman" w:hAnsi="Times New Roman" w:cs="Times New Roman"/>
            <w:color w:val="C7254E"/>
            <w:sz w:val="32"/>
            <w:szCs w:val="32"/>
            <w:shd w:val="clear" w:color="auto" w:fill="F9F2F4"/>
          </w:rPr>
          <w:t>DROP</w:t>
        </w:r>
        <w:r w:rsidRPr="00AA07DB">
          <w:rPr>
            <w:color w:val="333333"/>
            <w:sz w:val="32"/>
            <w:szCs w:val="32"/>
          </w:rPr>
          <w:t> command completely removes a table from the database. This command will also destroy the table structure and the data stored in it. Following is its syntax,</w:t>
        </w:r>
      </w:ins>
    </w:p>
    <w:p w14:paraId="04CF7E0E" w14:textId="77777777" w:rsidR="00AF7B99" w:rsidRPr="00AA07DB" w:rsidRDefault="00AF7B99" w:rsidP="00AF7B99">
      <w:pPr>
        <w:pStyle w:val="HTMLPreformatted"/>
        <w:shd w:val="clear" w:color="auto" w:fill="1E2A37"/>
        <w:spacing w:before="120" w:after="120"/>
        <w:rPr>
          <w:ins w:id="42" w:author="Unknown"/>
          <w:rFonts w:ascii="Times New Roman" w:hAnsi="Times New Roman" w:cs="Times New Roman"/>
          <w:color w:val="F8F8F2"/>
          <w:sz w:val="32"/>
          <w:szCs w:val="32"/>
        </w:rPr>
      </w:pPr>
      <w:ins w:id="43"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ins>
    </w:p>
    <w:p w14:paraId="27237F62" w14:textId="77777777" w:rsidR="00AF7B99" w:rsidRPr="00AA07DB" w:rsidRDefault="00AF7B99" w:rsidP="00AF7B99">
      <w:pPr>
        <w:pStyle w:val="NormalWeb"/>
        <w:spacing w:before="0" w:beforeAutospacing="0" w:after="167" w:afterAutospacing="0"/>
        <w:rPr>
          <w:ins w:id="44" w:author="Unknown"/>
          <w:color w:val="333333"/>
          <w:sz w:val="32"/>
          <w:szCs w:val="32"/>
        </w:rPr>
      </w:pPr>
      <w:ins w:id="45" w:author="Unknown">
        <w:r w:rsidRPr="00AA07DB">
          <w:rPr>
            <w:color w:val="333333"/>
            <w:sz w:val="32"/>
            <w:szCs w:val="32"/>
          </w:rPr>
          <w:t>Here is an example explaining it,</w:t>
        </w:r>
      </w:ins>
    </w:p>
    <w:p w14:paraId="17DA9118" w14:textId="77777777" w:rsidR="00AF7B99" w:rsidRPr="00AA07DB" w:rsidRDefault="00AF7B99" w:rsidP="00AF7B99">
      <w:pPr>
        <w:pStyle w:val="HTMLPreformatted"/>
        <w:shd w:val="clear" w:color="auto" w:fill="1E2A37"/>
        <w:spacing w:before="120" w:after="120"/>
        <w:rPr>
          <w:ins w:id="46" w:author="Unknown"/>
          <w:rFonts w:ascii="Times New Roman" w:hAnsi="Times New Roman" w:cs="Times New Roman"/>
          <w:color w:val="F8F8F2"/>
          <w:sz w:val="32"/>
          <w:szCs w:val="32"/>
        </w:rPr>
      </w:pPr>
      <w:ins w:id="47"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36FD0BED" w14:textId="77777777" w:rsidR="00AF7B99" w:rsidRPr="00AA07DB" w:rsidRDefault="00AF7B99" w:rsidP="00AF7B99">
      <w:pPr>
        <w:pStyle w:val="NormalWeb"/>
        <w:spacing w:before="0" w:beforeAutospacing="0" w:after="167" w:afterAutospacing="0"/>
        <w:rPr>
          <w:ins w:id="48" w:author="Unknown"/>
          <w:color w:val="333333"/>
          <w:sz w:val="32"/>
          <w:szCs w:val="32"/>
        </w:rPr>
      </w:pPr>
      <w:ins w:id="49" w:author="Unknown">
        <w:r w:rsidRPr="00AA07DB">
          <w:rPr>
            <w:color w:val="333333"/>
            <w:sz w:val="32"/>
            <w:szCs w:val="32"/>
          </w:rPr>
          <w:lastRenderedPageBreak/>
          <w:t>The above query will delete the </w:t>
        </w:r>
        <w:proofErr w:type="gramStart"/>
        <w:r w:rsidRPr="00AA07DB">
          <w:rPr>
            <w:b/>
            <w:bCs/>
            <w:color w:val="333333"/>
            <w:sz w:val="32"/>
            <w:szCs w:val="32"/>
          </w:rPr>
          <w:t>Student</w:t>
        </w:r>
        <w:proofErr w:type="gramEnd"/>
        <w:r w:rsidRPr="00AA07DB">
          <w:rPr>
            <w:color w:val="333333"/>
            <w:sz w:val="32"/>
            <w:szCs w:val="32"/>
          </w:rPr>
          <w:t> table completely. It can also be used on Databases, to delete the complete database. For example, to drop a database,</w:t>
        </w:r>
      </w:ins>
    </w:p>
    <w:p w14:paraId="24BF6482" w14:textId="77777777" w:rsidR="00AF7B99" w:rsidRPr="00AA07DB" w:rsidRDefault="00AF7B99" w:rsidP="00AF7B99">
      <w:pPr>
        <w:pStyle w:val="HTMLPreformatted"/>
        <w:shd w:val="clear" w:color="auto" w:fill="1E2A37"/>
        <w:spacing w:before="120" w:after="120"/>
        <w:rPr>
          <w:ins w:id="50" w:author="Unknown"/>
          <w:rFonts w:ascii="Times New Roman" w:hAnsi="Times New Roman" w:cs="Times New Roman"/>
          <w:color w:val="F8F8F2"/>
          <w:sz w:val="32"/>
          <w:szCs w:val="32"/>
        </w:rPr>
      </w:pPr>
      <w:ins w:id="51"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DATABASE</w:t>
        </w:r>
        <w:r w:rsidRPr="00AA07DB">
          <w:rPr>
            <w:rStyle w:val="HTMLCode"/>
            <w:rFonts w:ascii="Times New Roman" w:hAnsi="Times New Roman" w:cs="Times New Roman"/>
            <w:color w:val="F8F8F2"/>
            <w:sz w:val="32"/>
            <w:szCs w:val="32"/>
          </w:rPr>
          <w:t xml:space="preserve"> Test</w:t>
        </w:r>
        <w:r w:rsidRPr="00AA07DB">
          <w:rPr>
            <w:rStyle w:val="token"/>
            <w:rFonts w:ascii="Times New Roman" w:hAnsi="Times New Roman" w:cs="Times New Roman"/>
            <w:color w:val="F8F8F2"/>
            <w:sz w:val="32"/>
            <w:szCs w:val="32"/>
          </w:rPr>
          <w:t>;</w:t>
        </w:r>
      </w:ins>
    </w:p>
    <w:p w14:paraId="5D7F87CC" w14:textId="77777777" w:rsidR="00AF7B99" w:rsidRPr="00AA07DB" w:rsidRDefault="00AF7B99" w:rsidP="00AF7B99">
      <w:pPr>
        <w:pStyle w:val="NormalWeb"/>
        <w:spacing w:before="0" w:beforeAutospacing="0" w:after="167" w:afterAutospacing="0"/>
        <w:rPr>
          <w:ins w:id="52" w:author="Unknown"/>
          <w:color w:val="333333"/>
          <w:sz w:val="32"/>
          <w:szCs w:val="32"/>
        </w:rPr>
      </w:pPr>
      <w:ins w:id="53" w:author="Unknown">
        <w:r w:rsidRPr="00AA07DB">
          <w:rPr>
            <w:color w:val="333333"/>
            <w:sz w:val="32"/>
            <w:szCs w:val="32"/>
          </w:rPr>
          <w:t>The above query will drop the database with name </w:t>
        </w:r>
        <w:r w:rsidRPr="00AA07DB">
          <w:rPr>
            <w:b/>
            <w:bCs/>
            <w:color w:val="333333"/>
            <w:sz w:val="32"/>
            <w:szCs w:val="32"/>
          </w:rPr>
          <w:t>Test</w:t>
        </w:r>
        <w:r w:rsidRPr="00AA07DB">
          <w:rPr>
            <w:color w:val="333333"/>
            <w:sz w:val="32"/>
            <w:szCs w:val="32"/>
          </w:rPr>
          <w:t> from the system.</w:t>
        </w:r>
      </w:ins>
    </w:p>
    <w:p w14:paraId="00897C46" w14:textId="77777777" w:rsidR="00AB6941" w:rsidRPr="00AB6941" w:rsidRDefault="00AB6941" w:rsidP="00AB694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B6941">
        <w:rPr>
          <w:rFonts w:ascii="Arial" w:eastAsia="Times New Roman" w:hAnsi="Arial" w:cs="Arial"/>
          <w:b/>
          <w:bCs/>
          <w:color w:val="222222"/>
          <w:sz w:val="39"/>
          <w:szCs w:val="39"/>
        </w:rPr>
        <w:t>How to Delete a row in MySQL</w:t>
      </w:r>
    </w:p>
    <w:p w14:paraId="357130C5"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To delete a row in MySQL, the DELETE FROM statement is used:</w:t>
      </w:r>
    </w:p>
    <w:p w14:paraId="5268B6E7"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DELETE FROM `</w:t>
      </w:r>
      <w:proofErr w:type="spellStart"/>
      <w:r w:rsidRPr="00AB6941">
        <w:rPr>
          <w:rFonts w:ascii="Consolas" w:eastAsia="Times New Roman" w:hAnsi="Consolas" w:cs="Courier New"/>
          <w:color w:val="222222"/>
          <w:sz w:val="20"/>
          <w:szCs w:val="20"/>
        </w:rPr>
        <w:t>table_name</w:t>
      </w:r>
      <w:proofErr w:type="spellEnd"/>
      <w:r w:rsidRPr="00AB6941">
        <w:rPr>
          <w:rFonts w:ascii="Consolas" w:eastAsia="Times New Roman" w:hAnsi="Consolas" w:cs="Courier New"/>
          <w:color w:val="222222"/>
          <w:sz w:val="20"/>
          <w:szCs w:val="20"/>
        </w:rPr>
        <w:t>` [WHERE condition];</w:t>
      </w:r>
    </w:p>
    <w:p w14:paraId="163DB036"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HERE</w:t>
      </w:r>
    </w:p>
    <w:p w14:paraId="579DB77F" w14:textId="77777777" w:rsidR="00AB6941" w:rsidRPr="00AB6941" w:rsidRDefault="00AB6941" w:rsidP="00AB6941">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DELETE FROM `</w:t>
      </w:r>
      <w:proofErr w:type="spellStart"/>
      <w:r w:rsidRPr="00AB6941">
        <w:rPr>
          <w:rFonts w:ascii="Arial" w:eastAsia="Times New Roman" w:hAnsi="Arial" w:cs="Arial"/>
          <w:color w:val="222222"/>
          <w:sz w:val="27"/>
          <w:szCs w:val="27"/>
        </w:rPr>
        <w:t>table_name</w:t>
      </w:r>
      <w:proofErr w:type="spellEnd"/>
      <w:r w:rsidRPr="00AB6941">
        <w:rPr>
          <w:rFonts w:ascii="Arial" w:eastAsia="Times New Roman" w:hAnsi="Arial" w:cs="Arial"/>
          <w:color w:val="222222"/>
          <w:sz w:val="27"/>
          <w:szCs w:val="27"/>
        </w:rPr>
        <w:t>` tells MySQL server to remove rows from the table</w:t>
      </w:r>
      <w:proofErr w:type="gramStart"/>
      <w:r w:rsidRPr="00AB6941">
        <w:rPr>
          <w:rFonts w:ascii="Arial" w:eastAsia="Times New Roman" w:hAnsi="Arial" w:cs="Arial"/>
          <w:color w:val="222222"/>
          <w:sz w:val="27"/>
          <w:szCs w:val="27"/>
        </w:rPr>
        <w:t xml:space="preserve"> ..</w:t>
      </w:r>
      <w:proofErr w:type="gramEnd"/>
    </w:p>
    <w:p w14:paraId="58955F99" w14:textId="77777777" w:rsidR="00AB6941" w:rsidRPr="00AB6941" w:rsidRDefault="00AB6941" w:rsidP="00AB6941">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[WHERE condition] is optional and is used to put a filter that restricts the number of rows affected by the MySQL DELETE row query.</w:t>
      </w:r>
    </w:p>
    <w:p w14:paraId="75814FF6"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If the WHERE clause is not used in the MySQL DELETE query, then all the rows in a given table will be deleted.</w:t>
      </w:r>
    </w:p>
    <w:p w14:paraId="7CE59955" w14:textId="77777777" w:rsidR="00AB6941" w:rsidRPr="00AB6941" w:rsidRDefault="00AB6941" w:rsidP="00AB694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B6941">
        <w:rPr>
          <w:rFonts w:ascii="Arial" w:eastAsia="Times New Roman" w:hAnsi="Arial" w:cs="Arial"/>
          <w:b/>
          <w:bCs/>
          <w:color w:val="222222"/>
          <w:sz w:val="39"/>
          <w:szCs w:val="39"/>
        </w:rPr>
        <w:t>Example of MySQL Delete Query</w:t>
      </w:r>
    </w:p>
    <w:p w14:paraId="0F385395"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 xml:space="preserve">Before we go into more </w:t>
      </w:r>
      <w:proofErr w:type="gramStart"/>
      <w:r w:rsidRPr="00AB6941">
        <w:rPr>
          <w:rFonts w:ascii="Arial" w:eastAsia="Times New Roman" w:hAnsi="Arial" w:cs="Arial"/>
          <w:color w:val="222222"/>
          <w:sz w:val="27"/>
          <w:szCs w:val="27"/>
        </w:rPr>
        <w:t>details</w:t>
      </w:r>
      <w:proofErr w:type="gramEnd"/>
      <w:r w:rsidRPr="00AB6941">
        <w:rPr>
          <w:rFonts w:ascii="Arial" w:eastAsia="Times New Roman" w:hAnsi="Arial" w:cs="Arial"/>
          <w:color w:val="222222"/>
          <w:sz w:val="27"/>
          <w:szCs w:val="27"/>
        </w:rPr>
        <w:t xml:space="preserve"> discussion the DELETE command, let's insert some sample data into the movies table to work with.</w:t>
      </w:r>
    </w:p>
    <w:p w14:paraId="7EEB3EC9"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 xml:space="preserve">INSERT </w:t>
      </w:r>
      <w:proofErr w:type="gramStart"/>
      <w:r w:rsidRPr="00AB6941">
        <w:rPr>
          <w:rFonts w:ascii="Consolas" w:eastAsia="Times New Roman" w:hAnsi="Consolas" w:cs="Courier New"/>
          <w:color w:val="222222"/>
          <w:sz w:val="20"/>
          <w:szCs w:val="20"/>
        </w:rPr>
        <w:t>INTO  `</w:t>
      </w:r>
      <w:proofErr w:type="gramEnd"/>
      <w:r w:rsidRPr="00AB6941">
        <w:rPr>
          <w:rFonts w:ascii="Consolas" w:eastAsia="Times New Roman" w:hAnsi="Consolas" w:cs="Courier New"/>
          <w:color w:val="222222"/>
          <w:sz w:val="20"/>
          <w:szCs w:val="20"/>
        </w:rPr>
        <w:t>movies` (`title`, `director`, `</w:t>
      </w:r>
      <w:proofErr w:type="spellStart"/>
      <w:r w:rsidRPr="00AB6941">
        <w:rPr>
          <w:rFonts w:ascii="Consolas" w:eastAsia="Times New Roman" w:hAnsi="Consolas" w:cs="Courier New"/>
          <w:color w:val="222222"/>
          <w:sz w:val="20"/>
          <w:szCs w:val="20"/>
        </w:rPr>
        <w:t>year_released</w:t>
      </w:r>
      <w:proofErr w:type="spellEnd"/>
      <w:r w:rsidRPr="00AB6941">
        <w:rPr>
          <w:rFonts w:ascii="Consolas" w:eastAsia="Times New Roman" w:hAnsi="Consolas" w:cs="Courier New"/>
          <w:color w:val="222222"/>
          <w:sz w:val="20"/>
          <w:szCs w:val="20"/>
        </w:rPr>
        <w:t>`, `</w:t>
      </w:r>
      <w:proofErr w:type="spellStart"/>
      <w:r w:rsidRPr="00AB6941">
        <w:rPr>
          <w:rFonts w:ascii="Consolas" w:eastAsia="Times New Roman" w:hAnsi="Consolas" w:cs="Courier New"/>
          <w:color w:val="222222"/>
          <w:sz w:val="20"/>
          <w:szCs w:val="20"/>
        </w:rPr>
        <w:t>category_id</w:t>
      </w:r>
      <w:proofErr w:type="spellEnd"/>
      <w:r w:rsidRPr="00AB6941">
        <w:rPr>
          <w:rFonts w:ascii="Consolas" w:eastAsia="Times New Roman" w:hAnsi="Consolas" w:cs="Courier New"/>
          <w:color w:val="222222"/>
          <w:sz w:val="20"/>
          <w:szCs w:val="20"/>
        </w:rPr>
        <w:t xml:space="preserve">`) VALUES ('The Great Dictator', 'Chalie </w:t>
      </w:r>
      <w:proofErr w:type="spellStart"/>
      <w:r w:rsidRPr="00AB6941">
        <w:rPr>
          <w:rFonts w:ascii="Consolas" w:eastAsia="Times New Roman" w:hAnsi="Consolas" w:cs="Courier New"/>
          <w:color w:val="222222"/>
          <w:sz w:val="20"/>
          <w:szCs w:val="20"/>
        </w:rPr>
        <w:t>Chaplie</w:t>
      </w:r>
      <w:proofErr w:type="spellEnd"/>
      <w:r w:rsidRPr="00AB6941">
        <w:rPr>
          <w:rFonts w:ascii="Consolas" w:eastAsia="Times New Roman" w:hAnsi="Consolas" w:cs="Courier New"/>
          <w:color w:val="222222"/>
          <w:sz w:val="20"/>
          <w:szCs w:val="20"/>
        </w:rPr>
        <w:t>', 1920, 7);</w:t>
      </w:r>
    </w:p>
    <w:p w14:paraId="21D4A60C"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INSERT INTO `movies` (`title`, `director`, `</w:t>
      </w:r>
      <w:proofErr w:type="spellStart"/>
      <w:r w:rsidRPr="00AB6941">
        <w:rPr>
          <w:rFonts w:ascii="Consolas" w:eastAsia="Times New Roman" w:hAnsi="Consolas" w:cs="Courier New"/>
          <w:color w:val="222222"/>
          <w:sz w:val="20"/>
          <w:szCs w:val="20"/>
        </w:rPr>
        <w:t>category_id</w:t>
      </w:r>
      <w:proofErr w:type="spellEnd"/>
      <w:r w:rsidRPr="00AB6941">
        <w:rPr>
          <w:rFonts w:ascii="Consolas" w:eastAsia="Times New Roman" w:hAnsi="Consolas" w:cs="Courier New"/>
          <w:color w:val="222222"/>
          <w:sz w:val="20"/>
          <w:szCs w:val="20"/>
        </w:rPr>
        <w:t>`) VALUES ('sample movie', 'Anonymous', 8);</w:t>
      </w:r>
    </w:p>
    <w:p w14:paraId="75F2EC1A"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 xml:space="preserve">INSERT </w:t>
      </w:r>
      <w:proofErr w:type="gramStart"/>
      <w:r w:rsidRPr="00AB6941">
        <w:rPr>
          <w:rFonts w:ascii="Consolas" w:eastAsia="Times New Roman" w:hAnsi="Consolas" w:cs="Courier New"/>
          <w:color w:val="222222"/>
          <w:sz w:val="20"/>
          <w:szCs w:val="20"/>
        </w:rPr>
        <w:t>INTO  movies</w:t>
      </w:r>
      <w:proofErr w:type="gramEnd"/>
      <w:r w:rsidRPr="00AB6941">
        <w:rPr>
          <w:rFonts w:ascii="Consolas" w:eastAsia="Times New Roman" w:hAnsi="Consolas" w:cs="Courier New"/>
          <w:color w:val="222222"/>
          <w:sz w:val="20"/>
          <w:szCs w:val="20"/>
        </w:rPr>
        <w:t xml:space="preserve"> (`title`, `director`, `</w:t>
      </w:r>
      <w:proofErr w:type="spellStart"/>
      <w:r w:rsidRPr="00AB6941">
        <w:rPr>
          <w:rFonts w:ascii="Consolas" w:eastAsia="Times New Roman" w:hAnsi="Consolas" w:cs="Courier New"/>
          <w:color w:val="222222"/>
          <w:sz w:val="20"/>
          <w:szCs w:val="20"/>
        </w:rPr>
        <w:t>year_released</w:t>
      </w:r>
      <w:proofErr w:type="spellEnd"/>
      <w:r w:rsidRPr="00AB6941">
        <w:rPr>
          <w:rFonts w:ascii="Consolas" w:eastAsia="Times New Roman" w:hAnsi="Consolas" w:cs="Courier New"/>
          <w:color w:val="222222"/>
          <w:sz w:val="20"/>
          <w:szCs w:val="20"/>
        </w:rPr>
        <w:t>`, `</w:t>
      </w:r>
      <w:proofErr w:type="spellStart"/>
      <w:r w:rsidRPr="00AB6941">
        <w:rPr>
          <w:rFonts w:ascii="Consolas" w:eastAsia="Times New Roman" w:hAnsi="Consolas" w:cs="Courier New"/>
          <w:color w:val="222222"/>
          <w:sz w:val="20"/>
          <w:szCs w:val="20"/>
        </w:rPr>
        <w:t>category_id</w:t>
      </w:r>
      <w:proofErr w:type="spellEnd"/>
      <w:r w:rsidRPr="00AB6941">
        <w:rPr>
          <w:rFonts w:ascii="Consolas" w:eastAsia="Times New Roman" w:hAnsi="Consolas" w:cs="Courier New"/>
          <w:color w:val="222222"/>
          <w:sz w:val="20"/>
          <w:szCs w:val="20"/>
        </w:rPr>
        <w:t>`) VALUES ('movie 3', 'John Brown', 1920, 8);</w:t>
      </w:r>
    </w:p>
    <w:p w14:paraId="0358A82C"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Executing the above script adds three (3) movies into the movies table. Before we go any further into our lesson, let's get all the movies in our table. The script shown below does that.</w:t>
      </w:r>
    </w:p>
    <w:p w14:paraId="7B3843DF"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SELECT * FROM `movies`;</w:t>
      </w:r>
    </w:p>
    <w:p w14:paraId="3890C271"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lastRenderedPageBreak/>
        <w:t>Executing the above script gives us the following results.</w:t>
      </w:r>
    </w:p>
    <w:p w14:paraId="2480296B"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center"/>
        <w:rPr>
          <w:rFonts w:ascii="Consolas" w:eastAsia="Times New Roman" w:hAnsi="Consolas" w:cs="Courier New"/>
          <w:color w:val="222222"/>
          <w:sz w:val="20"/>
          <w:szCs w:val="20"/>
        </w:rPr>
      </w:pPr>
    </w:p>
    <w:tbl>
      <w:tblPr>
        <w:tblW w:w="10641" w:type="dxa"/>
        <w:jc w:val="center"/>
        <w:tblCellMar>
          <w:top w:w="15" w:type="dxa"/>
          <w:left w:w="15" w:type="dxa"/>
          <w:bottom w:w="15" w:type="dxa"/>
          <w:right w:w="15" w:type="dxa"/>
        </w:tblCellMar>
        <w:tblLook w:val="04A0" w:firstRow="1" w:lastRow="0" w:firstColumn="1" w:lastColumn="0" w:noHBand="0" w:noVBand="1"/>
      </w:tblPr>
      <w:tblGrid>
        <w:gridCol w:w="1331"/>
        <w:gridCol w:w="3430"/>
        <w:gridCol w:w="2188"/>
        <w:gridCol w:w="1993"/>
        <w:gridCol w:w="1699"/>
      </w:tblGrid>
      <w:tr w:rsidR="00AB6941" w:rsidRPr="00AB6941" w14:paraId="6B979BFE" w14:textId="77777777" w:rsidTr="00AB694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C1A278" w14:textId="77777777" w:rsidR="00AB6941" w:rsidRPr="00AB6941" w:rsidRDefault="00AB6941" w:rsidP="00AB6941">
            <w:pPr>
              <w:spacing w:after="0" w:line="240" w:lineRule="auto"/>
              <w:rPr>
                <w:rFonts w:ascii="Times New Roman" w:eastAsia="Times New Roman" w:hAnsi="Times New Roman" w:cs="Times New Roman"/>
                <w:b/>
                <w:bCs/>
                <w:sz w:val="24"/>
                <w:szCs w:val="24"/>
              </w:rPr>
            </w:pPr>
            <w:proofErr w:type="spellStart"/>
            <w:r w:rsidRPr="00AB6941">
              <w:rPr>
                <w:rFonts w:ascii="Times New Roman" w:eastAsia="Times New Roman" w:hAnsi="Times New Roman" w:cs="Times New Roman"/>
                <w:b/>
                <w:bCs/>
                <w:sz w:val="24"/>
                <w:szCs w:val="24"/>
              </w:rPr>
              <w:t>movie_id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2C311" w14:textId="77777777" w:rsidR="00AB6941" w:rsidRPr="00AB6941" w:rsidRDefault="00AB6941" w:rsidP="00AB6941">
            <w:pPr>
              <w:spacing w:after="0" w:line="240" w:lineRule="auto"/>
              <w:rPr>
                <w:rFonts w:ascii="Times New Roman" w:eastAsia="Times New Roman" w:hAnsi="Times New Roman" w:cs="Times New Roman"/>
                <w:b/>
                <w:bCs/>
                <w:sz w:val="24"/>
                <w:szCs w:val="24"/>
              </w:rPr>
            </w:pPr>
            <w:proofErr w:type="spellStart"/>
            <w:r w:rsidRPr="00AB6941">
              <w:rPr>
                <w:rFonts w:ascii="Times New Roman" w:eastAsia="Times New Roman" w:hAnsi="Times New Roman" w:cs="Times New Roman"/>
                <w:b/>
                <w:bCs/>
                <w:sz w:val="24"/>
                <w:szCs w:val="24"/>
              </w:rPr>
              <w: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82251D"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69D61" w14:textId="77777777" w:rsidR="00AB6941" w:rsidRPr="00AB6941" w:rsidRDefault="00AB6941" w:rsidP="00AB6941">
            <w:pPr>
              <w:spacing w:after="0" w:line="240" w:lineRule="auto"/>
              <w:rPr>
                <w:rFonts w:ascii="Times New Roman" w:eastAsia="Times New Roman" w:hAnsi="Times New Roman" w:cs="Times New Roman"/>
                <w:b/>
                <w:bCs/>
                <w:sz w:val="24"/>
                <w:szCs w:val="24"/>
              </w:rPr>
            </w:pPr>
            <w:proofErr w:type="spellStart"/>
            <w:r w:rsidRPr="00AB6941">
              <w:rPr>
                <w:rFonts w:ascii="Times New Roman" w:eastAsia="Times New Roman" w:hAnsi="Times New Roman" w:cs="Times New Roman"/>
                <w:b/>
                <w:bCs/>
                <w:sz w:val="24"/>
                <w:szCs w:val="24"/>
              </w:rPr>
              <w:t>year_released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6075E5" w14:textId="77777777" w:rsidR="00AB6941" w:rsidRPr="00AB6941" w:rsidRDefault="00AB6941" w:rsidP="00AB6941">
            <w:pPr>
              <w:spacing w:after="0" w:line="240" w:lineRule="auto"/>
              <w:rPr>
                <w:rFonts w:ascii="Times New Roman" w:eastAsia="Times New Roman" w:hAnsi="Times New Roman" w:cs="Times New Roman"/>
                <w:b/>
                <w:bCs/>
                <w:sz w:val="24"/>
                <w:szCs w:val="24"/>
              </w:rPr>
            </w:pPr>
            <w:proofErr w:type="spellStart"/>
            <w:r w:rsidRPr="00AB6941">
              <w:rPr>
                <w:rFonts w:ascii="Times New Roman" w:eastAsia="Times New Roman" w:hAnsi="Times New Roman" w:cs="Times New Roman"/>
                <w:b/>
                <w:bCs/>
                <w:sz w:val="24"/>
                <w:szCs w:val="24"/>
              </w:rPr>
              <w:t>category_id</w:t>
            </w:r>
            <w:proofErr w:type="spellEnd"/>
          </w:p>
        </w:tc>
      </w:tr>
      <w:tr w:rsidR="00AB6941" w:rsidRPr="00AB6941" w14:paraId="4638B3F9" w14:textId="77777777" w:rsidTr="00AB6941">
        <w:trPr>
          <w:jc w:val="center"/>
        </w:trPr>
        <w:tc>
          <w:tcPr>
            <w:tcW w:w="0" w:type="auto"/>
            <w:tcBorders>
              <w:top w:val="nil"/>
              <w:left w:val="nil"/>
              <w:bottom w:val="nil"/>
              <w:right w:val="nil"/>
            </w:tcBorders>
            <w:shd w:val="clear" w:color="auto" w:fill="auto"/>
            <w:vAlign w:val="center"/>
            <w:hideMark/>
          </w:tcPr>
          <w:p w14:paraId="32485C41"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w:t>
            </w:r>
          </w:p>
        </w:tc>
        <w:tc>
          <w:tcPr>
            <w:tcW w:w="0" w:type="auto"/>
            <w:tcBorders>
              <w:top w:val="nil"/>
              <w:left w:val="nil"/>
              <w:bottom w:val="nil"/>
              <w:right w:val="nil"/>
            </w:tcBorders>
            <w:shd w:val="clear" w:color="auto" w:fill="auto"/>
            <w:vAlign w:val="center"/>
            <w:hideMark/>
          </w:tcPr>
          <w:p w14:paraId="1D08028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 xml:space="preserve">Pirates of the </w:t>
            </w:r>
            <w:proofErr w:type="spellStart"/>
            <w:r w:rsidRPr="00AB6941">
              <w:rPr>
                <w:rFonts w:ascii="Times New Roman" w:eastAsia="Times New Roman" w:hAnsi="Times New Roman" w:cs="Times New Roman"/>
                <w:sz w:val="24"/>
                <w:szCs w:val="24"/>
              </w:rPr>
              <w:t>Caribean</w:t>
            </w:r>
            <w:proofErr w:type="spellEnd"/>
            <w:r w:rsidRPr="00AB6941">
              <w:rPr>
                <w:rFonts w:ascii="Times New Roman" w:eastAsia="Times New Roman" w:hAnsi="Times New Roman" w:cs="Times New Roman"/>
                <w:sz w:val="24"/>
                <w:szCs w:val="24"/>
              </w:rPr>
              <w:t xml:space="preserve"> 4</w:t>
            </w:r>
          </w:p>
        </w:tc>
        <w:tc>
          <w:tcPr>
            <w:tcW w:w="0" w:type="auto"/>
            <w:tcBorders>
              <w:top w:val="nil"/>
              <w:left w:val="nil"/>
              <w:bottom w:val="nil"/>
              <w:right w:val="nil"/>
            </w:tcBorders>
            <w:shd w:val="clear" w:color="auto" w:fill="auto"/>
            <w:vAlign w:val="center"/>
            <w:hideMark/>
          </w:tcPr>
          <w:p w14:paraId="5756CC5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Rob Marshall</w:t>
            </w:r>
          </w:p>
        </w:tc>
        <w:tc>
          <w:tcPr>
            <w:tcW w:w="0" w:type="auto"/>
            <w:tcBorders>
              <w:top w:val="nil"/>
              <w:left w:val="nil"/>
              <w:bottom w:val="nil"/>
              <w:right w:val="nil"/>
            </w:tcBorders>
            <w:shd w:val="clear" w:color="auto" w:fill="auto"/>
            <w:vAlign w:val="center"/>
            <w:hideMark/>
          </w:tcPr>
          <w:p w14:paraId="37EAF04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2011</w:t>
            </w:r>
          </w:p>
        </w:tc>
        <w:tc>
          <w:tcPr>
            <w:tcW w:w="0" w:type="auto"/>
            <w:tcBorders>
              <w:top w:val="nil"/>
              <w:left w:val="nil"/>
              <w:bottom w:val="nil"/>
              <w:right w:val="nil"/>
            </w:tcBorders>
            <w:shd w:val="clear" w:color="auto" w:fill="auto"/>
            <w:vAlign w:val="center"/>
            <w:hideMark/>
          </w:tcPr>
          <w:p w14:paraId="4B102A6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w:t>
            </w:r>
          </w:p>
        </w:tc>
      </w:tr>
      <w:tr w:rsidR="00AB6941" w:rsidRPr="00AB6941" w14:paraId="02AE8537" w14:textId="77777777" w:rsidTr="00AB6941">
        <w:trPr>
          <w:jc w:val="center"/>
        </w:trPr>
        <w:tc>
          <w:tcPr>
            <w:tcW w:w="0" w:type="auto"/>
            <w:tcBorders>
              <w:top w:val="nil"/>
              <w:left w:val="nil"/>
              <w:bottom w:val="nil"/>
              <w:right w:val="nil"/>
            </w:tcBorders>
            <w:shd w:val="clear" w:color="auto" w:fill="auto"/>
            <w:vAlign w:val="center"/>
            <w:hideMark/>
          </w:tcPr>
          <w:p w14:paraId="085D348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w:t>
            </w:r>
          </w:p>
        </w:tc>
        <w:tc>
          <w:tcPr>
            <w:tcW w:w="0" w:type="auto"/>
            <w:tcBorders>
              <w:top w:val="nil"/>
              <w:left w:val="nil"/>
              <w:bottom w:val="nil"/>
              <w:right w:val="nil"/>
            </w:tcBorders>
            <w:shd w:val="clear" w:color="auto" w:fill="auto"/>
            <w:vAlign w:val="center"/>
            <w:hideMark/>
          </w:tcPr>
          <w:p w14:paraId="7AB49CB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Forgetting Sarah Marshal</w:t>
            </w:r>
          </w:p>
        </w:tc>
        <w:tc>
          <w:tcPr>
            <w:tcW w:w="0" w:type="auto"/>
            <w:tcBorders>
              <w:top w:val="nil"/>
              <w:left w:val="nil"/>
              <w:bottom w:val="nil"/>
              <w:right w:val="nil"/>
            </w:tcBorders>
            <w:shd w:val="clear" w:color="auto" w:fill="auto"/>
            <w:vAlign w:val="center"/>
            <w:hideMark/>
          </w:tcPr>
          <w:p w14:paraId="7DED26D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Nicholas Stoller</w:t>
            </w:r>
          </w:p>
        </w:tc>
        <w:tc>
          <w:tcPr>
            <w:tcW w:w="0" w:type="auto"/>
            <w:tcBorders>
              <w:top w:val="nil"/>
              <w:left w:val="nil"/>
              <w:bottom w:val="nil"/>
              <w:right w:val="nil"/>
            </w:tcBorders>
            <w:shd w:val="clear" w:color="auto" w:fill="auto"/>
            <w:vAlign w:val="center"/>
            <w:hideMark/>
          </w:tcPr>
          <w:p w14:paraId="0DF80AC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vAlign w:val="center"/>
            <w:hideMark/>
          </w:tcPr>
          <w:p w14:paraId="7FC34EA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w:t>
            </w:r>
          </w:p>
        </w:tc>
      </w:tr>
      <w:tr w:rsidR="00AB6941" w:rsidRPr="00AB6941" w14:paraId="4842F13E" w14:textId="77777777" w:rsidTr="00AB6941">
        <w:trPr>
          <w:jc w:val="center"/>
        </w:trPr>
        <w:tc>
          <w:tcPr>
            <w:tcW w:w="0" w:type="auto"/>
            <w:tcBorders>
              <w:top w:val="nil"/>
              <w:left w:val="nil"/>
              <w:bottom w:val="nil"/>
              <w:right w:val="nil"/>
            </w:tcBorders>
            <w:shd w:val="clear" w:color="auto" w:fill="auto"/>
            <w:vAlign w:val="center"/>
            <w:hideMark/>
          </w:tcPr>
          <w:p w14:paraId="7C394959"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3</w:t>
            </w:r>
          </w:p>
        </w:tc>
        <w:tc>
          <w:tcPr>
            <w:tcW w:w="0" w:type="auto"/>
            <w:tcBorders>
              <w:top w:val="nil"/>
              <w:left w:val="nil"/>
              <w:bottom w:val="nil"/>
              <w:right w:val="nil"/>
            </w:tcBorders>
            <w:shd w:val="clear" w:color="auto" w:fill="auto"/>
            <w:vAlign w:val="center"/>
            <w:hideMark/>
          </w:tcPr>
          <w:p w14:paraId="3CBFC84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X-Men</w:t>
            </w:r>
          </w:p>
        </w:tc>
        <w:tc>
          <w:tcPr>
            <w:tcW w:w="0" w:type="auto"/>
            <w:tcBorders>
              <w:top w:val="nil"/>
              <w:left w:val="nil"/>
              <w:bottom w:val="nil"/>
              <w:right w:val="nil"/>
            </w:tcBorders>
            <w:shd w:val="clear" w:color="auto" w:fill="auto"/>
            <w:vAlign w:val="center"/>
            <w:hideMark/>
          </w:tcPr>
          <w:p w14:paraId="247340C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4881AB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vAlign w:val="center"/>
            <w:hideMark/>
          </w:tcPr>
          <w:p w14:paraId="24756F7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720CA8E6" w14:textId="77777777" w:rsidTr="00AB6941">
        <w:trPr>
          <w:jc w:val="center"/>
        </w:trPr>
        <w:tc>
          <w:tcPr>
            <w:tcW w:w="0" w:type="auto"/>
            <w:tcBorders>
              <w:top w:val="nil"/>
              <w:left w:val="nil"/>
              <w:bottom w:val="nil"/>
              <w:right w:val="nil"/>
            </w:tcBorders>
            <w:shd w:val="clear" w:color="auto" w:fill="auto"/>
            <w:vAlign w:val="center"/>
            <w:hideMark/>
          </w:tcPr>
          <w:p w14:paraId="4B2DA16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4</w:t>
            </w:r>
          </w:p>
        </w:tc>
        <w:tc>
          <w:tcPr>
            <w:tcW w:w="0" w:type="auto"/>
            <w:tcBorders>
              <w:top w:val="nil"/>
              <w:left w:val="nil"/>
              <w:bottom w:val="nil"/>
              <w:right w:val="nil"/>
            </w:tcBorders>
            <w:shd w:val="clear" w:color="auto" w:fill="auto"/>
            <w:vAlign w:val="center"/>
            <w:hideMark/>
          </w:tcPr>
          <w:p w14:paraId="3095CA01"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Code Name Black</w:t>
            </w:r>
          </w:p>
        </w:tc>
        <w:tc>
          <w:tcPr>
            <w:tcW w:w="0" w:type="auto"/>
            <w:tcBorders>
              <w:top w:val="nil"/>
              <w:left w:val="nil"/>
              <w:bottom w:val="nil"/>
              <w:right w:val="nil"/>
            </w:tcBorders>
            <w:shd w:val="clear" w:color="auto" w:fill="auto"/>
            <w:vAlign w:val="center"/>
            <w:hideMark/>
          </w:tcPr>
          <w:p w14:paraId="7D735D2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 xml:space="preserve">Edgar </w:t>
            </w:r>
            <w:proofErr w:type="spellStart"/>
            <w:r w:rsidRPr="00AB6941">
              <w:rPr>
                <w:rFonts w:ascii="Times New Roman" w:eastAsia="Times New Roman" w:hAnsi="Times New Roman" w:cs="Times New Roman"/>
                <w:sz w:val="24"/>
                <w:szCs w:val="24"/>
              </w:rPr>
              <w:t>Jimz</w:t>
            </w:r>
            <w:proofErr w:type="spellEnd"/>
          </w:p>
        </w:tc>
        <w:tc>
          <w:tcPr>
            <w:tcW w:w="0" w:type="auto"/>
            <w:tcBorders>
              <w:top w:val="nil"/>
              <w:left w:val="nil"/>
              <w:bottom w:val="nil"/>
              <w:right w:val="nil"/>
            </w:tcBorders>
            <w:shd w:val="clear" w:color="auto" w:fill="auto"/>
            <w:vAlign w:val="center"/>
            <w:hideMark/>
          </w:tcPr>
          <w:p w14:paraId="4DCA9F3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2010</w:t>
            </w:r>
          </w:p>
        </w:tc>
        <w:tc>
          <w:tcPr>
            <w:tcW w:w="0" w:type="auto"/>
            <w:tcBorders>
              <w:top w:val="nil"/>
              <w:left w:val="nil"/>
              <w:bottom w:val="nil"/>
              <w:right w:val="nil"/>
            </w:tcBorders>
            <w:shd w:val="clear" w:color="auto" w:fill="auto"/>
            <w:vAlign w:val="center"/>
            <w:hideMark/>
          </w:tcPr>
          <w:p w14:paraId="714B551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64F6AE51" w14:textId="77777777" w:rsidTr="00AB6941">
        <w:trPr>
          <w:jc w:val="center"/>
        </w:trPr>
        <w:tc>
          <w:tcPr>
            <w:tcW w:w="0" w:type="auto"/>
            <w:tcBorders>
              <w:top w:val="nil"/>
              <w:left w:val="nil"/>
              <w:bottom w:val="nil"/>
              <w:right w:val="nil"/>
            </w:tcBorders>
            <w:shd w:val="clear" w:color="auto" w:fill="auto"/>
            <w:vAlign w:val="center"/>
            <w:hideMark/>
          </w:tcPr>
          <w:p w14:paraId="6AB8737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5</w:t>
            </w:r>
          </w:p>
        </w:tc>
        <w:tc>
          <w:tcPr>
            <w:tcW w:w="0" w:type="auto"/>
            <w:tcBorders>
              <w:top w:val="nil"/>
              <w:left w:val="nil"/>
              <w:bottom w:val="nil"/>
              <w:right w:val="nil"/>
            </w:tcBorders>
            <w:shd w:val="clear" w:color="auto" w:fill="auto"/>
            <w:vAlign w:val="center"/>
            <w:hideMark/>
          </w:tcPr>
          <w:p w14:paraId="41329C6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Daddy's Little Girls</w:t>
            </w:r>
          </w:p>
        </w:tc>
        <w:tc>
          <w:tcPr>
            <w:tcW w:w="0" w:type="auto"/>
            <w:tcBorders>
              <w:top w:val="nil"/>
              <w:left w:val="nil"/>
              <w:bottom w:val="nil"/>
              <w:right w:val="nil"/>
            </w:tcBorders>
            <w:shd w:val="clear" w:color="auto" w:fill="auto"/>
            <w:vAlign w:val="center"/>
            <w:hideMark/>
          </w:tcPr>
          <w:p w14:paraId="4DA81FF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45E0530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49DE01C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5FCAD183" w14:textId="77777777" w:rsidTr="00AB6941">
        <w:trPr>
          <w:jc w:val="center"/>
        </w:trPr>
        <w:tc>
          <w:tcPr>
            <w:tcW w:w="0" w:type="auto"/>
            <w:tcBorders>
              <w:top w:val="nil"/>
              <w:left w:val="nil"/>
              <w:bottom w:val="nil"/>
              <w:right w:val="nil"/>
            </w:tcBorders>
            <w:shd w:val="clear" w:color="auto" w:fill="auto"/>
            <w:vAlign w:val="center"/>
            <w:hideMark/>
          </w:tcPr>
          <w:p w14:paraId="668A4BC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c>
          <w:tcPr>
            <w:tcW w:w="0" w:type="auto"/>
            <w:tcBorders>
              <w:top w:val="nil"/>
              <w:left w:val="nil"/>
              <w:bottom w:val="nil"/>
              <w:right w:val="nil"/>
            </w:tcBorders>
            <w:shd w:val="clear" w:color="auto" w:fill="auto"/>
            <w:vAlign w:val="center"/>
            <w:hideMark/>
          </w:tcPr>
          <w:p w14:paraId="62897F1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Angels and Demons</w:t>
            </w:r>
          </w:p>
        </w:tc>
        <w:tc>
          <w:tcPr>
            <w:tcW w:w="0" w:type="auto"/>
            <w:tcBorders>
              <w:top w:val="nil"/>
              <w:left w:val="nil"/>
              <w:bottom w:val="nil"/>
              <w:right w:val="nil"/>
            </w:tcBorders>
            <w:shd w:val="clear" w:color="auto" w:fill="auto"/>
            <w:vAlign w:val="center"/>
            <w:hideMark/>
          </w:tcPr>
          <w:p w14:paraId="4FDD438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673CE3B"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53BB9EE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r>
      <w:tr w:rsidR="00AB6941" w:rsidRPr="00AB6941" w14:paraId="00F523BF" w14:textId="77777777" w:rsidTr="00AB6941">
        <w:trPr>
          <w:jc w:val="center"/>
        </w:trPr>
        <w:tc>
          <w:tcPr>
            <w:tcW w:w="0" w:type="auto"/>
            <w:tcBorders>
              <w:top w:val="nil"/>
              <w:left w:val="nil"/>
              <w:bottom w:val="nil"/>
              <w:right w:val="nil"/>
            </w:tcBorders>
            <w:shd w:val="clear" w:color="auto" w:fill="auto"/>
            <w:vAlign w:val="center"/>
            <w:hideMark/>
          </w:tcPr>
          <w:p w14:paraId="02D47C2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7</w:t>
            </w:r>
          </w:p>
        </w:tc>
        <w:tc>
          <w:tcPr>
            <w:tcW w:w="0" w:type="auto"/>
            <w:tcBorders>
              <w:top w:val="nil"/>
              <w:left w:val="nil"/>
              <w:bottom w:val="nil"/>
              <w:right w:val="nil"/>
            </w:tcBorders>
            <w:shd w:val="clear" w:color="auto" w:fill="auto"/>
            <w:vAlign w:val="center"/>
            <w:hideMark/>
          </w:tcPr>
          <w:p w14:paraId="2CAB139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Davinci Code</w:t>
            </w:r>
          </w:p>
        </w:tc>
        <w:tc>
          <w:tcPr>
            <w:tcW w:w="0" w:type="auto"/>
            <w:tcBorders>
              <w:top w:val="nil"/>
              <w:left w:val="nil"/>
              <w:bottom w:val="nil"/>
              <w:right w:val="nil"/>
            </w:tcBorders>
            <w:shd w:val="clear" w:color="auto" w:fill="auto"/>
            <w:vAlign w:val="center"/>
            <w:hideMark/>
          </w:tcPr>
          <w:p w14:paraId="3A1C8A7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3F9B21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4D318CD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r>
      <w:tr w:rsidR="00AB6941" w:rsidRPr="00AB6941" w14:paraId="56E50CA3" w14:textId="77777777" w:rsidTr="00AB6941">
        <w:trPr>
          <w:jc w:val="center"/>
        </w:trPr>
        <w:tc>
          <w:tcPr>
            <w:tcW w:w="0" w:type="auto"/>
            <w:tcBorders>
              <w:top w:val="nil"/>
              <w:left w:val="nil"/>
              <w:bottom w:val="nil"/>
              <w:right w:val="nil"/>
            </w:tcBorders>
            <w:shd w:val="clear" w:color="auto" w:fill="auto"/>
            <w:vAlign w:val="center"/>
            <w:hideMark/>
          </w:tcPr>
          <w:p w14:paraId="576911BB"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9</w:t>
            </w:r>
          </w:p>
        </w:tc>
        <w:tc>
          <w:tcPr>
            <w:tcW w:w="0" w:type="auto"/>
            <w:tcBorders>
              <w:top w:val="nil"/>
              <w:left w:val="nil"/>
              <w:bottom w:val="nil"/>
              <w:right w:val="nil"/>
            </w:tcBorders>
            <w:shd w:val="clear" w:color="auto" w:fill="auto"/>
            <w:vAlign w:val="center"/>
            <w:hideMark/>
          </w:tcPr>
          <w:p w14:paraId="74DA076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Honey mooners</w:t>
            </w:r>
          </w:p>
        </w:tc>
        <w:tc>
          <w:tcPr>
            <w:tcW w:w="0" w:type="auto"/>
            <w:tcBorders>
              <w:top w:val="nil"/>
              <w:left w:val="nil"/>
              <w:bottom w:val="nil"/>
              <w:right w:val="nil"/>
            </w:tcBorders>
            <w:shd w:val="clear" w:color="auto" w:fill="auto"/>
            <w:vAlign w:val="center"/>
            <w:hideMark/>
          </w:tcPr>
          <w:p w14:paraId="6B59EE6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John Schultz</w:t>
            </w:r>
          </w:p>
        </w:tc>
        <w:tc>
          <w:tcPr>
            <w:tcW w:w="0" w:type="auto"/>
            <w:tcBorders>
              <w:top w:val="nil"/>
              <w:left w:val="nil"/>
              <w:bottom w:val="nil"/>
              <w:right w:val="nil"/>
            </w:tcBorders>
            <w:shd w:val="clear" w:color="auto" w:fill="auto"/>
            <w:vAlign w:val="center"/>
            <w:hideMark/>
          </w:tcPr>
          <w:p w14:paraId="741AC67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2005</w:t>
            </w:r>
          </w:p>
        </w:tc>
        <w:tc>
          <w:tcPr>
            <w:tcW w:w="0" w:type="auto"/>
            <w:tcBorders>
              <w:top w:val="nil"/>
              <w:left w:val="nil"/>
              <w:bottom w:val="nil"/>
              <w:right w:val="nil"/>
            </w:tcBorders>
            <w:shd w:val="clear" w:color="auto" w:fill="auto"/>
            <w:vAlign w:val="center"/>
            <w:hideMark/>
          </w:tcPr>
          <w:p w14:paraId="423DC61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2A2FF938" w14:textId="77777777" w:rsidTr="00AB6941">
        <w:trPr>
          <w:jc w:val="center"/>
        </w:trPr>
        <w:tc>
          <w:tcPr>
            <w:tcW w:w="0" w:type="auto"/>
            <w:tcBorders>
              <w:top w:val="nil"/>
              <w:left w:val="nil"/>
              <w:bottom w:val="nil"/>
              <w:right w:val="nil"/>
            </w:tcBorders>
            <w:shd w:val="clear" w:color="auto" w:fill="auto"/>
            <w:vAlign w:val="center"/>
            <w:hideMark/>
          </w:tcPr>
          <w:p w14:paraId="2C22B07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16</w:t>
            </w:r>
          </w:p>
        </w:tc>
        <w:tc>
          <w:tcPr>
            <w:tcW w:w="0" w:type="auto"/>
            <w:tcBorders>
              <w:top w:val="nil"/>
              <w:left w:val="nil"/>
              <w:bottom w:val="nil"/>
              <w:right w:val="nil"/>
            </w:tcBorders>
            <w:shd w:val="clear" w:color="auto" w:fill="auto"/>
            <w:vAlign w:val="center"/>
            <w:hideMark/>
          </w:tcPr>
          <w:p w14:paraId="49D8AA9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67% Guilty</w:t>
            </w:r>
          </w:p>
        </w:tc>
        <w:tc>
          <w:tcPr>
            <w:tcW w:w="0" w:type="auto"/>
            <w:tcBorders>
              <w:top w:val="nil"/>
              <w:left w:val="nil"/>
              <w:bottom w:val="nil"/>
              <w:right w:val="nil"/>
            </w:tcBorders>
            <w:shd w:val="clear" w:color="auto" w:fill="auto"/>
            <w:vAlign w:val="center"/>
            <w:hideMark/>
          </w:tcPr>
          <w:p w14:paraId="1815F34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1D236F2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2012</w:t>
            </w:r>
          </w:p>
        </w:tc>
        <w:tc>
          <w:tcPr>
            <w:tcW w:w="0" w:type="auto"/>
            <w:tcBorders>
              <w:top w:val="nil"/>
              <w:left w:val="nil"/>
              <w:bottom w:val="nil"/>
              <w:right w:val="nil"/>
            </w:tcBorders>
            <w:shd w:val="clear" w:color="auto" w:fill="auto"/>
            <w:vAlign w:val="center"/>
            <w:hideMark/>
          </w:tcPr>
          <w:p w14:paraId="736CA62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73746D12" w14:textId="77777777" w:rsidTr="00AB6941">
        <w:trPr>
          <w:jc w:val="center"/>
        </w:trPr>
        <w:tc>
          <w:tcPr>
            <w:tcW w:w="0" w:type="auto"/>
            <w:tcBorders>
              <w:top w:val="nil"/>
              <w:left w:val="nil"/>
              <w:bottom w:val="nil"/>
              <w:right w:val="nil"/>
            </w:tcBorders>
            <w:shd w:val="clear" w:color="auto" w:fill="FFFF00"/>
            <w:vAlign w:val="center"/>
            <w:hideMark/>
          </w:tcPr>
          <w:p w14:paraId="0D78B05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18</w:t>
            </w:r>
          </w:p>
        </w:tc>
        <w:tc>
          <w:tcPr>
            <w:tcW w:w="0" w:type="auto"/>
            <w:tcBorders>
              <w:top w:val="nil"/>
              <w:left w:val="nil"/>
              <w:bottom w:val="nil"/>
              <w:right w:val="nil"/>
            </w:tcBorders>
            <w:shd w:val="clear" w:color="auto" w:fill="FFFF00"/>
            <w:vAlign w:val="center"/>
            <w:hideMark/>
          </w:tcPr>
          <w:p w14:paraId="6A11A8A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The Great Dictator</w:t>
            </w:r>
          </w:p>
        </w:tc>
        <w:tc>
          <w:tcPr>
            <w:tcW w:w="0" w:type="auto"/>
            <w:tcBorders>
              <w:top w:val="nil"/>
              <w:left w:val="nil"/>
              <w:bottom w:val="nil"/>
              <w:right w:val="nil"/>
            </w:tcBorders>
            <w:shd w:val="clear" w:color="auto" w:fill="FFFF00"/>
            <w:vAlign w:val="center"/>
            <w:hideMark/>
          </w:tcPr>
          <w:p w14:paraId="428037E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 xml:space="preserve">Chalie </w:t>
            </w:r>
            <w:proofErr w:type="spellStart"/>
            <w:r w:rsidRPr="00AB6941">
              <w:rPr>
                <w:rFonts w:ascii="Times New Roman" w:eastAsia="Times New Roman" w:hAnsi="Times New Roman" w:cs="Times New Roman"/>
                <w:sz w:val="24"/>
                <w:szCs w:val="24"/>
              </w:rPr>
              <w:t>Chaplie</w:t>
            </w:r>
            <w:proofErr w:type="spellEnd"/>
          </w:p>
        </w:tc>
        <w:tc>
          <w:tcPr>
            <w:tcW w:w="0" w:type="auto"/>
            <w:tcBorders>
              <w:top w:val="nil"/>
              <w:left w:val="nil"/>
              <w:bottom w:val="nil"/>
              <w:right w:val="nil"/>
            </w:tcBorders>
            <w:shd w:val="clear" w:color="auto" w:fill="FFFF00"/>
            <w:vAlign w:val="center"/>
            <w:hideMark/>
          </w:tcPr>
          <w:p w14:paraId="4BEE8BD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1920</w:t>
            </w:r>
          </w:p>
        </w:tc>
        <w:tc>
          <w:tcPr>
            <w:tcW w:w="0" w:type="auto"/>
            <w:tcBorders>
              <w:top w:val="nil"/>
              <w:left w:val="nil"/>
              <w:bottom w:val="nil"/>
              <w:right w:val="nil"/>
            </w:tcBorders>
            <w:shd w:val="clear" w:color="auto" w:fill="FFFF00"/>
            <w:vAlign w:val="center"/>
            <w:hideMark/>
          </w:tcPr>
          <w:p w14:paraId="1976890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7</w:t>
            </w:r>
          </w:p>
        </w:tc>
      </w:tr>
      <w:tr w:rsidR="00AB6941" w:rsidRPr="00AB6941" w14:paraId="6A718B74" w14:textId="77777777" w:rsidTr="00AB6941">
        <w:trPr>
          <w:jc w:val="center"/>
        </w:trPr>
        <w:tc>
          <w:tcPr>
            <w:tcW w:w="0" w:type="auto"/>
            <w:tcBorders>
              <w:top w:val="nil"/>
              <w:left w:val="nil"/>
              <w:bottom w:val="nil"/>
              <w:right w:val="nil"/>
            </w:tcBorders>
            <w:shd w:val="clear" w:color="auto" w:fill="FFFF00"/>
            <w:vAlign w:val="center"/>
            <w:hideMark/>
          </w:tcPr>
          <w:p w14:paraId="548931F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w:t>
            </w:r>
          </w:p>
        </w:tc>
        <w:tc>
          <w:tcPr>
            <w:tcW w:w="0" w:type="auto"/>
            <w:tcBorders>
              <w:top w:val="nil"/>
              <w:left w:val="nil"/>
              <w:bottom w:val="nil"/>
              <w:right w:val="nil"/>
            </w:tcBorders>
            <w:shd w:val="clear" w:color="auto" w:fill="FFFF00"/>
            <w:vAlign w:val="center"/>
            <w:hideMark/>
          </w:tcPr>
          <w:p w14:paraId="2E4EB64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sample movie</w:t>
            </w:r>
          </w:p>
        </w:tc>
        <w:tc>
          <w:tcPr>
            <w:tcW w:w="0" w:type="auto"/>
            <w:tcBorders>
              <w:top w:val="nil"/>
              <w:left w:val="nil"/>
              <w:bottom w:val="nil"/>
              <w:right w:val="nil"/>
            </w:tcBorders>
            <w:shd w:val="clear" w:color="auto" w:fill="FFFF00"/>
            <w:vAlign w:val="center"/>
            <w:hideMark/>
          </w:tcPr>
          <w:p w14:paraId="1CB2E08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Anonymous</w:t>
            </w:r>
          </w:p>
        </w:tc>
        <w:tc>
          <w:tcPr>
            <w:tcW w:w="0" w:type="auto"/>
            <w:tcBorders>
              <w:top w:val="nil"/>
              <w:left w:val="nil"/>
              <w:bottom w:val="nil"/>
              <w:right w:val="nil"/>
            </w:tcBorders>
            <w:shd w:val="clear" w:color="auto" w:fill="FFFF00"/>
            <w:vAlign w:val="center"/>
            <w:hideMark/>
          </w:tcPr>
          <w:p w14:paraId="155CCA7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FFFF00"/>
            <w:vAlign w:val="center"/>
            <w:hideMark/>
          </w:tcPr>
          <w:p w14:paraId="23CF801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0ECA13AE" w14:textId="77777777" w:rsidTr="00AB6941">
        <w:trPr>
          <w:jc w:val="center"/>
        </w:trPr>
        <w:tc>
          <w:tcPr>
            <w:tcW w:w="0" w:type="auto"/>
            <w:tcBorders>
              <w:top w:val="nil"/>
              <w:left w:val="nil"/>
              <w:bottom w:val="nil"/>
              <w:right w:val="nil"/>
            </w:tcBorders>
            <w:shd w:val="clear" w:color="auto" w:fill="FFFF00"/>
            <w:vAlign w:val="center"/>
            <w:hideMark/>
          </w:tcPr>
          <w:p w14:paraId="20FFDB9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w:t>
            </w:r>
          </w:p>
        </w:tc>
        <w:tc>
          <w:tcPr>
            <w:tcW w:w="0" w:type="auto"/>
            <w:tcBorders>
              <w:top w:val="nil"/>
              <w:left w:val="nil"/>
              <w:bottom w:val="nil"/>
              <w:right w:val="nil"/>
            </w:tcBorders>
            <w:shd w:val="clear" w:color="auto" w:fill="FFFF00"/>
            <w:vAlign w:val="center"/>
            <w:hideMark/>
          </w:tcPr>
          <w:p w14:paraId="1297689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movie 3</w:t>
            </w:r>
          </w:p>
        </w:tc>
        <w:tc>
          <w:tcPr>
            <w:tcW w:w="0" w:type="auto"/>
            <w:tcBorders>
              <w:top w:val="nil"/>
              <w:left w:val="nil"/>
              <w:bottom w:val="nil"/>
              <w:right w:val="nil"/>
            </w:tcBorders>
            <w:shd w:val="clear" w:color="auto" w:fill="FFFF00"/>
            <w:vAlign w:val="center"/>
            <w:hideMark/>
          </w:tcPr>
          <w:p w14:paraId="5594996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John Brown</w:t>
            </w:r>
          </w:p>
        </w:tc>
        <w:tc>
          <w:tcPr>
            <w:tcW w:w="0" w:type="auto"/>
            <w:tcBorders>
              <w:top w:val="nil"/>
              <w:left w:val="nil"/>
              <w:bottom w:val="nil"/>
              <w:right w:val="nil"/>
            </w:tcBorders>
            <w:shd w:val="clear" w:color="auto" w:fill="FFFF00"/>
            <w:vAlign w:val="center"/>
            <w:hideMark/>
          </w:tcPr>
          <w:p w14:paraId="40CD42B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1920</w:t>
            </w:r>
          </w:p>
        </w:tc>
        <w:tc>
          <w:tcPr>
            <w:tcW w:w="0" w:type="auto"/>
            <w:tcBorders>
              <w:top w:val="nil"/>
              <w:left w:val="nil"/>
              <w:bottom w:val="nil"/>
              <w:right w:val="nil"/>
            </w:tcBorders>
            <w:shd w:val="clear" w:color="auto" w:fill="FFFF00"/>
            <w:vAlign w:val="center"/>
            <w:hideMark/>
          </w:tcPr>
          <w:p w14:paraId="1D84E82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bl>
    <w:p w14:paraId="7961BDF1"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center"/>
        <w:rPr>
          <w:rFonts w:ascii="Consolas" w:eastAsia="Times New Roman" w:hAnsi="Consolas" w:cs="Courier New"/>
          <w:color w:val="222222"/>
          <w:sz w:val="20"/>
          <w:szCs w:val="20"/>
        </w:rPr>
      </w:pPr>
    </w:p>
    <w:p w14:paraId="35C0CE8C"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 xml:space="preserve"> Let's suppose that the </w:t>
      </w:r>
      <w:proofErr w:type="spellStart"/>
      <w:r w:rsidRPr="00AB6941">
        <w:rPr>
          <w:rFonts w:ascii="Arial" w:eastAsia="Times New Roman" w:hAnsi="Arial" w:cs="Arial"/>
          <w:color w:val="222222"/>
          <w:sz w:val="27"/>
          <w:szCs w:val="27"/>
        </w:rPr>
        <w:t>Myflix</w:t>
      </w:r>
      <w:proofErr w:type="spellEnd"/>
      <w:r w:rsidRPr="00AB6941">
        <w:rPr>
          <w:rFonts w:ascii="Arial" w:eastAsia="Times New Roman" w:hAnsi="Arial" w:cs="Arial"/>
          <w:color w:val="222222"/>
          <w:sz w:val="27"/>
          <w:szCs w:val="27"/>
        </w:rPr>
        <w:t xml:space="preserve"> video library no longer wishes to be renting out "The Great Dictator" to its members and they want it removed from the database. Its movie id is 18, we can use the script shown below to delete its row from the movies table.</w:t>
      </w:r>
    </w:p>
    <w:p w14:paraId="40C09E69"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DELETE FROM `movies` WHERE `</w:t>
      </w:r>
      <w:proofErr w:type="spellStart"/>
      <w:r w:rsidRPr="00AB6941">
        <w:rPr>
          <w:rFonts w:ascii="Consolas" w:eastAsia="Times New Roman" w:hAnsi="Consolas" w:cs="Courier New"/>
          <w:color w:val="222222"/>
          <w:sz w:val="20"/>
          <w:szCs w:val="20"/>
        </w:rPr>
        <w:t>movie_id</w:t>
      </w:r>
      <w:proofErr w:type="spellEnd"/>
      <w:r w:rsidRPr="00AB6941">
        <w:rPr>
          <w:rFonts w:ascii="Consolas" w:eastAsia="Times New Roman" w:hAnsi="Consolas" w:cs="Courier New"/>
          <w:color w:val="222222"/>
          <w:sz w:val="20"/>
          <w:szCs w:val="20"/>
        </w:rPr>
        <w:t>` = 18;</w:t>
      </w:r>
    </w:p>
    <w:p w14:paraId="3889FBE9" w14:textId="77777777" w:rsidR="00AF7B99" w:rsidRPr="00AA07DB" w:rsidRDefault="00AF7B99" w:rsidP="00AF7B99">
      <w:pPr>
        <w:spacing w:before="335" w:after="335"/>
        <w:rPr>
          <w:ins w:id="54" w:author="Unknown"/>
          <w:rFonts w:ascii="Times New Roman" w:hAnsi="Times New Roman" w:cs="Times New Roman"/>
          <w:sz w:val="32"/>
          <w:szCs w:val="32"/>
        </w:rPr>
      </w:pPr>
    </w:p>
    <w:p w14:paraId="2091E45A" w14:textId="77777777" w:rsidR="00AF7B99" w:rsidRPr="00177EE9" w:rsidRDefault="00AF7B99" w:rsidP="00AF7B99">
      <w:pPr>
        <w:pStyle w:val="Heading2"/>
        <w:spacing w:before="335" w:beforeAutospacing="0" w:after="167" w:afterAutospacing="0"/>
        <w:rPr>
          <w:ins w:id="55" w:author="Unknown"/>
          <w:bCs w:val="0"/>
          <w:color w:val="FF0000"/>
          <w:sz w:val="32"/>
          <w:szCs w:val="32"/>
          <w:u w:val="single"/>
        </w:rPr>
      </w:pPr>
      <w:ins w:id="56" w:author="Unknown">
        <w:r w:rsidRPr="00177EE9">
          <w:rPr>
            <w:rStyle w:val="HTMLCode"/>
            <w:rFonts w:ascii="Times New Roman" w:hAnsi="Times New Roman" w:cs="Times New Roman"/>
            <w:bCs w:val="0"/>
            <w:color w:val="FF0000"/>
            <w:sz w:val="32"/>
            <w:szCs w:val="32"/>
            <w:u w:val="single"/>
            <w:shd w:val="clear" w:color="auto" w:fill="F9F2F4"/>
          </w:rPr>
          <w:t>RENAME</w:t>
        </w:r>
        <w:r w:rsidRPr="00177EE9">
          <w:rPr>
            <w:bCs w:val="0"/>
            <w:color w:val="FF0000"/>
            <w:sz w:val="32"/>
            <w:szCs w:val="32"/>
            <w:u w:val="single"/>
          </w:rPr>
          <w:t> query</w:t>
        </w:r>
      </w:ins>
    </w:p>
    <w:p w14:paraId="17F207D8" w14:textId="77777777" w:rsidR="00AF7B99" w:rsidRPr="00AA07DB" w:rsidRDefault="00AF7B99" w:rsidP="00AF7B99">
      <w:pPr>
        <w:pStyle w:val="NormalWeb"/>
        <w:spacing w:before="0" w:beforeAutospacing="0" w:after="167" w:afterAutospacing="0"/>
        <w:rPr>
          <w:ins w:id="57" w:author="Unknown"/>
          <w:color w:val="333333"/>
          <w:sz w:val="32"/>
          <w:szCs w:val="32"/>
        </w:rPr>
      </w:pPr>
      <w:ins w:id="58" w:author="Unknown">
        <w:r w:rsidRPr="00AA07DB">
          <w:rPr>
            <w:rStyle w:val="HTMLCode"/>
            <w:rFonts w:ascii="Times New Roman" w:hAnsi="Times New Roman" w:cs="Times New Roman"/>
            <w:color w:val="C7254E"/>
            <w:sz w:val="32"/>
            <w:szCs w:val="32"/>
            <w:shd w:val="clear" w:color="auto" w:fill="F9F2F4"/>
          </w:rPr>
          <w:t>RENAME</w:t>
        </w:r>
        <w:r w:rsidRPr="00AA07DB">
          <w:rPr>
            <w:color w:val="333333"/>
            <w:sz w:val="32"/>
            <w:szCs w:val="32"/>
          </w:rPr>
          <w:t> command is used to set a new name for any existing table. Following is the syntax,</w:t>
        </w:r>
      </w:ins>
    </w:p>
    <w:p w14:paraId="3B23B752" w14:textId="77777777" w:rsidR="00AF7B99" w:rsidRPr="00AA07DB" w:rsidRDefault="00AF7B99" w:rsidP="00AF7B99">
      <w:pPr>
        <w:pStyle w:val="HTMLPreformatted"/>
        <w:shd w:val="clear" w:color="auto" w:fill="1E2A37"/>
        <w:spacing w:before="120" w:after="120"/>
        <w:rPr>
          <w:ins w:id="59" w:author="Unknown"/>
          <w:rFonts w:ascii="Times New Roman" w:hAnsi="Times New Roman" w:cs="Times New Roman"/>
          <w:color w:val="F8F8F2"/>
          <w:sz w:val="32"/>
          <w:szCs w:val="32"/>
        </w:rPr>
      </w:pPr>
      <w:ins w:id="60" w:author="Unknown">
        <w:r w:rsidRPr="00AA07DB">
          <w:rPr>
            <w:rStyle w:val="token"/>
            <w:rFonts w:ascii="Times New Roman" w:hAnsi="Times New Roman" w:cs="Times New Roman"/>
            <w:color w:val="66D9EF"/>
            <w:sz w:val="32"/>
            <w:szCs w:val="32"/>
          </w:rPr>
          <w:t>RENAME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old_table_name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new_table_name</w:t>
        </w:r>
        <w:proofErr w:type="spellEnd"/>
      </w:ins>
    </w:p>
    <w:p w14:paraId="643C9410" w14:textId="77777777" w:rsidR="00AF7B99" w:rsidRPr="00AA07DB" w:rsidRDefault="00AF7B99" w:rsidP="00AF7B99">
      <w:pPr>
        <w:pStyle w:val="NormalWeb"/>
        <w:spacing w:before="0" w:beforeAutospacing="0" w:after="167" w:afterAutospacing="0"/>
        <w:rPr>
          <w:ins w:id="61" w:author="Unknown"/>
          <w:color w:val="333333"/>
          <w:sz w:val="32"/>
          <w:szCs w:val="32"/>
        </w:rPr>
      </w:pPr>
      <w:ins w:id="62" w:author="Unknown">
        <w:r w:rsidRPr="00AA07DB">
          <w:rPr>
            <w:color w:val="333333"/>
            <w:sz w:val="32"/>
            <w:szCs w:val="32"/>
          </w:rPr>
          <w:t>Here is an example explaining it.</w:t>
        </w:r>
      </w:ins>
    </w:p>
    <w:p w14:paraId="03090A66" w14:textId="77777777" w:rsidR="00AF7B99" w:rsidRPr="00AA07DB" w:rsidRDefault="00AF7B99" w:rsidP="00AF7B99">
      <w:pPr>
        <w:pStyle w:val="HTMLPreformatted"/>
        <w:shd w:val="clear" w:color="auto" w:fill="1E2A37"/>
        <w:spacing w:before="120" w:after="120"/>
        <w:rPr>
          <w:ins w:id="63" w:author="Unknown"/>
          <w:rFonts w:ascii="Times New Roman" w:hAnsi="Times New Roman" w:cs="Times New Roman"/>
          <w:color w:val="F8F8F2"/>
          <w:sz w:val="32"/>
          <w:szCs w:val="32"/>
        </w:rPr>
      </w:pPr>
      <w:ins w:id="64" w:author="Unknown">
        <w:r w:rsidRPr="00AA07DB">
          <w:rPr>
            <w:rStyle w:val="token"/>
            <w:rFonts w:ascii="Times New Roman" w:hAnsi="Times New Roman" w:cs="Times New Roman"/>
            <w:color w:val="66D9EF"/>
            <w:sz w:val="32"/>
            <w:szCs w:val="32"/>
          </w:rPr>
          <w:t>RENAME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students_info</w:t>
        </w:r>
        <w:proofErr w:type="spellEnd"/>
        <w:r w:rsidRPr="00AA07DB">
          <w:rPr>
            <w:rStyle w:val="token"/>
            <w:rFonts w:ascii="Times New Roman" w:hAnsi="Times New Roman" w:cs="Times New Roman"/>
            <w:color w:val="F8F8F2"/>
            <w:sz w:val="32"/>
            <w:szCs w:val="32"/>
          </w:rPr>
          <w:t>;</w:t>
        </w:r>
      </w:ins>
    </w:p>
    <w:p w14:paraId="0CE0A3B4" w14:textId="77777777" w:rsidR="00AF7B99" w:rsidRDefault="00AF7B99">
      <w:pPr>
        <w:rPr>
          <w:rFonts w:ascii="Times New Roman" w:hAnsi="Times New Roman" w:cs="Times New Roman"/>
          <w:sz w:val="32"/>
          <w:szCs w:val="32"/>
        </w:rPr>
      </w:pPr>
    </w:p>
    <w:p w14:paraId="20F4F029" w14:textId="77777777" w:rsidR="00FF45A7" w:rsidRDefault="00FF45A7">
      <w:pPr>
        <w:rPr>
          <w:rFonts w:ascii="Times New Roman" w:hAnsi="Times New Roman" w:cs="Times New Roman"/>
          <w:sz w:val="32"/>
          <w:szCs w:val="32"/>
        </w:rPr>
      </w:pPr>
    </w:p>
    <w:p w14:paraId="6FAE0F1A" w14:textId="77777777" w:rsidR="00FF45A7" w:rsidRDefault="00FF45A7" w:rsidP="00FF45A7">
      <w:pPr>
        <w:pStyle w:val="Heading2"/>
        <w:shd w:val="clear" w:color="auto" w:fill="FFFFFF"/>
        <w:rPr>
          <w:rFonts w:ascii="Segoe UI" w:hAnsi="Segoe UI" w:cs="Segoe UI"/>
          <w:b w:val="0"/>
          <w:bCs w:val="0"/>
        </w:rPr>
      </w:pPr>
      <w:r>
        <w:rPr>
          <w:rFonts w:ascii="Segoe UI" w:hAnsi="Segoe UI" w:cs="Segoe UI"/>
          <w:b w:val="0"/>
          <w:bCs w:val="0"/>
        </w:rPr>
        <w:lastRenderedPageBreak/>
        <w:t>Introduction to the MySQL </w:t>
      </w:r>
      <w:r>
        <w:rPr>
          <w:rStyle w:val="HTMLCode"/>
          <w:rFonts w:ascii="var(--font-family)" w:hAnsi="var(--font-family)"/>
          <w:b w:val="0"/>
          <w:bCs w:val="0"/>
        </w:rPr>
        <w:t>TRUNCATE TABLE</w:t>
      </w:r>
      <w:r>
        <w:rPr>
          <w:rFonts w:ascii="Segoe UI" w:hAnsi="Segoe UI" w:cs="Segoe UI"/>
          <w:b w:val="0"/>
          <w:bCs w:val="0"/>
        </w:rPr>
        <w:t> statement</w:t>
      </w:r>
    </w:p>
    <w:p w14:paraId="03864E93"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The MySQL </w:t>
      </w:r>
      <w:r>
        <w:rPr>
          <w:rStyle w:val="HTMLCode"/>
          <w:rFonts w:ascii="var(--font-family-code)" w:hAnsi="var(--font-family-code)"/>
          <w:color w:val="000000"/>
        </w:rPr>
        <w:t>TRUNCATE TABLE</w:t>
      </w:r>
      <w:r>
        <w:rPr>
          <w:rFonts w:ascii="Segoe UI" w:hAnsi="Segoe UI" w:cs="Segoe UI"/>
          <w:color w:val="000000"/>
        </w:rPr>
        <w:t> statement allows you to delete all data in a table.</w:t>
      </w:r>
    </w:p>
    <w:p w14:paraId="52810B7C"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Logically, the </w:t>
      </w:r>
      <w:r>
        <w:rPr>
          <w:rStyle w:val="HTMLCode"/>
          <w:rFonts w:ascii="var(--font-family-code)" w:hAnsi="var(--font-family-code)"/>
          <w:color w:val="000000"/>
        </w:rPr>
        <w:t>TRUNCATE TABLE</w:t>
      </w:r>
      <w:r>
        <w:rPr>
          <w:rFonts w:ascii="Segoe UI" w:hAnsi="Segoe UI" w:cs="Segoe UI"/>
          <w:color w:val="000000"/>
        </w:rPr>
        <w:t> statement is like a </w:t>
      </w:r>
      <w:hyperlink r:id="rId21" w:history="1">
        <w:r>
          <w:rPr>
            <w:rStyle w:val="Hyperlink"/>
            <w:rFonts w:ascii="var(--font-family-code)" w:hAnsi="var(--font-family-code)" w:cs="Courier New"/>
            <w:sz w:val="20"/>
            <w:szCs w:val="20"/>
          </w:rPr>
          <w:t>DELETE</w:t>
        </w:r>
      </w:hyperlink>
      <w:r>
        <w:rPr>
          <w:rFonts w:ascii="Segoe UI" w:hAnsi="Segoe UI" w:cs="Segoe UI"/>
          <w:color w:val="000000"/>
        </w:rPr>
        <w:t> statement without a </w:t>
      </w:r>
      <w:hyperlink r:id="rId22" w:history="1">
        <w:r>
          <w:rPr>
            <w:rStyle w:val="Hyperlink"/>
            <w:rFonts w:ascii="var(--font-family-code)" w:hAnsi="var(--font-family-code)" w:cs="Courier New"/>
            <w:sz w:val="20"/>
            <w:szCs w:val="20"/>
          </w:rPr>
          <w:t>WHERE</w:t>
        </w:r>
      </w:hyperlink>
      <w:r>
        <w:rPr>
          <w:rFonts w:ascii="Segoe UI" w:hAnsi="Segoe UI" w:cs="Segoe UI"/>
          <w:color w:val="000000"/>
        </w:rPr>
        <w:t> clause that deletes all rows from a table, or a sequence of </w:t>
      </w:r>
      <w:hyperlink r:id="rId23" w:history="1">
        <w:r>
          <w:rPr>
            <w:rStyle w:val="Hyperlink"/>
            <w:rFonts w:ascii="var(--font-family-code)" w:hAnsi="var(--font-family-code)" w:cs="Courier New"/>
            <w:sz w:val="20"/>
            <w:szCs w:val="20"/>
          </w:rPr>
          <w:t>DROP TABLE</w:t>
        </w:r>
      </w:hyperlink>
      <w:r>
        <w:rPr>
          <w:rFonts w:ascii="Segoe UI" w:hAnsi="Segoe UI" w:cs="Segoe UI"/>
          <w:color w:val="000000"/>
        </w:rPr>
        <w:t> and </w:t>
      </w:r>
      <w:hyperlink r:id="rId24" w:history="1">
        <w:r>
          <w:rPr>
            <w:rStyle w:val="Hyperlink"/>
            <w:rFonts w:ascii="var(--font-family-code)" w:hAnsi="var(--font-family-code)" w:cs="Courier New"/>
            <w:sz w:val="20"/>
            <w:szCs w:val="20"/>
          </w:rPr>
          <w:t>CREATE TABLE</w:t>
        </w:r>
      </w:hyperlink>
      <w:r>
        <w:rPr>
          <w:rFonts w:ascii="Segoe UI" w:hAnsi="Segoe UI" w:cs="Segoe UI"/>
          <w:color w:val="000000"/>
        </w:rPr>
        <w:t> statements.</w:t>
      </w:r>
    </w:p>
    <w:p w14:paraId="3BA262B9"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However, the </w:t>
      </w:r>
      <w:r>
        <w:rPr>
          <w:rStyle w:val="HTMLCode"/>
          <w:rFonts w:ascii="var(--font-family-code)" w:hAnsi="var(--font-family-code)"/>
          <w:color w:val="000000"/>
        </w:rPr>
        <w:t>TRUNCATE TABLE</w:t>
      </w:r>
      <w:r>
        <w:rPr>
          <w:rFonts w:ascii="Segoe UI" w:hAnsi="Segoe UI" w:cs="Segoe UI"/>
          <w:color w:val="000000"/>
        </w:rPr>
        <w:t> statement is more efficient than the </w:t>
      </w:r>
      <w:r>
        <w:rPr>
          <w:rStyle w:val="HTMLCode"/>
          <w:rFonts w:ascii="var(--font-family-code)" w:hAnsi="var(--font-family-code)"/>
          <w:color w:val="000000"/>
        </w:rPr>
        <w:t>DELETE</w:t>
      </w:r>
      <w:r>
        <w:rPr>
          <w:rFonts w:ascii="Segoe UI" w:hAnsi="Segoe UI" w:cs="Segoe UI"/>
          <w:color w:val="000000"/>
        </w:rPr>
        <w:t> statement because it drops and recreates the table instead of deleting rows one by one.</w:t>
      </w:r>
    </w:p>
    <w:p w14:paraId="5FB22268"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 xml:space="preserve">Here is the basic syntax of </w:t>
      </w:r>
      <w:proofErr w:type="spellStart"/>
      <w:r>
        <w:rPr>
          <w:rFonts w:ascii="Segoe UI" w:hAnsi="Segoe UI" w:cs="Segoe UI"/>
          <w:color w:val="000000"/>
        </w:rPr>
        <w:t>the</w:t>
      </w:r>
      <w:r>
        <w:rPr>
          <w:rStyle w:val="HTMLCode"/>
          <w:rFonts w:ascii="var(--font-family-code)" w:hAnsi="var(--font-family-code)"/>
          <w:color w:val="000000"/>
        </w:rPr>
        <w:t>TRUNCATE</w:t>
      </w:r>
      <w:proofErr w:type="spellEnd"/>
      <w:r>
        <w:rPr>
          <w:rStyle w:val="HTMLCode"/>
          <w:rFonts w:ascii="var(--font-family-code)" w:hAnsi="var(--font-family-code)"/>
          <w:color w:val="000000"/>
        </w:rPr>
        <w:t xml:space="preserve"> TABLE</w:t>
      </w:r>
      <w:r>
        <w:rPr>
          <w:rFonts w:ascii="Segoe UI" w:hAnsi="Segoe UI" w:cs="Segoe UI"/>
          <w:color w:val="000000"/>
        </w:rPr>
        <w:t> statement:</w:t>
      </w:r>
    </w:p>
    <w:p w14:paraId="4FDEC965" w14:textId="77777777" w:rsidR="00FF45A7" w:rsidRPr="00FF45A7" w:rsidRDefault="00FF45A7" w:rsidP="00FF45A7">
      <w:pPr>
        <w:pStyle w:val="HTMLPreformatted"/>
        <w:shd w:val="clear" w:color="auto" w:fill="FFFFFF"/>
        <w:rPr>
          <w:b/>
          <w:color w:val="000000"/>
          <w:sz w:val="72"/>
          <w:szCs w:val="24"/>
        </w:rPr>
      </w:pPr>
      <w:r w:rsidRPr="00FF45A7">
        <w:rPr>
          <w:rStyle w:val="hljs-keyword"/>
          <w:rFonts w:ascii="var(--font-family-code)" w:eastAsiaTheme="majorEastAsia" w:hAnsi="var(--font-family-code)"/>
          <w:b/>
          <w:color w:val="FCC28C"/>
          <w:sz w:val="38"/>
          <w:shd w:val="clear" w:color="auto" w:fill="333333"/>
        </w:rPr>
        <w:t>TRUNCATE</w:t>
      </w:r>
      <w:r w:rsidRPr="00FF45A7">
        <w:rPr>
          <w:rStyle w:val="HTMLCode"/>
          <w:rFonts w:ascii="var(--font-family-code)" w:hAnsi="var(--font-family-code)"/>
          <w:b/>
          <w:color w:val="FFFFFF"/>
          <w:sz w:val="38"/>
          <w:shd w:val="clear" w:color="auto" w:fill="333333"/>
        </w:rPr>
        <w:t xml:space="preserve"> [</w:t>
      </w:r>
      <w:r w:rsidRPr="00FF45A7">
        <w:rPr>
          <w:rStyle w:val="hljs-keyword"/>
          <w:rFonts w:ascii="var(--font-family-code)" w:eastAsiaTheme="majorEastAsia" w:hAnsi="var(--font-family-code)"/>
          <w:b/>
          <w:color w:val="FCC28C"/>
          <w:sz w:val="38"/>
          <w:shd w:val="clear" w:color="auto" w:fill="333333"/>
        </w:rPr>
        <w:t>TABLE</w:t>
      </w:r>
      <w:r w:rsidRPr="00FF45A7">
        <w:rPr>
          <w:rStyle w:val="HTMLCode"/>
          <w:rFonts w:ascii="var(--font-family-code)" w:hAnsi="var(--font-family-code)"/>
          <w:b/>
          <w:color w:val="FFFFFF"/>
          <w:sz w:val="38"/>
          <w:shd w:val="clear" w:color="auto" w:fill="333333"/>
        </w:rPr>
        <w:t xml:space="preserve">] </w:t>
      </w:r>
      <w:proofErr w:type="spellStart"/>
      <w:r w:rsidRPr="00FF45A7">
        <w:rPr>
          <w:rStyle w:val="HTMLCode"/>
          <w:rFonts w:ascii="var(--font-family-code)" w:hAnsi="var(--font-family-code)"/>
          <w:b/>
          <w:color w:val="FFFFFF"/>
          <w:sz w:val="38"/>
          <w:shd w:val="clear" w:color="auto" w:fill="333333"/>
        </w:rPr>
        <w:t>table_name</w:t>
      </w:r>
      <w:proofErr w:type="spellEnd"/>
      <w:r w:rsidRPr="00FF45A7">
        <w:rPr>
          <w:rStyle w:val="HTMLCode"/>
          <w:rFonts w:ascii="var(--font-family-code)" w:hAnsi="var(--font-family-code)"/>
          <w:b/>
          <w:color w:val="FFFFFF"/>
          <w:sz w:val="38"/>
          <w:shd w:val="clear" w:color="auto" w:fill="333333"/>
        </w:rPr>
        <w:t>;</w:t>
      </w:r>
    </w:p>
    <w:p w14:paraId="30E10AD3" w14:textId="77777777" w:rsidR="00FF45A7" w:rsidRPr="00AA07DB" w:rsidRDefault="00FF45A7">
      <w:pPr>
        <w:rPr>
          <w:rFonts w:ascii="Times New Roman" w:hAnsi="Times New Roman" w:cs="Times New Roman"/>
          <w:sz w:val="32"/>
          <w:szCs w:val="32"/>
        </w:rPr>
      </w:pPr>
    </w:p>
    <w:p w14:paraId="4469000B" w14:textId="77777777" w:rsidR="00AF7B99" w:rsidRPr="00A73696" w:rsidRDefault="00AF7B99" w:rsidP="00AF7B99">
      <w:pPr>
        <w:pStyle w:val="Heading2"/>
        <w:spacing w:before="335" w:beforeAutospacing="0" w:after="167" w:afterAutospacing="0"/>
        <w:rPr>
          <w:bCs w:val="0"/>
          <w:color w:val="333333"/>
          <w:sz w:val="40"/>
          <w:szCs w:val="40"/>
          <w:u w:val="single"/>
        </w:rPr>
      </w:pPr>
      <w:r w:rsidRPr="00A73696">
        <w:rPr>
          <w:rStyle w:val="HTMLCode"/>
          <w:rFonts w:ascii="Times New Roman" w:hAnsi="Times New Roman" w:cs="Times New Roman"/>
          <w:bCs w:val="0"/>
          <w:color w:val="C7254E"/>
          <w:sz w:val="40"/>
          <w:szCs w:val="40"/>
          <w:u w:val="single"/>
          <w:shd w:val="clear" w:color="auto" w:fill="F9F2F4"/>
        </w:rPr>
        <w:t>INSERT</w:t>
      </w:r>
      <w:r w:rsidRPr="00A73696">
        <w:rPr>
          <w:bCs w:val="0"/>
          <w:color w:val="333333"/>
          <w:sz w:val="40"/>
          <w:szCs w:val="40"/>
          <w:u w:val="single"/>
        </w:rPr>
        <w:t> command</w:t>
      </w:r>
    </w:p>
    <w:p w14:paraId="0B33731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Insert command is used to insert data into a table. Following is its general syntax,</w:t>
      </w:r>
    </w:p>
    <w:p w14:paraId="4FD35C66"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HTMLCode"/>
          <w:rFonts w:ascii="Times New Roman" w:hAnsi="Times New Roman" w:cs="Times New Roman"/>
          <w:color w:val="F8F8F2"/>
          <w:sz w:val="32"/>
          <w:szCs w:val="32"/>
        </w:rPr>
        <w:t xml:space="preserve">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HTMLCode"/>
          <w:rFonts w:ascii="Times New Roman" w:hAnsi="Times New Roman" w:cs="Times New Roman"/>
          <w:color w:val="F8F8F2"/>
          <w:sz w:val="32"/>
          <w:szCs w:val="32"/>
        </w:rPr>
        <w:t>data1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data2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
    <w:p w14:paraId="7A8C987B" w14:textId="77777777" w:rsidR="00AF7B99" w:rsidRPr="00AA07DB" w:rsidRDefault="00AF7B99" w:rsidP="00AF7B99">
      <w:pPr>
        <w:pStyle w:val="NormalWeb"/>
        <w:spacing w:before="0" w:beforeAutospacing="0" w:after="167" w:afterAutospacing="0"/>
        <w:rPr>
          <w:color w:val="333333"/>
          <w:sz w:val="32"/>
          <w:szCs w:val="32"/>
        </w:rPr>
      </w:pPr>
      <w:proofErr w:type="spellStart"/>
      <w:proofErr w:type="gramStart"/>
      <w:r w:rsidRPr="00AA07DB">
        <w:rPr>
          <w:color w:val="333333"/>
          <w:sz w:val="32"/>
          <w:szCs w:val="32"/>
        </w:rPr>
        <w:t>Lets</w:t>
      </w:r>
      <w:proofErr w:type="spellEnd"/>
      <w:proofErr w:type="gramEnd"/>
      <w:r w:rsidRPr="00AA07DB">
        <w:rPr>
          <w:color w:val="333333"/>
          <w:sz w:val="32"/>
          <w:szCs w:val="32"/>
        </w:rPr>
        <w:t xml:space="preserve"> see an example,</w:t>
      </w:r>
    </w:p>
    <w:p w14:paraId="7EC2A84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a table </w:t>
      </w:r>
      <w:r w:rsidRPr="00AA07DB">
        <w:rPr>
          <w:b/>
          <w:bCs/>
          <w:color w:val="333333"/>
          <w:sz w:val="32"/>
          <w:szCs w:val="32"/>
        </w:rPr>
        <w:t>student</w:t>
      </w:r>
      <w:r w:rsidRPr="00AA07DB">
        <w:rPr>
          <w:color w:val="333333"/>
          <w:sz w:val="32"/>
          <w:szCs w:val="32"/>
        </w:rPr>
        <w:t> with the following fields.</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66"/>
        <w:gridCol w:w="4166"/>
        <w:gridCol w:w="3000"/>
      </w:tblGrid>
      <w:tr w:rsidR="00AF7B99" w:rsidRPr="00AA07DB" w14:paraId="7712E9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BFC1D5"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7BC7D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AE7D8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bl>
    <w:p w14:paraId="2B8E1F52"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'Adam'</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15</w:t>
      </w:r>
      <w:r w:rsidRPr="00AA07DB">
        <w:rPr>
          <w:rStyle w:val="token"/>
          <w:rFonts w:ascii="Times New Roman" w:hAnsi="Times New Roman" w:cs="Times New Roman"/>
          <w:color w:val="F8F8F2"/>
          <w:sz w:val="32"/>
          <w:szCs w:val="32"/>
        </w:rPr>
        <w:t>);</w:t>
      </w:r>
    </w:p>
    <w:p w14:paraId="0654648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command will insert a new record into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439230A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EA183C7"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49695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5B3F2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6AED48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624C9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82029D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4F2352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bl>
    <w:p w14:paraId="2BF96C22"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lastRenderedPageBreak/>
        <w:pict w14:anchorId="17C35C64">
          <v:rect id="_x0000_i1031" style="width:0;height:0" o:hralign="center" o:hrstd="t" o:hrnoshade="t" o:hr="t" fillcolor="#333" stroked="f"/>
        </w:pict>
      </w:r>
    </w:p>
    <w:p w14:paraId="1AB626B3"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w:t>
      </w:r>
      <w:proofErr w:type="gramStart"/>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proofErr w:type="gramEnd"/>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p>
    <w:p w14:paraId="58F76C67" w14:textId="77777777" w:rsidR="00AF7B99" w:rsidRPr="00AA07DB" w:rsidRDefault="00000000" w:rsidP="00AF7B99">
      <w:pPr>
        <w:spacing w:before="335" w:after="335"/>
        <w:rPr>
          <w:ins w:id="65" w:author="Unknown"/>
          <w:rFonts w:ascii="Times New Roman" w:hAnsi="Times New Roman" w:cs="Times New Roman"/>
          <w:sz w:val="32"/>
          <w:szCs w:val="32"/>
        </w:rPr>
      </w:pPr>
      <w:ins w:id="66" w:author="Unknown">
        <w:r>
          <w:rPr>
            <w:rFonts w:ascii="Times New Roman" w:hAnsi="Times New Roman" w:cs="Times New Roman"/>
            <w:sz w:val="32"/>
            <w:szCs w:val="32"/>
          </w:rPr>
          <w:pict w14:anchorId="3CBC241F">
            <v:rect id="_x0000_i1032" style="width:0;height:0" o:hralign="center" o:hrstd="t" o:hrnoshade="t" o:hr="t" fillcolor="#333" stroked="f"/>
          </w:pict>
        </w:r>
      </w:ins>
    </w:p>
    <w:p w14:paraId="2706A148" w14:textId="77777777" w:rsidR="00AF7B99" w:rsidRPr="00AA07DB" w:rsidRDefault="00AF7B99" w:rsidP="00AF7B99">
      <w:pPr>
        <w:pStyle w:val="Heading3"/>
        <w:spacing w:before="335" w:after="167"/>
        <w:rPr>
          <w:ins w:id="67" w:author="Unknown"/>
          <w:rFonts w:ascii="Times New Roman" w:hAnsi="Times New Roman" w:cs="Times New Roman"/>
          <w:b w:val="0"/>
          <w:bCs w:val="0"/>
          <w:color w:val="333333"/>
          <w:sz w:val="32"/>
          <w:szCs w:val="32"/>
        </w:rPr>
      </w:pPr>
      <w:ins w:id="68" w:author="Unknown">
        <w:r w:rsidRPr="00AA07DB">
          <w:rPr>
            <w:rFonts w:ascii="Times New Roman" w:hAnsi="Times New Roman" w:cs="Times New Roman"/>
            <w:b w:val="0"/>
            <w:bCs w:val="0"/>
            <w:color w:val="333333"/>
            <w:sz w:val="32"/>
            <w:szCs w:val="32"/>
          </w:rPr>
          <w:t>Insert NULL value to a column</w:t>
        </w:r>
      </w:ins>
    </w:p>
    <w:p w14:paraId="44661648" w14:textId="77777777" w:rsidR="00AF7B99" w:rsidRPr="00AA07DB" w:rsidRDefault="00AF7B99" w:rsidP="00AF7B99">
      <w:pPr>
        <w:pStyle w:val="NormalWeb"/>
        <w:spacing w:before="0" w:beforeAutospacing="0" w:after="167" w:afterAutospacing="0"/>
        <w:rPr>
          <w:ins w:id="69" w:author="Unknown"/>
          <w:color w:val="333333"/>
          <w:sz w:val="32"/>
          <w:szCs w:val="32"/>
        </w:rPr>
      </w:pPr>
      <w:ins w:id="70" w:author="Unknown">
        <w:r w:rsidRPr="00AA07DB">
          <w:rPr>
            <w:color w:val="333333"/>
            <w:sz w:val="32"/>
            <w:szCs w:val="32"/>
          </w:rPr>
          <w:t>Both the statements below will insert </w:t>
        </w:r>
        <w:r w:rsidRPr="00AA07DB">
          <w:rPr>
            <w:rStyle w:val="HTMLCode"/>
            <w:rFonts w:ascii="Times New Roman" w:hAnsi="Times New Roman" w:cs="Times New Roman"/>
            <w:color w:val="C7254E"/>
            <w:sz w:val="32"/>
            <w:szCs w:val="32"/>
            <w:shd w:val="clear" w:color="auto" w:fill="F9F2F4"/>
          </w:rPr>
          <w:t>NULL</w:t>
        </w:r>
        <w:r w:rsidRPr="00AA07DB">
          <w:rPr>
            <w:color w:val="333333"/>
            <w:sz w:val="32"/>
            <w:szCs w:val="32"/>
          </w:rPr>
          <w:t> value into </w:t>
        </w:r>
        <w:r w:rsidRPr="00AA07DB">
          <w:rPr>
            <w:b/>
            <w:bCs/>
            <w:color w:val="333333"/>
            <w:sz w:val="32"/>
            <w:szCs w:val="32"/>
          </w:rPr>
          <w:t>age</w:t>
        </w:r>
        <w:r w:rsidRPr="00AA07DB">
          <w:rPr>
            <w:color w:val="333333"/>
            <w:sz w:val="32"/>
            <w:szCs w:val="32"/>
          </w:rPr>
          <w:t> column of the </w:t>
        </w:r>
        <w:r w:rsidRPr="00AA07DB">
          <w:rPr>
            <w:b/>
            <w:bCs/>
            <w:color w:val="333333"/>
            <w:sz w:val="32"/>
            <w:szCs w:val="32"/>
          </w:rPr>
          <w:t>student</w:t>
        </w:r>
        <w:r w:rsidRPr="00AA07DB">
          <w:rPr>
            <w:color w:val="333333"/>
            <w:sz w:val="32"/>
            <w:szCs w:val="32"/>
          </w:rPr>
          <w:t> table.</w:t>
        </w:r>
      </w:ins>
    </w:p>
    <w:p w14:paraId="1B719ACE" w14:textId="77777777" w:rsidR="00AF7B99" w:rsidRPr="00AA07DB" w:rsidRDefault="00AF7B99" w:rsidP="00AF7B99">
      <w:pPr>
        <w:pStyle w:val="HTMLPreformatted"/>
        <w:shd w:val="clear" w:color="auto" w:fill="1E2A37"/>
        <w:spacing w:before="120" w:after="120"/>
        <w:rPr>
          <w:ins w:id="71" w:author="Unknown"/>
          <w:rFonts w:ascii="Times New Roman" w:hAnsi="Times New Roman" w:cs="Times New Roman"/>
          <w:color w:val="F8F8F2"/>
          <w:sz w:val="32"/>
          <w:szCs w:val="32"/>
        </w:rPr>
      </w:pPr>
      <w:ins w:id="72"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w:t>
        </w:r>
        <w:proofErr w:type="gramStart"/>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proofErr w:type="gramEnd"/>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ins>
    </w:p>
    <w:p w14:paraId="704C91B9" w14:textId="77777777" w:rsidR="00AF7B99" w:rsidRPr="00AA07DB" w:rsidRDefault="00AF7B99" w:rsidP="00AF7B99">
      <w:pPr>
        <w:pStyle w:val="NormalWeb"/>
        <w:spacing w:before="0" w:beforeAutospacing="0" w:after="167" w:afterAutospacing="0"/>
        <w:rPr>
          <w:ins w:id="73" w:author="Unknown"/>
          <w:color w:val="333333"/>
          <w:sz w:val="32"/>
          <w:szCs w:val="32"/>
        </w:rPr>
      </w:pPr>
      <w:ins w:id="74" w:author="Unknown">
        <w:r w:rsidRPr="00AA07DB">
          <w:rPr>
            <w:color w:val="333333"/>
            <w:sz w:val="32"/>
            <w:szCs w:val="32"/>
          </w:rPr>
          <w:t>Or,</w:t>
        </w:r>
      </w:ins>
    </w:p>
    <w:p w14:paraId="447F4B96" w14:textId="77777777" w:rsidR="00AF7B99" w:rsidRPr="00AA07DB" w:rsidRDefault="00AF7B99" w:rsidP="00AF7B99">
      <w:pPr>
        <w:pStyle w:val="HTMLPreformatted"/>
        <w:shd w:val="clear" w:color="auto" w:fill="1E2A37"/>
        <w:spacing w:before="120" w:after="120"/>
        <w:rPr>
          <w:ins w:id="75" w:author="Unknown"/>
          <w:rFonts w:ascii="Times New Roman" w:hAnsi="Times New Roman" w:cs="Times New Roman"/>
          <w:color w:val="F8F8F2"/>
          <w:sz w:val="32"/>
          <w:szCs w:val="32"/>
        </w:rPr>
      </w:pPr>
      <w:ins w:id="76"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null</w:t>
        </w:r>
        <w:r w:rsidRPr="00AA07DB">
          <w:rPr>
            <w:rStyle w:val="token"/>
            <w:rFonts w:ascii="Times New Roman" w:hAnsi="Times New Roman" w:cs="Times New Roman"/>
            <w:color w:val="F8F8F2"/>
            <w:sz w:val="32"/>
            <w:szCs w:val="32"/>
          </w:rPr>
          <w:t>);</w:t>
        </w:r>
      </w:ins>
    </w:p>
    <w:p w14:paraId="62838A30" w14:textId="77777777" w:rsidR="00AF7B99" w:rsidRPr="00AA07DB" w:rsidRDefault="00AF7B99" w:rsidP="00AF7B99">
      <w:pPr>
        <w:pStyle w:val="NormalWeb"/>
        <w:spacing w:before="0" w:beforeAutospacing="0" w:after="167" w:afterAutospacing="0"/>
        <w:rPr>
          <w:ins w:id="77" w:author="Unknown"/>
          <w:color w:val="333333"/>
          <w:sz w:val="32"/>
          <w:szCs w:val="32"/>
        </w:rPr>
      </w:pPr>
      <w:ins w:id="78" w:author="Unknown">
        <w:r w:rsidRPr="00AA07DB">
          <w:rPr>
            <w:color w:val="333333"/>
            <w:sz w:val="32"/>
            <w:szCs w:val="32"/>
          </w:rPr>
          <w:t>The above command will insert only two column values and the other column is set to null.</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628306F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594554"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C584F3"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8A4B9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6C7E47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AE4E0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4F338E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DAED2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69F336E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D940B5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83A9E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18C2B9" w14:textId="77777777" w:rsidR="00AF7B99" w:rsidRPr="00AA07DB" w:rsidRDefault="00AF7B99">
            <w:pPr>
              <w:spacing w:after="335"/>
              <w:rPr>
                <w:rFonts w:ascii="Times New Roman" w:hAnsi="Times New Roman" w:cs="Times New Roman"/>
                <w:color w:val="333333"/>
                <w:sz w:val="32"/>
                <w:szCs w:val="32"/>
              </w:rPr>
            </w:pPr>
          </w:p>
        </w:tc>
      </w:tr>
    </w:tbl>
    <w:p w14:paraId="328F2EE4" w14:textId="77777777" w:rsidR="00AF7B99" w:rsidRPr="00AA07DB" w:rsidRDefault="00000000" w:rsidP="00AF7B99">
      <w:pPr>
        <w:spacing w:before="335" w:after="335"/>
        <w:rPr>
          <w:ins w:id="79" w:author="Unknown"/>
          <w:rFonts w:ascii="Times New Roman" w:hAnsi="Times New Roman" w:cs="Times New Roman"/>
          <w:sz w:val="32"/>
          <w:szCs w:val="32"/>
        </w:rPr>
      </w:pPr>
      <w:ins w:id="80" w:author="Unknown">
        <w:r>
          <w:rPr>
            <w:rFonts w:ascii="Times New Roman" w:hAnsi="Times New Roman" w:cs="Times New Roman"/>
            <w:sz w:val="32"/>
            <w:szCs w:val="32"/>
          </w:rPr>
          <w:pict w14:anchorId="18C29128">
            <v:rect id="_x0000_i1033" style="width:0;height:0" o:hralign="center" o:hrstd="t" o:hrnoshade="t" o:hr="t" fillcolor="#333" stroked="f"/>
          </w:pict>
        </w:r>
      </w:ins>
    </w:p>
    <w:p w14:paraId="3A069FEB" w14:textId="77777777" w:rsidR="00AF7B99" w:rsidRPr="00AA07DB" w:rsidRDefault="00AF7B99" w:rsidP="00AF7B99">
      <w:pPr>
        <w:pStyle w:val="Heading3"/>
        <w:spacing w:before="335" w:after="167"/>
        <w:rPr>
          <w:ins w:id="81" w:author="Unknown"/>
          <w:rFonts w:ascii="Times New Roman" w:hAnsi="Times New Roman" w:cs="Times New Roman"/>
          <w:b w:val="0"/>
          <w:bCs w:val="0"/>
          <w:color w:val="333333"/>
          <w:sz w:val="32"/>
          <w:szCs w:val="32"/>
        </w:rPr>
      </w:pPr>
      <w:ins w:id="82" w:author="Unknown">
        <w:r w:rsidRPr="00AA07DB">
          <w:rPr>
            <w:rFonts w:ascii="Times New Roman" w:hAnsi="Times New Roman" w:cs="Times New Roman"/>
            <w:b w:val="0"/>
            <w:bCs w:val="0"/>
            <w:color w:val="333333"/>
            <w:sz w:val="32"/>
            <w:szCs w:val="32"/>
          </w:rPr>
          <w:t>Insert Default value to a column</w:t>
        </w:r>
      </w:ins>
    </w:p>
    <w:p w14:paraId="2B31D1F7" w14:textId="77777777" w:rsidR="00AF7B99" w:rsidRPr="00AA07DB" w:rsidRDefault="00AF7B99" w:rsidP="00AF7B99">
      <w:pPr>
        <w:pStyle w:val="HTMLPreformatted"/>
        <w:shd w:val="clear" w:color="auto" w:fill="1E2A37"/>
        <w:spacing w:before="120" w:after="120"/>
        <w:rPr>
          <w:ins w:id="83" w:author="Unknown"/>
          <w:rFonts w:ascii="Times New Roman" w:hAnsi="Times New Roman" w:cs="Times New Roman"/>
          <w:color w:val="F8F8F2"/>
          <w:sz w:val="32"/>
          <w:szCs w:val="32"/>
        </w:rPr>
      </w:pPr>
      <w:ins w:id="84"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default</w:t>
        </w:r>
        <w:r w:rsidRPr="00AA07DB">
          <w:rPr>
            <w:rStyle w:val="token"/>
            <w:rFonts w:ascii="Times New Roman" w:hAnsi="Times New Roman" w:cs="Times New Roman"/>
            <w:color w:val="F8F8F2"/>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5B4B0BD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50B12C"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A9A08C"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9812A9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6938B3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12FB8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48F0A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459C8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4F5E2D7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4F929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B7A91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DF737C" w14:textId="77777777" w:rsidR="00AF7B99" w:rsidRPr="00AA07DB" w:rsidRDefault="00AF7B99">
            <w:pPr>
              <w:spacing w:after="335"/>
              <w:rPr>
                <w:rFonts w:ascii="Times New Roman" w:hAnsi="Times New Roman" w:cs="Times New Roman"/>
                <w:color w:val="333333"/>
                <w:sz w:val="32"/>
                <w:szCs w:val="32"/>
              </w:rPr>
            </w:pPr>
          </w:p>
        </w:tc>
      </w:tr>
      <w:tr w:rsidR="00AF7B99" w:rsidRPr="00AA07DB" w14:paraId="6371489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B04259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241F5A"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chris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D38A6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0BF9B088" w14:textId="77777777" w:rsidR="00AF7B99" w:rsidRPr="00AA07DB" w:rsidRDefault="00AF7B99" w:rsidP="00AF7B99">
      <w:pPr>
        <w:pStyle w:val="NormalWeb"/>
        <w:spacing w:before="0" w:beforeAutospacing="0" w:after="167" w:afterAutospacing="0"/>
        <w:rPr>
          <w:ins w:id="85" w:author="Unknown"/>
          <w:color w:val="333333"/>
          <w:sz w:val="32"/>
          <w:szCs w:val="32"/>
        </w:rPr>
      </w:pPr>
      <w:ins w:id="86" w:author="Unknown">
        <w:r w:rsidRPr="00AA07DB">
          <w:rPr>
            <w:color w:val="333333"/>
            <w:sz w:val="32"/>
            <w:szCs w:val="32"/>
          </w:rPr>
          <w:t>Suppose the column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xml:space="preserve"> in our </w:t>
        </w:r>
        <w:proofErr w:type="spellStart"/>
        <w:r w:rsidRPr="00AA07DB">
          <w:rPr>
            <w:color w:val="333333"/>
            <w:sz w:val="32"/>
            <w:szCs w:val="32"/>
          </w:rPr>
          <w:t>tabel</w:t>
        </w:r>
        <w:proofErr w:type="spellEnd"/>
        <w:r w:rsidRPr="00AA07DB">
          <w:rPr>
            <w:color w:val="333333"/>
            <w:sz w:val="32"/>
            <w:szCs w:val="32"/>
          </w:rPr>
          <w:t xml:space="preserve"> has a default value of 14.</w:t>
        </w:r>
      </w:ins>
    </w:p>
    <w:p w14:paraId="04F5FA52" w14:textId="77777777" w:rsidR="00AF7B99" w:rsidRPr="00AA07DB" w:rsidRDefault="00AF7B99" w:rsidP="00AF7B99">
      <w:pPr>
        <w:pStyle w:val="NormalWeb"/>
        <w:spacing w:before="0" w:beforeAutospacing="0" w:after="167" w:afterAutospacing="0"/>
        <w:rPr>
          <w:ins w:id="87" w:author="Unknown"/>
          <w:color w:val="333333"/>
          <w:sz w:val="32"/>
          <w:szCs w:val="32"/>
        </w:rPr>
      </w:pPr>
      <w:ins w:id="88" w:author="Unknown">
        <w:r w:rsidRPr="00AA07DB">
          <w:rPr>
            <w:color w:val="333333"/>
            <w:sz w:val="32"/>
            <w:szCs w:val="32"/>
          </w:rPr>
          <w:t>Also, if you run the below query, it will insert default value into the age column, whatever the default value may be.</w:t>
        </w:r>
      </w:ins>
    </w:p>
    <w:p w14:paraId="6B90D602" w14:textId="77777777" w:rsidR="00AF7B99" w:rsidRPr="00AA07DB" w:rsidRDefault="00AF7B99" w:rsidP="00AF7B99">
      <w:pPr>
        <w:pStyle w:val="HTMLPreformatted"/>
        <w:shd w:val="clear" w:color="auto" w:fill="1E2A37"/>
        <w:spacing w:before="120" w:after="120"/>
        <w:rPr>
          <w:ins w:id="89" w:author="Unknown"/>
          <w:rFonts w:ascii="Times New Roman" w:hAnsi="Times New Roman" w:cs="Times New Roman"/>
          <w:color w:val="F8F8F2"/>
          <w:sz w:val="32"/>
          <w:szCs w:val="32"/>
        </w:rPr>
      </w:pPr>
      <w:ins w:id="90"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ins>
    </w:p>
    <w:p w14:paraId="2E6EE9BD" w14:textId="77777777" w:rsidR="00AF7B99" w:rsidRPr="00AA07DB" w:rsidRDefault="00AF7B99">
      <w:pPr>
        <w:rPr>
          <w:rFonts w:ascii="Times New Roman" w:hAnsi="Times New Roman" w:cs="Times New Roman"/>
          <w:sz w:val="32"/>
          <w:szCs w:val="32"/>
        </w:rPr>
      </w:pPr>
    </w:p>
    <w:p w14:paraId="7009B76C" w14:textId="77777777" w:rsidR="00AF7B99" w:rsidRPr="00AA07DB" w:rsidRDefault="00AF7B99">
      <w:pPr>
        <w:rPr>
          <w:rFonts w:ascii="Times New Roman" w:hAnsi="Times New Roman" w:cs="Times New Roman"/>
          <w:sz w:val="32"/>
          <w:szCs w:val="32"/>
        </w:rPr>
      </w:pPr>
    </w:p>
    <w:p w14:paraId="3FCE9A2D" w14:textId="77777777" w:rsidR="00AF7B99" w:rsidRPr="00A73696" w:rsidRDefault="00AF7B99" w:rsidP="00A73696">
      <w:pPr>
        <w:pStyle w:val="Heading1"/>
        <w:spacing w:before="335" w:after="167"/>
        <w:rPr>
          <w:rFonts w:ascii="Times New Roman" w:hAnsi="Times New Roman" w:cs="Times New Roman"/>
          <w:b w:val="0"/>
          <w:bCs w:val="0"/>
          <w:color w:val="333333"/>
          <w:sz w:val="32"/>
          <w:szCs w:val="32"/>
        </w:rPr>
      </w:pPr>
      <w:r w:rsidRPr="00A73696">
        <w:rPr>
          <w:rFonts w:ascii="Times New Roman" w:hAnsi="Times New Roman" w:cs="Times New Roman"/>
          <w:bCs w:val="0"/>
          <w:color w:val="333333"/>
          <w:sz w:val="36"/>
          <w:szCs w:val="36"/>
          <w:u w:val="single"/>
        </w:rPr>
        <w:t>Using </w:t>
      </w:r>
      <w:r w:rsidRPr="00A73696">
        <w:rPr>
          <w:rStyle w:val="HTMLCode"/>
          <w:rFonts w:ascii="Times New Roman" w:eastAsiaTheme="majorEastAsia" w:hAnsi="Times New Roman" w:cs="Times New Roman"/>
          <w:bCs w:val="0"/>
          <w:color w:val="C7254E"/>
          <w:sz w:val="36"/>
          <w:szCs w:val="36"/>
          <w:u w:val="single"/>
          <w:shd w:val="clear" w:color="auto" w:fill="F9F2F4"/>
        </w:rPr>
        <w:t>UPDATE</w:t>
      </w:r>
      <w:r w:rsidRPr="00A73696">
        <w:rPr>
          <w:rFonts w:ascii="Times New Roman" w:hAnsi="Times New Roman" w:cs="Times New Roman"/>
          <w:bCs w:val="0"/>
          <w:color w:val="333333"/>
          <w:sz w:val="36"/>
          <w:szCs w:val="36"/>
          <w:u w:val="single"/>
        </w:rPr>
        <w:t> SQL comman</w:t>
      </w:r>
      <w:r w:rsidR="00A73696" w:rsidRPr="00A73696">
        <w:rPr>
          <w:rFonts w:ascii="Times New Roman" w:hAnsi="Times New Roman" w:cs="Times New Roman"/>
          <w:bCs w:val="0"/>
          <w:color w:val="333333"/>
          <w:sz w:val="36"/>
          <w:szCs w:val="36"/>
          <w:u w:val="single"/>
        </w:rPr>
        <w:t>d</w:t>
      </w:r>
      <w:r w:rsidR="00000000">
        <w:rPr>
          <w:rFonts w:ascii="Times New Roman" w:hAnsi="Times New Roman" w:cs="Times New Roman"/>
          <w:sz w:val="32"/>
          <w:szCs w:val="32"/>
        </w:rPr>
        <w:pict w14:anchorId="7B47617A">
          <v:rect id="_x0000_i1034" style="width:0;height:0" o:hralign="center" o:hrstd="t" o:hrnoshade="t" o:hr="t" fillcolor="#333" stroked="f"/>
        </w:pict>
      </w:r>
    </w:p>
    <w:p w14:paraId="73FD9892"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UPDATE</w:t>
      </w:r>
      <w:r w:rsidRPr="00AA07DB">
        <w:rPr>
          <w:b w:val="0"/>
          <w:bCs w:val="0"/>
          <w:color w:val="333333"/>
          <w:sz w:val="32"/>
          <w:szCs w:val="32"/>
        </w:rPr>
        <w:t> command</w:t>
      </w:r>
    </w:p>
    <w:p w14:paraId="62D30C47"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column_name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new_value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some_condition</w:t>
      </w:r>
      <w:proofErr w:type="spellEnd"/>
      <w:r w:rsidRPr="00AA07DB">
        <w:rPr>
          <w:rStyle w:val="token"/>
          <w:rFonts w:ascii="Times New Roman" w:hAnsi="Times New Roman" w:cs="Times New Roman"/>
          <w:color w:val="F8F8F2"/>
          <w:sz w:val="32"/>
          <w:szCs w:val="32"/>
        </w:rPr>
        <w:t>;</w:t>
      </w:r>
    </w:p>
    <w:p w14:paraId="558AE7B8" w14:textId="77777777" w:rsidR="00AF7B99" w:rsidRPr="00AA07DB" w:rsidRDefault="00AF7B99" w:rsidP="00AF7B99">
      <w:pPr>
        <w:pStyle w:val="NormalWeb"/>
        <w:spacing w:before="0" w:beforeAutospacing="0" w:after="167" w:afterAutospacing="0"/>
        <w:rPr>
          <w:color w:val="333333"/>
          <w:sz w:val="32"/>
          <w:szCs w:val="32"/>
        </w:rPr>
      </w:pPr>
      <w:proofErr w:type="spellStart"/>
      <w:proofErr w:type="gramStart"/>
      <w:r w:rsidRPr="00AA07DB">
        <w:rPr>
          <w:color w:val="333333"/>
          <w:sz w:val="32"/>
          <w:szCs w:val="32"/>
        </w:rPr>
        <w:t>Lets</w:t>
      </w:r>
      <w:proofErr w:type="spellEnd"/>
      <w:proofErr w:type="gramEnd"/>
      <w:r w:rsidRPr="00AA07DB">
        <w:rPr>
          <w:color w:val="333333"/>
          <w:sz w:val="32"/>
          <w:szCs w:val="32"/>
        </w:rPr>
        <w:t xml:space="preserve"> take a sample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56"/>
        <w:gridCol w:w="3171"/>
        <w:gridCol w:w="2205"/>
      </w:tblGrid>
      <w:tr w:rsidR="00AF7B99" w:rsidRPr="00AA07DB" w14:paraId="679E53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CE85536"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student_id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19CA8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7AF1E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0D89154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FEF8A6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9D061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00033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0F34D12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F02F22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10B17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73E56A" w14:textId="77777777" w:rsidR="00AF7B99" w:rsidRPr="00AA07DB" w:rsidRDefault="00AF7B99">
            <w:pPr>
              <w:spacing w:after="335"/>
              <w:rPr>
                <w:rFonts w:ascii="Times New Roman" w:hAnsi="Times New Roman" w:cs="Times New Roman"/>
                <w:color w:val="333333"/>
                <w:sz w:val="32"/>
                <w:szCs w:val="32"/>
              </w:rPr>
            </w:pPr>
          </w:p>
        </w:tc>
      </w:tr>
      <w:tr w:rsidR="00AF7B99" w:rsidRPr="00AA07DB" w14:paraId="496F707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4971A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49915DD"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chris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E89A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533B3178"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18</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student_id</w:t>
      </w:r>
      <w:proofErr w:type="spellEnd"/>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5EB67E8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E59C11"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A0F8FE"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7CE05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7F7EA74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2112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BD829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47B1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6350098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8E335C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9363D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6936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6A2873F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08A6E3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B201BA"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chris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F911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2CF59B3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the above statement, if we do not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then our update query will update age for all the columns of the table to </w:t>
      </w:r>
      <w:r w:rsidRPr="00AA07DB">
        <w:rPr>
          <w:b/>
          <w:bCs/>
          <w:color w:val="333333"/>
          <w:sz w:val="32"/>
          <w:szCs w:val="32"/>
        </w:rPr>
        <w:t>18</w:t>
      </w:r>
      <w:r w:rsidRPr="00AA07DB">
        <w:rPr>
          <w:color w:val="333333"/>
          <w:sz w:val="32"/>
          <w:szCs w:val="32"/>
        </w:rPr>
        <w:t>.</w:t>
      </w:r>
    </w:p>
    <w:p w14:paraId="654FF6E0" w14:textId="77777777" w:rsidR="00AF7B99" w:rsidRPr="00AA07DB" w:rsidRDefault="00000000" w:rsidP="00AF7B99">
      <w:pPr>
        <w:spacing w:before="335" w:after="335"/>
        <w:rPr>
          <w:ins w:id="91" w:author="Unknown"/>
          <w:rFonts w:ascii="Times New Roman" w:hAnsi="Times New Roman" w:cs="Times New Roman"/>
          <w:sz w:val="32"/>
          <w:szCs w:val="32"/>
        </w:rPr>
      </w:pPr>
      <w:ins w:id="92" w:author="Unknown">
        <w:r>
          <w:rPr>
            <w:rFonts w:ascii="Times New Roman" w:hAnsi="Times New Roman" w:cs="Times New Roman"/>
            <w:sz w:val="32"/>
            <w:szCs w:val="32"/>
          </w:rPr>
          <w:pict w14:anchorId="7C737D21">
            <v:rect id="_x0000_i1035" style="width:0;height:0" o:hralign="center" o:hrstd="t" o:hrnoshade="t" o:hr="t" fillcolor="#333" stroked="f"/>
          </w:pict>
        </w:r>
      </w:ins>
    </w:p>
    <w:p w14:paraId="47BED92C" w14:textId="77777777" w:rsidR="00AF7B99" w:rsidRPr="000665D5" w:rsidRDefault="00AF7B99" w:rsidP="00AF7B99">
      <w:pPr>
        <w:pStyle w:val="Heading3"/>
        <w:spacing w:before="335" w:after="167"/>
        <w:rPr>
          <w:ins w:id="93" w:author="Unknown"/>
          <w:rFonts w:ascii="Times New Roman" w:hAnsi="Times New Roman" w:cs="Times New Roman"/>
          <w:bCs w:val="0"/>
          <w:color w:val="FF0000"/>
          <w:sz w:val="32"/>
          <w:szCs w:val="32"/>
          <w:u w:val="single"/>
        </w:rPr>
      </w:pPr>
      <w:ins w:id="94" w:author="Unknown">
        <w:r w:rsidRPr="000665D5">
          <w:rPr>
            <w:rFonts w:ascii="Times New Roman" w:hAnsi="Times New Roman" w:cs="Times New Roman"/>
            <w:bCs w:val="0"/>
            <w:color w:val="FF0000"/>
            <w:sz w:val="32"/>
            <w:szCs w:val="32"/>
            <w:u w:val="single"/>
          </w:rPr>
          <w:t>Updating Multiple Columns</w:t>
        </w:r>
      </w:ins>
    </w:p>
    <w:p w14:paraId="7F9E591A" w14:textId="77777777" w:rsidR="00AF7B99" w:rsidRPr="00AA07DB" w:rsidRDefault="00AF7B99" w:rsidP="00AF7B99">
      <w:pPr>
        <w:pStyle w:val="NormalWeb"/>
        <w:spacing w:before="0" w:beforeAutospacing="0" w:after="167" w:afterAutospacing="0"/>
        <w:rPr>
          <w:ins w:id="95" w:author="Unknown"/>
          <w:color w:val="333333"/>
          <w:sz w:val="32"/>
          <w:szCs w:val="32"/>
        </w:rPr>
      </w:pPr>
      <w:ins w:id="96" w:author="Unknown">
        <w:r w:rsidRPr="00AA07DB">
          <w:rPr>
            <w:color w:val="333333"/>
            <w:sz w:val="32"/>
            <w:szCs w:val="32"/>
          </w:rPr>
          <w:t>We can also update values of multiple columns using a single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statement.</w:t>
        </w:r>
      </w:ins>
    </w:p>
    <w:p w14:paraId="78CD3EC4" w14:textId="77777777" w:rsidR="00AF7B99" w:rsidRPr="00AA07DB" w:rsidRDefault="00AF7B99" w:rsidP="00AF7B99">
      <w:pPr>
        <w:pStyle w:val="HTMLPreformatted"/>
        <w:shd w:val="clear" w:color="auto" w:fill="1E2A37"/>
        <w:spacing w:before="120" w:after="120"/>
        <w:rPr>
          <w:ins w:id="97" w:author="Unknown"/>
          <w:rStyle w:val="HTMLCode"/>
          <w:rFonts w:ascii="Times New Roman" w:hAnsi="Times New Roman" w:cs="Times New Roman"/>
          <w:color w:val="F8F8F2"/>
          <w:sz w:val="32"/>
          <w:szCs w:val="32"/>
        </w:rPr>
      </w:pPr>
      <w:ins w:id="98"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'Abhi'</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17</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74EDDD03" w14:textId="77777777" w:rsidR="00AF7B99" w:rsidRPr="00AA07DB" w:rsidRDefault="00AF7B99" w:rsidP="00AF7B99">
      <w:pPr>
        <w:pStyle w:val="NormalWeb"/>
        <w:spacing w:before="0" w:beforeAutospacing="0" w:after="167" w:afterAutospacing="0"/>
        <w:rPr>
          <w:ins w:id="99" w:author="Unknown"/>
          <w:color w:val="333333"/>
          <w:sz w:val="32"/>
          <w:szCs w:val="32"/>
        </w:rPr>
      </w:pPr>
      <w:ins w:id="100" w:author="Unknown">
        <w:r w:rsidRPr="00AA07DB">
          <w:rPr>
            <w:color w:val="333333"/>
            <w:sz w:val="32"/>
            <w:szCs w:val="32"/>
          </w:rPr>
          <w:t>The above command will update two columns of the record which has </w:t>
        </w:r>
        <w:proofErr w:type="spellStart"/>
        <w:r w:rsidRPr="00AA07DB">
          <w:rPr>
            <w:rStyle w:val="HTMLCode"/>
            <w:rFonts w:ascii="Times New Roman" w:hAnsi="Times New Roman" w:cs="Times New Roman"/>
            <w:color w:val="C7254E"/>
            <w:sz w:val="32"/>
            <w:szCs w:val="32"/>
            <w:shd w:val="clear" w:color="auto" w:fill="F9F2F4"/>
          </w:rPr>
          <w:t>s_id</w:t>
        </w:r>
        <w:proofErr w:type="spellEnd"/>
        <w:r w:rsidRPr="00AA07DB">
          <w:rPr>
            <w:color w:val="333333"/>
            <w:sz w:val="32"/>
            <w:szCs w:val="32"/>
          </w:rPr>
          <w:t> 103.</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7A0DF15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44A703"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8C7FFB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AA29A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97268A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F1986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70D8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27BC6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014F7B2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5255D8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580F65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77C86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0973C24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1350E7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B78D00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4D0CDC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38F02BD4" w14:textId="77777777" w:rsidR="00AF7B99" w:rsidRPr="00AA07DB" w:rsidRDefault="00000000" w:rsidP="00AF7B99">
      <w:pPr>
        <w:spacing w:before="335" w:after="335"/>
        <w:rPr>
          <w:ins w:id="101" w:author="Unknown"/>
          <w:rFonts w:ascii="Times New Roman" w:hAnsi="Times New Roman" w:cs="Times New Roman"/>
          <w:sz w:val="32"/>
          <w:szCs w:val="32"/>
        </w:rPr>
      </w:pPr>
      <w:ins w:id="102" w:author="Unknown">
        <w:r>
          <w:rPr>
            <w:rFonts w:ascii="Times New Roman" w:hAnsi="Times New Roman" w:cs="Times New Roman"/>
            <w:sz w:val="32"/>
            <w:szCs w:val="32"/>
          </w:rPr>
          <w:pict w14:anchorId="759445E8">
            <v:rect id="_x0000_i1036" style="width:0;height:0" o:hralign="center" o:hrstd="t" o:hrnoshade="t" o:hr="t" fillcolor="#333" stroked="f"/>
          </w:pict>
        </w:r>
      </w:ins>
    </w:p>
    <w:p w14:paraId="70CE3349" w14:textId="77777777" w:rsidR="00AF7B99" w:rsidRPr="000665D5" w:rsidRDefault="00AF7B99" w:rsidP="00AF7B99">
      <w:pPr>
        <w:pStyle w:val="Heading3"/>
        <w:spacing w:before="335" w:after="167"/>
        <w:rPr>
          <w:ins w:id="103" w:author="Unknown"/>
          <w:rFonts w:ascii="Times New Roman" w:hAnsi="Times New Roman" w:cs="Times New Roman"/>
          <w:bCs w:val="0"/>
          <w:color w:val="FF0000"/>
          <w:sz w:val="32"/>
          <w:szCs w:val="32"/>
          <w:u w:val="single"/>
        </w:rPr>
      </w:pPr>
      <w:ins w:id="104" w:author="Unknown">
        <w:r w:rsidRPr="000665D5">
          <w:rPr>
            <w:rStyle w:val="HTMLCode"/>
            <w:rFonts w:ascii="Times New Roman" w:eastAsiaTheme="majorEastAsia" w:hAnsi="Times New Roman" w:cs="Times New Roman"/>
            <w:bCs w:val="0"/>
            <w:color w:val="FF0000"/>
            <w:sz w:val="32"/>
            <w:szCs w:val="32"/>
            <w:u w:val="single"/>
            <w:shd w:val="clear" w:color="auto" w:fill="F9F2F4"/>
          </w:rPr>
          <w:t>UPDATE</w:t>
        </w:r>
        <w:r w:rsidRPr="000665D5">
          <w:rPr>
            <w:rFonts w:ascii="Times New Roman" w:hAnsi="Times New Roman" w:cs="Times New Roman"/>
            <w:bCs w:val="0"/>
            <w:color w:val="FF0000"/>
            <w:sz w:val="32"/>
            <w:szCs w:val="32"/>
            <w:u w:val="single"/>
          </w:rPr>
          <w:t> Command: Incrementing Integer Value</w:t>
        </w:r>
      </w:ins>
    </w:p>
    <w:p w14:paraId="31927E77" w14:textId="77777777" w:rsidR="00AF7B99" w:rsidRPr="00AA07DB" w:rsidRDefault="00AF7B99" w:rsidP="00AF7B99">
      <w:pPr>
        <w:pStyle w:val="NormalWeb"/>
        <w:spacing w:before="0" w:beforeAutospacing="0" w:after="167" w:afterAutospacing="0"/>
        <w:rPr>
          <w:ins w:id="105" w:author="Unknown"/>
          <w:color w:val="333333"/>
          <w:sz w:val="32"/>
          <w:szCs w:val="32"/>
        </w:rPr>
      </w:pPr>
      <w:ins w:id="106" w:author="Unknown">
        <w:r w:rsidRPr="00AA07DB">
          <w:rPr>
            <w:color w:val="333333"/>
            <w:sz w:val="32"/>
            <w:szCs w:val="32"/>
          </w:rPr>
          <w:t>When we have to update any integer value in a table, then we can fetch and update the value in the table in a single statement.</w:t>
        </w:r>
      </w:ins>
    </w:p>
    <w:p w14:paraId="5C0A7A50" w14:textId="77777777" w:rsidR="00AF7B99" w:rsidRPr="00AA07DB" w:rsidRDefault="00AF7B99" w:rsidP="00AF7B99">
      <w:pPr>
        <w:pStyle w:val="NormalWeb"/>
        <w:spacing w:before="0" w:beforeAutospacing="0" w:after="167" w:afterAutospacing="0"/>
        <w:rPr>
          <w:ins w:id="107" w:author="Unknown"/>
          <w:color w:val="333333"/>
          <w:sz w:val="32"/>
          <w:szCs w:val="32"/>
        </w:rPr>
      </w:pPr>
      <w:ins w:id="108" w:author="Unknown">
        <w:r w:rsidRPr="00AA07DB">
          <w:rPr>
            <w:color w:val="333333"/>
            <w:sz w:val="32"/>
            <w:szCs w:val="32"/>
          </w:rPr>
          <w:t>For example, if we have to update the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column of </w:t>
        </w:r>
        <w:r w:rsidRPr="00AA07DB">
          <w:rPr>
            <w:b/>
            <w:bCs/>
            <w:color w:val="333333"/>
            <w:sz w:val="32"/>
            <w:szCs w:val="32"/>
          </w:rPr>
          <w:t>student</w:t>
        </w:r>
        <w:r w:rsidRPr="00AA07DB">
          <w:rPr>
            <w:color w:val="333333"/>
            <w:sz w:val="32"/>
            <w:szCs w:val="32"/>
          </w:rPr>
          <w:t> table every year for every student, then we can simply run the following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statement to perform the following operation:</w:t>
        </w:r>
      </w:ins>
    </w:p>
    <w:p w14:paraId="19033C29" w14:textId="77777777" w:rsidR="00AF7B99" w:rsidRPr="00AA07DB" w:rsidRDefault="00AF7B99" w:rsidP="00AF7B99">
      <w:pPr>
        <w:pStyle w:val="HTMLPreformatted"/>
        <w:shd w:val="clear" w:color="auto" w:fill="1E2A37"/>
        <w:spacing w:before="120" w:after="120"/>
        <w:rPr>
          <w:ins w:id="109" w:author="Unknown"/>
          <w:rFonts w:ascii="Times New Roman" w:hAnsi="Times New Roman" w:cs="Times New Roman"/>
          <w:color w:val="F8F8F2"/>
          <w:sz w:val="32"/>
          <w:szCs w:val="32"/>
        </w:rPr>
      </w:pPr>
      <w:ins w:id="110"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2C27B65B" w14:textId="77777777" w:rsidR="00AF7B99" w:rsidRPr="00AA07DB" w:rsidRDefault="00AF7B99" w:rsidP="00AF7B99">
      <w:pPr>
        <w:pStyle w:val="NormalWeb"/>
        <w:spacing w:before="0" w:beforeAutospacing="0" w:after="167" w:afterAutospacing="0"/>
        <w:rPr>
          <w:ins w:id="111" w:author="Unknown"/>
          <w:color w:val="333333"/>
          <w:sz w:val="32"/>
          <w:szCs w:val="32"/>
        </w:rPr>
      </w:pPr>
      <w:ins w:id="112" w:author="Unknown">
        <w:r w:rsidRPr="00AA07DB">
          <w:rPr>
            <w:color w:val="333333"/>
            <w:sz w:val="32"/>
            <w:szCs w:val="32"/>
          </w:rPr>
          <w:t>As you can see, we have used </w:t>
        </w:r>
        <w:r w:rsidRPr="00AA07DB">
          <w:rPr>
            <w:rStyle w:val="HTMLCode"/>
            <w:rFonts w:ascii="Times New Roman" w:hAnsi="Times New Roman" w:cs="Times New Roman"/>
            <w:color w:val="C7254E"/>
            <w:sz w:val="32"/>
            <w:szCs w:val="32"/>
            <w:shd w:val="clear" w:color="auto" w:fill="F9F2F4"/>
          </w:rPr>
          <w:t>age = age + 1</w:t>
        </w:r>
        <w:r w:rsidRPr="00AA07DB">
          <w:rPr>
            <w:color w:val="333333"/>
            <w:sz w:val="32"/>
            <w:szCs w:val="32"/>
          </w:rPr>
          <w:t> to increment the value of age by 1.</w:t>
        </w:r>
      </w:ins>
    </w:p>
    <w:p w14:paraId="0A8B8326" w14:textId="77777777" w:rsidR="00AF7B99" w:rsidRPr="00AA07DB" w:rsidRDefault="00AF7B99" w:rsidP="00AF7B99">
      <w:pPr>
        <w:rPr>
          <w:ins w:id="113" w:author="Unknown"/>
          <w:rFonts w:ascii="Times New Roman" w:hAnsi="Times New Roman" w:cs="Times New Roman"/>
          <w:color w:val="333333"/>
          <w:sz w:val="32"/>
          <w:szCs w:val="32"/>
        </w:rPr>
      </w:pPr>
      <w:ins w:id="114" w:author="Unknown">
        <w:r w:rsidRPr="00AA07DB">
          <w:rPr>
            <w:rFonts w:ascii="Times New Roman" w:hAnsi="Times New Roman" w:cs="Times New Roman"/>
            <w:b/>
            <w:bCs/>
            <w:color w:val="333333"/>
            <w:sz w:val="32"/>
            <w:szCs w:val="32"/>
          </w:rPr>
          <w:t>NOTE:</w:t>
        </w:r>
        <w:r w:rsidRPr="00AA07DB">
          <w:rPr>
            <w:rFonts w:ascii="Times New Roman" w:hAnsi="Times New Roman" w:cs="Times New Roman"/>
            <w:color w:val="333333"/>
            <w:sz w:val="32"/>
            <w:szCs w:val="32"/>
          </w:rPr>
          <w:t> This style only works for integer values.</w:t>
        </w:r>
      </w:ins>
    </w:p>
    <w:p w14:paraId="2533043A" w14:textId="77777777" w:rsidR="00AF7B99" w:rsidRPr="00AA07DB" w:rsidRDefault="00AF7B99">
      <w:pPr>
        <w:rPr>
          <w:rFonts w:ascii="Times New Roman" w:hAnsi="Times New Roman" w:cs="Times New Roman"/>
          <w:sz w:val="32"/>
          <w:szCs w:val="32"/>
        </w:rPr>
      </w:pPr>
    </w:p>
    <w:p w14:paraId="3135DA1F" w14:textId="77777777" w:rsidR="00AF7B99" w:rsidRPr="000665D5" w:rsidRDefault="00AF7B99" w:rsidP="00AF7B99">
      <w:pPr>
        <w:pStyle w:val="Heading1"/>
        <w:spacing w:before="335" w:after="167"/>
        <w:rPr>
          <w:rFonts w:ascii="Times New Roman" w:hAnsi="Times New Roman" w:cs="Times New Roman"/>
          <w:bCs w:val="0"/>
          <w:color w:val="FF0000"/>
          <w:sz w:val="32"/>
          <w:szCs w:val="32"/>
          <w:u w:val="single"/>
        </w:rPr>
      </w:pPr>
      <w:r w:rsidRPr="000665D5">
        <w:rPr>
          <w:rFonts w:ascii="Times New Roman" w:hAnsi="Times New Roman" w:cs="Times New Roman"/>
          <w:bCs w:val="0"/>
          <w:color w:val="FF0000"/>
          <w:sz w:val="32"/>
          <w:szCs w:val="32"/>
          <w:u w:val="single"/>
        </w:rPr>
        <w:t>Using </w:t>
      </w:r>
      <w:r w:rsidRPr="000665D5">
        <w:rPr>
          <w:rStyle w:val="HTMLCode"/>
          <w:rFonts w:ascii="Times New Roman" w:eastAsiaTheme="majorEastAsia" w:hAnsi="Times New Roman" w:cs="Times New Roman"/>
          <w:bCs w:val="0"/>
          <w:color w:val="FF0000"/>
          <w:sz w:val="32"/>
          <w:szCs w:val="32"/>
          <w:u w:val="single"/>
          <w:shd w:val="clear" w:color="auto" w:fill="F9F2F4"/>
        </w:rPr>
        <w:t>DELETE</w:t>
      </w:r>
      <w:r w:rsidRPr="000665D5">
        <w:rPr>
          <w:rFonts w:ascii="Times New Roman" w:hAnsi="Times New Roman" w:cs="Times New Roman"/>
          <w:bCs w:val="0"/>
          <w:color w:val="FF0000"/>
          <w:sz w:val="32"/>
          <w:szCs w:val="32"/>
          <w:u w:val="single"/>
        </w:rPr>
        <w:t> SQL command</w:t>
      </w:r>
    </w:p>
    <w:p w14:paraId="79FDA1D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When you ask any question in </w:t>
      </w:r>
      <w:proofErr w:type="spellStart"/>
      <w:r>
        <w:fldChar w:fldCharType="begin"/>
      </w:r>
      <w:r>
        <w:instrText>HYPERLINK "https://www.studytonight.com/studyroom/"</w:instrText>
      </w:r>
      <w:r>
        <w:fldChar w:fldCharType="separate"/>
      </w:r>
      <w:r w:rsidRPr="00AA07DB">
        <w:rPr>
          <w:rStyle w:val="Hyperlink"/>
          <w:color w:val="10A2FF"/>
          <w:sz w:val="32"/>
          <w:szCs w:val="32"/>
        </w:rPr>
        <w:t>Studytonight's</w:t>
      </w:r>
      <w:proofErr w:type="spellEnd"/>
      <w:r w:rsidRPr="00AA07DB">
        <w:rPr>
          <w:rStyle w:val="Hyperlink"/>
          <w:color w:val="10A2FF"/>
          <w:sz w:val="32"/>
          <w:szCs w:val="32"/>
        </w:rPr>
        <w:t xml:space="preserve"> Forum</w:t>
      </w:r>
      <w:r>
        <w:rPr>
          <w:rStyle w:val="Hyperlink"/>
          <w:color w:val="10A2FF"/>
          <w:sz w:val="32"/>
          <w:szCs w:val="32"/>
        </w:rPr>
        <w:fldChar w:fldCharType="end"/>
      </w:r>
      <w:r w:rsidRPr="00AA07DB">
        <w:rPr>
          <w:color w:val="333333"/>
          <w:sz w:val="32"/>
          <w:szCs w:val="32"/>
        </w:rPr>
        <w:t> it gets saved into a table. And using the </w:t>
      </w:r>
      <w:r w:rsidRPr="00AA07DB">
        <w:rPr>
          <w:b/>
          <w:bCs/>
          <w:color w:val="333333"/>
          <w:sz w:val="32"/>
          <w:szCs w:val="32"/>
        </w:rPr>
        <w:t>Delete</w:t>
      </w:r>
      <w:r w:rsidRPr="00AA07DB">
        <w:rPr>
          <w:color w:val="333333"/>
          <w:sz w:val="32"/>
          <w:szCs w:val="32"/>
        </w:rPr>
        <w:t> option, you can even delete a question asked by you. How do you think that works? Yes, using the Delete DML command.</w:t>
      </w:r>
    </w:p>
    <w:p w14:paraId="12359E81"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study about the syntax and the usage of the Delete command.</w:t>
      </w:r>
    </w:p>
    <w:p w14:paraId="2E0E6ABE"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44ADD46">
          <v:rect id="_x0000_i1037" style="width:0;height:0" o:hralign="center" o:hrstd="t" o:hrnoshade="t" o:hr="t" fillcolor="#333" stroked="f"/>
        </w:pict>
      </w:r>
    </w:p>
    <w:p w14:paraId="7A21D77B"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DELETE</w:t>
      </w:r>
      <w:r w:rsidRPr="00AA07DB">
        <w:rPr>
          <w:b w:val="0"/>
          <w:bCs w:val="0"/>
          <w:color w:val="333333"/>
          <w:sz w:val="32"/>
          <w:szCs w:val="32"/>
        </w:rPr>
        <w:t> command</w:t>
      </w:r>
    </w:p>
    <w:p w14:paraId="7F548F6D"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lastRenderedPageBreak/>
        <w:t>DELETE</w:t>
      </w:r>
      <w:r w:rsidRPr="00AA07DB">
        <w:rPr>
          <w:color w:val="333333"/>
          <w:sz w:val="32"/>
          <w:szCs w:val="32"/>
        </w:rPr>
        <w:t> command is used to delete data from a table.</w:t>
      </w:r>
    </w:p>
    <w:p w14:paraId="6A0F51A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its general syntax,</w:t>
      </w:r>
    </w:p>
    <w:p w14:paraId="68BBE2F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token"/>
          <w:rFonts w:ascii="Times New Roman" w:hAnsi="Times New Roman" w:cs="Times New Roman"/>
          <w:color w:val="F8F8F2"/>
          <w:sz w:val="32"/>
          <w:szCs w:val="32"/>
        </w:rPr>
        <w:t>;</w:t>
      </w:r>
    </w:p>
    <w:p w14:paraId="0AFEBDC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take a sample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24EF896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C4316B"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A8CEC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12951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5941911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476DE4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3B1E6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0ABE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50EA680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6914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415BF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72A9D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65D35DD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BA5ED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8E4AA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D245F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78C3C8A9"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717BA58">
          <v:rect id="_x0000_i1038" style="width:0;height:0" o:hralign="center" o:hrstd="t" o:hrnoshade="t" o:hr="t" fillcolor="#333" stroked="f"/>
        </w:pict>
      </w:r>
    </w:p>
    <w:p w14:paraId="09F5E725"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Delete all Records from a Table</w:t>
      </w:r>
    </w:p>
    <w:p w14:paraId="39B131B6"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5DCCE097"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command will delete all the records from the table </w:t>
      </w:r>
      <w:r w:rsidRPr="00AA07DB">
        <w:rPr>
          <w:b/>
          <w:bCs/>
          <w:color w:val="333333"/>
          <w:sz w:val="32"/>
          <w:szCs w:val="32"/>
        </w:rPr>
        <w:t>student</w:t>
      </w:r>
      <w:r w:rsidRPr="00AA07DB">
        <w:rPr>
          <w:color w:val="333333"/>
          <w:sz w:val="32"/>
          <w:szCs w:val="32"/>
        </w:rPr>
        <w:t>.</w:t>
      </w:r>
    </w:p>
    <w:p w14:paraId="17D0FA04" w14:textId="77777777" w:rsidR="00AF7B99" w:rsidRPr="00AA07DB" w:rsidRDefault="00000000" w:rsidP="00AF7B99">
      <w:pPr>
        <w:spacing w:before="335" w:after="335"/>
        <w:rPr>
          <w:ins w:id="115" w:author="Unknown"/>
          <w:rFonts w:ascii="Times New Roman" w:hAnsi="Times New Roman" w:cs="Times New Roman"/>
          <w:sz w:val="32"/>
          <w:szCs w:val="32"/>
        </w:rPr>
      </w:pPr>
      <w:ins w:id="116" w:author="Unknown">
        <w:r>
          <w:rPr>
            <w:rFonts w:ascii="Times New Roman" w:hAnsi="Times New Roman" w:cs="Times New Roman"/>
            <w:sz w:val="32"/>
            <w:szCs w:val="32"/>
          </w:rPr>
          <w:pict w14:anchorId="44549BBC">
            <v:rect id="_x0000_i1039" style="width:0;height:0" o:hralign="center" o:hrstd="t" o:hrnoshade="t" o:hr="t" fillcolor="#333" stroked="f"/>
          </w:pict>
        </w:r>
      </w:ins>
    </w:p>
    <w:p w14:paraId="47143A47" w14:textId="77777777" w:rsidR="00AF7B99" w:rsidRPr="00AA07DB" w:rsidRDefault="00AF7B99" w:rsidP="00AF7B99">
      <w:pPr>
        <w:pStyle w:val="Heading3"/>
        <w:spacing w:before="335" w:after="167"/>
        <w:rPr>
          <w:ins w:id="117" w:author="Unknown"/>
          <w:rFonts w:ascii="Times New Roman" w:hAnsi="Times New Roman" w:cs="Times New Roman"/>
          <w:b w:val="0"/>
          <w:bCs w:val="0"/>
          <w:color w:val="333333"/>
          <w:sz w:val="32"/>
          <w:szCs w:val="32"/>
        </w:rPr>
      </w:pPr>
      <w:ins w:id="118" w:author="Unknown">
        <w:r w:rsidRPr="00AA07DB">
          <w:rPr>
            <w:rFonts w:ascii="Times New Roman" w:hAnsi="Times New Roman" w:cs="Times New Roman"/>
            <w:b w:val="0"/>
            <w:bCs w:val="0"/>
            <w:color w:val="333333"/>
            <w:sz w:val="32"/>
            <w:szCs w:val="32"/>
          </w:rPr>
          <w:t xml:space="preserve">Delete a </w:t>
        </w:r>
        <w:r w:rsidRPr="00B55F33">
          <w:rPr>
            <w:rFonts w:ascii="Times New Roman" w:hAnsi="Times New Roman" w:cs="Times New Roman"/>
            <w:b w:val="0"/>
            <w:bCs w:val="0"/>
            <w:color w:val="FF0000"/>
            <w:sz w:val="32"/>
            <w:szCs w:val="32"/>
          </w:rPr>
          <w:t>particular Record</w:t>
        </w:r>
        <w:r w:rsidRPr="00AA07DB">
          <w:rPr>
            <w:rFonts w:ascii="Times New Roman" w:hAnsi="Times New Roman" w:cs="Times New Roman"/>
            <w:b w:val="0"/>
            <w:bCs w:val="0"/>
            <w:color w:val="333333"/>
            <w:sz w:val="32"/>
            <w:szCs w:val="32"/>
          </w:rPr>
          <w:t xml:space="preserve"> from a Table</w:t>
        </w:r>
      </w:ins>
    </w:p>
    <w:p w14:paraId="6E0C92ED" w14:textId="77777777" w:rsidR="00AF7B99" w:rsidRPr="00AA07DB" w:rsidRDefault="00AF7B99" w:rsidP="00AF7B99">
      <w:pPr>
        <w:pStyle w:val="NormalWeb"/>
        <w:spacing w:before="0" w:beforeAutospacing="0" w:after="167" w:afterAutospacing="0"/>
        <w:rPr>
          <w:ins w:id="119" w:author="Unknown"/>
          <w:color w:val="333333"/>
          <w:sz w:val="32"/>
          <w:szCs w:val="32"/>
        </w:rPr>
      </w:pPr>
      <w:ins w:id="120" w:author="Unknown">
        <w:r w:rsidRPr="00AA07DB">
          <w:rPr>
            <w:color w:val="333333"/>
            <w:sz w:val="32"/>
            <w:szCs w:val="32"/>
          </w:rPr>
          <w:t>In our </w:t>
        </w:r>
        <w:r w:rsidRPr="00AA07DB">
          <w:rPr>
            <w:b/>
            <w:bCs/>
            <w:color w:val="333333"/>
            <w:sz w:val="32"/>
            <w:szCs w:val="32"/>
          </w:rPr>
          <w:t>student</w:t>
        </w:r>
        <w:r w:rsidRPr="00AA07DB">
          <w:rPr>
            <w:color w:val="333333"/>
            <w:sz w:val="32"/>
            <w:szCs w:val="32"/>
          </w:rPr>
          <w:t> table if we want to delete a single record, we can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to provide a condition in our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statement.</w:t>
        </w:r>
      </w:ins>
    </w:p>
    <w:p w14:paraId="736D85D5" w14:textId="77777777" w:rsidR="00AF7B99" w:rsidRPr="00AA07DB" w:rsidRDefault="00AF7B99" w:rsidP="00AF7B99">
      <w:pPr>
        <w:pStyle w:val="HTMLPreformatted"/>
        <w:shd w:val="clear" w:color="auto" w:fill="1E2A37"/>
        <w:spacing w:before="120" w:after="120"/>
        <w:rPr>
          <w:ins w:id="121" w:author="Unknown"/>
          <w:rFonts w:ascii="Times New Roman" w:hAnsi="Times New Roman" w:cs="Times New Roman"/>
          <w:color w:val="F8F8F2"/>
          <w:sz w:val="32"/>
          <w:szCs w:val="32"/>
        </w:rPr>
      </w:pPr>
      <w:ins w:id="122" w:author="Unknown">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ins>
    </w:p>
    <w:p w14:paraId="4BB42068" w14:textId="77777777" w:rsidR="00AF7B99" w:rsidRPr="00AA07DB" w:rsidRDefault="00AF7B99" w:rsidP="00AF7B99">
      <w:pPr>
        <w:pStyle w:val="NormalWeb"/>
        <w:spacing w:before="0" w:beforeAutospacing="0" w:after="167" w:afterAutospacing="0"/>
        <w:rPr>
          <w:ins w:id="123" w:author="Unknown"/>
          <w:color w:val="333333"/>
          <w:sz w:val="32"/>
          <w:szCs w:val="32"/>
        </w:rPr>
      </w:pPr>
      <w:ins w:id="124" w:author="Unknown">
        <w:r w:rsidRPr="00AA07DB">
          <w:rPr>
            <w:color w:val="333333"/>
            <w:sz w:val="32"/>
            <w:szCs w:val="32"/>
          </w:rPr>
          <w:t>The above command will delete the record where </w:t>
        </w:r>
        <w:proofErr w:type="spellStart"/>
        <w:r w:rsidRPr="00AA07DB">
          <w:rPr>
            <w:rStyle w:val="HTMLCode"/>
            <w:rFonts w:ascii="Times New Roman" w:hAnsi="Times New Roman" w:cs="Times New Roman"/>
            <w:color w:val="C7254E"/>
            <w:sz w:val="32"/>
            <w:szCs w:val="32"/>
            <w:shd w:val="clear" w:color="auto" w:fill="F9F2F4"/>
          </w:rPr>
          <w:t>s_id</w:t>
        </w:r>
        <w:proofErr w:type="spellEnd"/>
        <w:r w:rsidRPr="00AA07DB">
          <w:rPr>
            <w:color w:val="333333"/>
            <w:sz w:val="32"/>
            <w:szCs w:val="32"/>
          </w:rPr>
          <w:t> is 103 from the table </w:t>
        </w:r>
        <w:r w:rsidRPr="00AA07DB">
          <w:rPr>
            <w:b/>
            <w:bCs/>
            <w:color w:val="333333"/>
            <w:sz w:val="32"/>
            <w:szCs w:val="32"/>
          </w:rPr>
          <w:t>student</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0F09B4E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4C2280"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lastRenderedPageBreak/>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D477D7"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06702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418EAD7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6CE9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74175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4635E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52902A5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A0AFA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48061B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3118C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bl>
    <w:p w14:paraId="7FB601BB" w14:textId="77777777" w:rsidR="00AF7B99" w:rsidRPr="00AA07DB" w:rsidRDefault="00000000" w:rsidP="00AF7B99">
      <w:pPr>
        <w:spacing w:before="335" w:after="335"/>
        <w:rPr>
          <w:ins w:id="125" w:author="Unknown"/>
          <w:rFonts w:ascii="Times New Roman" w:hAnsi="Times New Roman" w:cs="Times New Roman"/>
          <w:sz w:val="32"/>
          <w:szCs w:val="32"/>
        </w:rPr>
      </w:pPr>
      <w:ins w:id="126" w:author="Unknown">
        <w:r>
          <w:rPr>
            <w:rFonts w:ascii="Times New Roman" w:hAnsi="Times New Roman" w:cs="Times New Roman"/>
            <w:sz w:val="32"/>
            <w:szCs w:val="32"/>
          </w:rPr>
          <w:pict w14:anchorId="7CE745FF">
            <v:rect id="_x0000_i1040" style="width:0;height:0" o:hralign="center" o:hrstd="t" o:hrnoshade="t" o:hr="t" fillcolor="#333" stroked="f"/>
          </w:pict>
        </w:r>
      </w:ins>
    </w:p>
    <w:p w14:paraId="64342C8F" w14:textId="77777777" w:rsidR="003F0E3E" w:rsidRDefault="003F0E3E" w:rsidP="003F0E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TRUNCATE TABLE</w:t>
      </w:r>
    </w:p>
    <w:p w14:paraId="409E5519" w14:textId="77777777" w:rsidR="003F0E3E" w:rsidRDefault="003F0E3E" w:rsidP="003F0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TRUNCATE TABLE</w:t>
      </w:r>
      <w:r>
        <w:rPr>
          <w:rFonts w:ascii="Verdana" w:hAnsi="Verdana"/>
          <w:color w:val="000000"/>
          <w:sz w:val="23"/>
          <w:szCs w:val="23"/>
        </w:rPr>
        <w:t> command deletes the data inside a table, but not the table itself.</w:t>
      </w:r>
    </w:p>
    <w:p w14:paraId="1533702F" w14:textId="77777777" w:rsidR="003F0E3E" w:rsidRDefault="003F0E3E" w:rsidP="003F0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truncates the table "Categories": </w:t>
      </w:r>
    </w:p>
    <w:p w14:paraId="71637537" w14:textId="77777777" w:rsidR="003F0E3E" w:rsidRDefault="003F0E3E" w:rsidP="003F0E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F94BD63" w14:textId="77777777" w:rsidR="003F0E3E" w:rsidRDefault="003F0E3E" w:rsidP="003F0E3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TRUNCATE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Categories;</w:t>
      </w:r>
    </w:p>
    <w:p w14:paraId="046D5BDF" w14:textId="77777777" w:rsidR="00AF7B99" w:rsidRPr="00AA07DB" w:rsidRDefault="00AF7B99">
      <w:pPr>
        <w:rPr>
          <w:rFonts w:ascii="Times New Roman" w:hAnsi="Times New Roman" w:cs="Times New Roman"/>
          <w:sz w:val="32"/>
          <w:szCs w:val="32"/>
        </w:rPr>
      </w:pPr>
    </w:p>
    <w:p w14:paraId="726A3414"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TCL</w:t>
      </w:r>
    </w:p>
    <w:p w14:paraId="6F5CDAB3"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 xml:space="preserve">Commit, Rollback and </w:t>
      </w:r>
      <w:proofErr w:type="spellStart"/>
      <w:r w:rsidRPr="00AA07DB">
        <w:rPr>
          <w:rFonts w:ascii="Times New Roman" w:hAnsi="Times New Roman" w:cs="Times New Roman"/>
          <w:b w:val="0"/>
          <w:bCs w:val="0"/>
          <w:color w:val="333333"/>
          <w:sz w:val="32"/>
          <w:szCs w:val="32"/>
        </w:rPr>
        <w:t>Savepoint</w:t>
      </w:r>
      <w:proofErr w:type="spellEnd"/>
      <w:r w:rsidRPr="00AA07DB">
        <w:rPr>
          <w:rFonts w:ascii="Times New Roman" w:hAnsi="Times New Roman" w:cs="Times New Roman"/>
          <w:b w:val="0"/>
          <w:bCs w:val="0"/>
          <w:color w:val="333333"/>
          <w:sz w:val="32"/>
          <w:szCs w:val="32"/>
        </w:rPr>
        <w:t xml:space="preserve"> SQL commands</w:t>
      </w:r>
    </w:p>
    <w:p w14:paraId="583EF38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 xml:space="preserve">Transaction Control </w:t>
      </w:r>
      <w:proofErr w:type="gramStart"/>
      <w:r w:rsidRPr="00AA07DB">
        <w:rPr>
          <w:color w:val="333333"/>
          <w:sz w:val="32"/>
          <w:szCs w:val="32"/>
        </w:rPr>
        <w:t>Language(</w:t>
      </w:r>
      <w:proofErr w:type="gramEnd"/>
      <w:r w:rsidRPr="00AA07DB">
        <w:rPr>
          <w:color w:val="333333"/>
          <w:sz w:val="32"/>
          <w:szCs w:val="32"/>
        </w:rPr>
        <w:t>TCL) commands are used to manage transactions in the database. These are used to manage the changes made to the data in a table by DML statements. It also allows statements to be grouped together into logical transactions.</w:t>
      </w:r>
    </w:p>
    <w:p w14:paraId="021218B5"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4F754B83">
          <v:rect id="_x0000_i1041" style="width:0;height:0" o:hralign="center" o:hrstd="t" o:hrnoshade="t" o:hr="t" fillcolor="#333" stroked="f"/>
        </w:pict>
      </w:r>
    </w:p>
    <w:p w14:paraId="0B4A78E0"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COMMIT</w:t>
      </w:r>
      <w:r w:rsidRPr="00AA07DB">
        <w:rPr>
          <w:b w:val="0"/>
          <w:bCs w:val="0"/>
          <w:color w:val="333333"/>
          <w:sz w:val="32"/>
          <w:szCs w:val="32"/>
        </w:rPr>
        <w:t> command</w:t>
      </w:r>
    </w:p>
    <w:p w14:paraId="430BE7CB"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lastRenderedPageBreak/>
        <w:t>COMMIT</w:t>
      </w:r>
      <w:r w:rsidRPr="00AA07DB">
        <w:rPr>
          <w:color w:val="333333"/>
          <w:sz w:val="32"/>
          <w:szCs w:val="32"/>
        </w:rPr>
        <w:t xml:space="preserve"> command is used to </w:t>
      </w:r>
      <w:r w:rsidRPr="00D913EC">
        <w:rPr>
          <w:color w:val="FF0000"/>
          <w:sz w:val="32"/>
          <w:szCs w:val="32"/>
        </w:rPr>
        <w:t>permanently save any transaction</w:t>
      </w:r>
      <w:r w:rsidRPr="00AA07DB">
        <w:rPr>
          <w:color w:val="333333"/>
          <w:sz w:val="32"/>
          <w:szCs w:val="32"/>
        </w:rPr>
        <w:t xml:space="preserve"> into the database.</w:t>
      </w:r>
    </w:p>
    <w:p w14:paraId="3AC82CFB"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When we use any DML command like </w:t>
      </w:r>
      <w:r w:rsidRPr="00AA07DB">
        <w:rPr>
          <w:rStyle w:val="HTMLCode"/>
          <w:rFonts w:ascii="Times New Roman" w:hAnsi="Times New Roman" w:cs="Times New Roman"/>
          <w:color w:val="C7254E"/>
          <w:sz w:val="32"/>
          <w:szCs w:val="32"/>
          <w:shd w:val="clear" w:color="auto" w:fill="F9F2F4"/>
        </w:rPr>
        <w:t>INSERT</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or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the changes made by these commands are not permanent, until the current session is closed, the changes made by these commands can be rolled back.</w:t>
      </w:r>
    </w:p>
    <w:p w14:paraId="2C72665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To avoid that, we use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command to mark the changes as permanent.</w:t>
      </w:r>
    </w:p>
    <w:p w14:paraId="3BCDB4B5"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commit command's syntax,</w:t>
      </w:r>
    </w:p>
    <w:p w14:paraId="5D9A6310"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COMMIT</w:t>
      </w:r>
      <w:r w:rsidRPr="00AA07DB">
        <w:rPr>
          <w:rStyle w:val="token"/>
          <w:rFonts w:ascii="Times New Roman" w:hAnsi="Times New Roman" w:cs="Times New Roman"/>
          <w:color w:val="F8F8F2"/>
          <w:sz w:val="32"/>
          <w:szCs w:val="32"/>
        </w:rPr>
        <w:t>;</w:t>
      </w:r>
    </w:p>
    <w:p w14:paraId="06D73874"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61DEAE70">
          <v:rect id="_x0000_i1042" style="width:0;height:0" o:hralign="center" o:hrstd="t" o:hrnoshade="t" o:hr="t" fillcolor="#333" stroked="f"/>
        </w:pict>
      </w:r>
    </w:p>
    <w:p w14:paraId="099D733D"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ROLLBACK</w:t>
      </w:r>
      <w:r w:rsidRPr="00AA07DB">
        <w:rPr>
          <w:b w:val="0"/>
          <w:bCs w:val="0"/>
          <w:color w:val="333333"/>
          <w:sz w:val="32"/>
          <w:szCs w:val="32"/>
        </w:rPr>
        <w:t> command</w:t>
      </w:r>
    </w:p>
    <w:p w14:paraId="785AAE5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 xml:space="preserve">This command restores the database to last </w:t>
      </w:r>
      <w:proofErr w:type="spellStart"/>
      <w:r w:rsidRPr="00AA07DB">
        <w:rPr>
          <w:color w:val="333333"/>
          <w:sz w:val="32"/>
          <w:szCs w:val="32"/>
        </w:rPr>
        <w:t>commited</w:t>
      </w:r>
      <w:proofErr w:type="spellEnd"/>
      <w:r w:rsidRPr="00AA07DB">
        <w:rPr>
          <w:color w:val="333333"/>
          <w:sz w:val="32"/>
          <w:szCs w:val="32"/>
        </w:rPr>
        <w:t xml:space="preserve"> state. It is also used with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xml:space="preserve"> command to jump to a </w:t>
      </w:r>
      <w:proofErr w:type="spellStart"/>
      <w:r w:rsidRPr="00AA07DB">
        <w:rPr>
          <w:color w:val="333333"/>
          <w:sz w:val="32"/>
          <w:szCs w:val="32"/>
        </w:rPr>
        <w:t>savepoint</w:t>
      </w:r>
      <w:proofErr w:type="spellEnd"/>
      <w:r w:rsidRPr="00AA07DB">
        <w:rPr>
          <w:color w:val="333333"/>
          <w:sz w:val="32"/>
          <w:szCs w:val="32"/>
        </w:rPr>
        <w:t xml:space="preserve"> in an ongoing transaction.</w:t>
      </w:r>
    </w:p>
    <w:p w14:paraId="49E049B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If we have used the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xml:space="preserve"> command to make some changes into the database, and </w:t>
      </w:r>
      <w:proofErr w:type="spellStart"/>
      <w:r w:rsidRPr="00AA07DB">
        <w:rPr>
          <w:color w:val="333333"/>
          <w:sz w:val="32"/>
          <w:szCs w:val="32"/>
        </w:rPr>
        <w:t>realise</w:t>
      </w:r>
      <w:proofErr w:type="spellEnd"/>
      <w:r w:rsidRPr="00AA07DB">
        <w:rPr>
          <w:color w:val="333333"/>
          <w:sz w:val="32"/>
          <w:szCs w:val="32"/>
        </w:rPr>
        <w:t xml:space="preserve"> that those changes were not required, then we can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xml:space="preserve"> command to rollback those changes, if they were not </w:t>
      </w:r>
      <w:proofErr w:type="spellStart"/>
      <w:r w:rsidRPr="00AA07DB">
        <w:rPr>
          <w:color w:val="333333"/>
          <w:sz w:val="32"/>
          <w:szCs w:val="32"/>
        </w:rPr>
        <w:t>commited</w:t>
      </w:r>
      <w:proofErr w:type="spellEnd"/>
      <w:r w:rsidRPr="00AA07DB">
        <w:rPr>
          <w:color w:val="333333"/>
          <w:sz w:val="32"/>
          <w:szCs w:val="32"/>
        </w:rPr>
        <w:t xml:space="preserve"> using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command.</w:t>
      </w:r>
    </w:p>
    <w:p w14:paraId="3C794EE5"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rollback command's syntax,</w:t>
      </w:r>
    </w:p>
    <w:p w14:paraId="14D4775E"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savepoint_name</w:t>
      </w:r>
      <w:proofErr w:type="spellEnd"/>
      <w:r w:rsidRPr="00AA07DB">
        <w:rPr>
          <w:rStyle w:val="token"/>
          <w:rFonts w:ascii="Times New Roman" w:hAnsi="Times New Roman" w:cs="Times New Roman"/>
          <w:color w:val="F8F8F2"/>
          <w:sz w:val="32"/>
          <w:szCs w:val="32"/>
        </w:rPr>
        <w:t>;</w:t>
      </w:r>
    </w:p>
    <w:p w14:paraId="35F41243"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36D6F453">
          <v:rect id="_x0000_i1043" style="width:0;height:0" o:hralign="center" o:hrstd="t" o:hrnoshade="t" o:hr="t" fillcolor="#333" stroked="f"/>
        </w:pict>
      </w:r>
    </w:p>
    <w:p w14:paraId="6F6D6842"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SAVEPOINT</w:t>
      </w:r>
      <w:r w:rsidRPr="00AA07DB">
        <w:rPr>
          <w:b w:val="0"/>
          <w:bCs w:val="0"/>
          <w:color w:val="333333"/>
          <w:sz w:val="32"/>
          <w:szCs w:val="32"/>
        </w:rPr>
        <w:t> command</w:t>
      </w:r>
    </w:p>
    <w:p w14:paraId="53459699"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xml:space="preserve"> command is used to temporarily save a transaction so that you can </w:t>
      </w:r>
      <w:proofErr w:type="spellStart"/>
      <w:r w:rsidRPr="00AA07DB">
        <w:rPr>
          <w:color w:val="333333"/>
          <w:sz w:val="32"/>
          <w:szCs w:val="32"/>
        </w:rPr>
        <w:t>rollback</w:t>
      </w:r>
      <w:proofErr w:type="spellEnd"/>
      <w:r w:rsidRPr="00AA07DB">
        <w:rPr>
          <w:color w:val="333333"/>
          <w:sz w:val="32"/>
          <w:szCs w:val="32"/>
        </w:rPr>
        <w:t xml:space="preserve"> to that point whenever required.</w:t>
      </w:r>
    </w:p>
    <w:p w14:paraId="2FAF57B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 xml:space="preserve">Following is </w:t>
      </w:r>
      <w:proofErr w:type="spellStart"/>
      <w:r w:rsidRPr="00AA07DB">
        <w:rPr>
          <w:color w:val="333333"/>
          <w:sz w:val="32"/>
          <w:szCs w:val="32"/>
        </w:rPr>
        <w:t>savepoint</w:t>
      </w:r>
      <w:proofErr w:type="spellEnd"/>
      <w:r w:rsidRPr="00AA07DB">
        <w:rPr>
          <w:color w:val="333333"/>
          <w:sz w:val="32"/>
          <w:szCs w:val="32"/>
        </w:rPr>
        <w:t xml:space="preserve"> command's syntax,</w:t>
      </w:r>
    </w:p>
    <w:p w14:paraId="74C47259"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SAVEPOINT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savepoint_name</w:t>
      </w:r>
      <w:proofErr w:type="spellEnd"/>
      <w:r w:rsidRPr="00AA07DB">
        <w:rPr>
          <w:rStyle w:val="token"/>
          <w:rFonts w:ascii="Times New Roman" w:hAnsi="Times New Roman" w:cs="Times New Roman"/>
          <w:color w:val="F8F8F2"/>
          <w:sz w:val="32"/>
          <w:szCs w:val="32"/>
        </w:rPr>
        <w:t>;</w:t>
      </w:r>
    </w:p>
    <w:p w14:paraId="2F63B7F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short, using this command we can </w:t>
      </w:r>
      <w:r w:rsidRPr="00AA07DB">
        <w:rPr>
          <w:b/>
          <w:bCs/>
          <w:color w:val="333333"/>
          <w:sz w:val="32"/>
          <w:szCs w:val="32"/>
        </w:rPr>
        <w:t>name</w:t>
      </w:r>
      <w:r w:rsidRPr="00AA07DB">
        <w:rPr>
          <w:color w:val="333333"/>
          <w:sz w:val="32"/>
          <w:szCs w:val="32"/>
        </w:rPr>
        <w:t> the different states of our data in any table and then rollback to that state using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whenever required.</w:t>
      </w:r>
    </w:p>
    <w:p w14:paraId="1F966843" w14:textId="77777777" w:rsidR="00AF7B99" w:rsidRPr="00AA07DB" w:rsidRDefault="00000000" w:rsidP="00AF7B99">
      <w:pPr>
        <w:spacing w:before="335" w:after="335"/>
        <w:rPr>
          <w:ins w:id="127" w:author="Unknown"/>
          <w:rFonts w:ascii="Times New Roman" w:hAnsi="Times New Roman" w:cs="Times New Roman"/>
          <w:sz w:val="32"/>
          <w:szCs w:val="32"/>
        </w:rPr>
      </w:pPr>
      <w:ins w:id="128" w:author="Unknown">
        <w:r>
          <w:rPr>
            <w:rFonts w:ascii="Times New Roman" w:hAnsi="Times New Roman" w:cs="Times New Roman"/>
            <w:sz w:val="32"/>
            <w:szCs w:val="32"/>
          </w:rPr>
          <w:pict w14:anchorId="6F67F4BB">
            <v:rect id="_x0000_i1044" style="width:0;height:0" o:hralign="center" o:hrstd="t" o:hrnoshade="t" o:hr="t" fillcolor="#333" stroked="f"/>
          </w:pict>
        </w:r>
      </w:ins>
    </w:p>
    <w:p w14:paraId="682A95C6" w14:textId="77777777" w:rsidR="00AF7B99" w:rsidRPr="00AA07DB" w:rsidRDefault="00AF7B99" w:rsidP="00AF7B99">
      <w:pPr>
        <w:pStyle w:val="Heading3"/>
        <w:spacing w:before="335" w:after="167"/>
        <w:rPr>
          <w:ins w:id="129" w:author="Unknown"/>
          <w:rFonts w:ascii="Times New Roman" w:hAnsi="Times New Roman" w:cs="Times New Roman"/>
          <w:b w:val="0"/>
          <w:bCs w:val="0"/>
          <w:color w:val="333333"/>
          <w:sz w:val="32"/>
          <w:szCs w:val="32"/>
        </w:rPr>
      </w:pPr>
      <w:ins w:id="130" w:author="Unknown">
        <w:r w:rsidRPr="00AA07DB">
          <w:rPr>
            <w:rFonts w:ascii="Times New Roman" w:hAnsi="Times New Roman" w:cs="Times New Roman"/>
            <w:b w:val="0"/>
            <w:bCs w:val="0"/>
            <w:color w:val="333333"/>
            <w:sz w:val="32"/>
            <w:szCs w:val="32"/>
          </w:rPr>
          <w:t xml:space="preserve">Using </w:t>
        </w:r>
        <w:proofErr w:type="spellStart"/>
        <w:r w:rsidRPr="00AA07DB">
          <w:rPr>
            <w:rFonts w:ascii="Times New Roman" w:hAnsi="Times New Roman" w:cs="Times New Roman"/>
            <w:b w:val="0"/>
            <w:bCs w:val="0"/>
            <w:color w:val="333333"/>
            <w:sz w:val="32"/>
            <w:szCs w:val="32"/>
          </w:rPr>
          <w:t>Savepoint</w:t>
        </w:r>
        <w:proofErr w:type="spellEnd"/>
        <w:r w:rsidRPr="00AA07DB">
          <w:rPr>
            <w:rFonts w:ascii="Times New Roman" w:hAnsi="Times New Roman" w:cs="Times New Roman"/>
            <w:b w:val="0"/>
            <w:bCs w:val="0"/>
            <w:color w:val="333333"/>
            <w:sz w:val="32"/>
            <w:szCs w:val="32"/>
          </w:rPr>
          <w:t xml:space="preserve"> and Rollback</w:t>
        </w:r>
      </w:ins>
    </w:p>
    <w:p w14:paraId="44C0B90D" w14:textId="77777777" w:rsidR="00AF7B99" w:rsidRPr="00AA07DB" w:rsidRDefault="00AF7B99" w:rsidP="00AF7B99">
      <w:pPr>
        <w:pStyle w:val="NormalWeb"/>
        <w:spacing w:before="0" w:beforeAutospacing="0" w:after="167" w:afterAutospacing="0"/>
        <w:rPr>
          <w:ins w:id="131" w:author="Unknown"/>
          <w:color w:val="333333"/>
          <w:sz w:val="32"/>
          <w:szCs w:val="32"/>
        </w:rPr>
      </w:pPr>
      <w:ins w:id="132" w:author="Unknown">
        <w:r w:rsidRPr="00AA07DB">
          <w:rPr>
            <w:color w:val="333333"/>
            <w:sz w:val="32"/>
            <w:szCs w:val="32"/>
          </w:rPr>
          <w:t>Following is the table </w:t>
        </w:r>
        <w:r w:rsidRPr="00AA07DB">
          <w:rPr>
            <w:b/>
            <w:bCs/>
            <w:color w:val="333333"/>
            <w:sz w:val="32"/>
            <w:szCs w:val="32"/>
          </w:rPr>
          <w:t>class</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53"/>
        <w:gridCol w:w="6979"/>
      </w:tblGrid>
      <w:tr w:rsidR="00AF7B99" w:rsidRPr="00AA07DB" w14:paraId="0555D6E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8805AF"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4EDBD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5A43872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922FE9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8CCA8E"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6BEA9EF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A577C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F1E4F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0834059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E06602"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B62848"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bl>
    <w:p w14:paraId="4EC609A7" w14:textId="77777777" w:rsidR="00AF7B99" w:rsidRPr="00AA07DB" w:rsidRDefault="00AF7B99" w:rsidP="00AF7B99">
      <w:pPr>
        <w:pStyle w:val="NormalWeb"/>
        <w:spacing w:before="0" w:beforeAutospacing="0" w:after="167" w:afterAutospacing="0"/>
        <w:rPr>
          <w:ins w:id="133" w:author="Unknown"/>
          <w:color w:val="333333"/>
          <w:sz w:val="32"/>
          <w:szCs w:val="32"/>
        </w:rPr>
      </w:pPr>
      <w:proofErr w:type="spellStart"/>
      <w:proofErr w:type="gramStart"/>
      <w:ins w:id="134" w:author="Unknown">
        <w:r w:rsidRPr="00AA07DB">
          <w:rPr>
            <w:color w:val="333333"/>
            <w:sz w:val="32"/>
            <w:szCs w:val="32"/>
          </w:rPr>
          <w:t>Lets</w:t>
        </w:r>
        <w:proofErr w:type="spellEnd"/>
        <w:proofErr w:type="gramEnd"/>
        <w:r w:rsidRPr="00AA07DB">
          <w:rPr>
            <w:color w:val="333333"/>
            <w:sz w:val="32"/>
            <w:szCs w:val="32"/>
          </w:rPr>
          <w:t xml:space="preserve"> use some SQL queries on the above table and see the results.</w:t>
        </w:r>
      </w:ins>
    </w:p>
    <w:p w14:paraId="1E6D292E" w14:textId="04B7393C" w:rsidR="00AF7B99" w:rsidRDefault="00AF7B99" w:rsidP="00AF7B99">
      <w:pPr>
        <w:pStyle w:val="HTMLPreformatted"/>
        <w:shd w:val="clear" w:color="auto" w:fill="1E2A37"/>
        <w:spacing w:before="120" w:after="120"/>
        <w:rPr>
          <w:rStyle w:val="token"/>
          <w:rFonts w:ascii="Times New Roman" w:hAnsi="Times New Roman" w:cs="Times New Roman"/>
          <w:color w:val="F8F8F2"/>
          <w:sz w:val="32"/>
          <w:szCs w:val="32"/>
        </w:rPr>
      </w:pPr>
      <w:ins w:id="135"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5</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'Rahul'</w:t>
        </w:r>
        <w:r w:rsidRPr="00AA07DB">
          <w:rPr>
            <w:rStyle w:val="token"/>
            <w:rFonts w:ascii="Times New Roman" w:hAnsi="Times New Roman" w:cs="Times New Roman"/>
            <w:color w:val="F8F8F2"/>
            <w:sz w:val="32"/>
            <w:szCs w:val="32"/>
          </w:rPr>
          <w:t>);</w:t>
        </w:r>
      </w:ins>
    </w:p>
    <w:p w14:paraId="041B5305" w14:textId="02CF2607" w:rsidR="009A230B" w:rsidRPr="00AA07DB" w:rsidRDefault="009A230B" w:rsidP="00AF7B99">
      <w:pPr>
        <w:pStyle w:val="HTMLPreformatted"/>
        <w:shd w:val="clear" w:color="auto" w:fill="1E2A37"/>
        <w:spacing w:before="120" w:after="120"/>
        <w:rPr>
          <w:ins w:id="136" w:author="Unknown"/>
          <w:rStyle w:val="HTMLCode"/>
          <w:rFonts w:ascii="Times New Roman" w:hAnsi="Times New Roman" w:cs="Times New Roman"/>
          <w:color w:val="F8F8F2"/>
          <w:sz w:val="32"/>
          <w:szCs w:val="32"/>
        </w:rPr>
      </w:pPr>
    </w:p>
    <w:p w14:paraId="772268C8" w14:textId="087AF28A" w:rsidR="009A230B" w:rsidRPr="00AA07DB" w:rsidRDefault="009A230B" w:rsidP="009A230B">
      <w:pPr>
        <w:pStyle w:val="HTMLPreformatted"/>
        <w:shd w:val="clear" w:color="auto" w:fill="1E2A37"/>
        <w:spacing w:before="120" w:after="120"/>
        <w:rPr>
          <w:ins w:id="137" w:author="Unknown"/>
          <w:rStyle w:val="HTMLCode"/>
          <w:rFonts w:ascii="Times New Roman" w:hAnsi="Times New Roman" w:cs="Times New Roman"/>
          <w:color w:val="F8F8F2"/>
          <w:sz w:val="32"/>
          <w:szCs w:val="32"/>
        </w:rPr>
      </w:pPr>
      <w:r>
        <w:rPr>
          <w:rStyle w:val="token"/>
          <w:rFonts w:ascii="Times New Roman" w:hAnsi="Times New Roman" w:cs="Times New Roman"/>
          <w:color w:val="66D9EF"/>
          <w:sz w:val="32"/>
          <w:szCs w:val="32"/>
        </w:rPr>
        <w:t>START TRANSACTION</w:t>
      </w:r>
      <w:ins w:id="138" w:author="Unknown">
        <w:r w:rsidRPr="00AA07DB">
          <w:rPr>
            <w:rStyle w:val="token"/>
            <w:rFonts w:ascii="Times New Roman" w:hAnsi="Times New Roman" w:cs="Times New Roman"/>
            <w:color w:val="F8F8F2"/>
            <w:sz w:val="32"/>
            <w:szCs w:val="32"/>
          </w:rPr>
          <w:t>;</w:t>
        </w:r>
      </w:ins>
    </w:p>
    <w:p w14:paraId="5CD1978F" w14:textId="77777777" w:rsidR="00AF7B99" w:rsidRPr="00AA07DB" w:rsidRDefault="00AF7B99" w:rsidP="00AF7B99">
      <w:pPr>
        <w:pStyle w:val="HTMLPreformatted"/>
        <w:shd w:val="clear" w:color="auto" w:fill="1E2A37"/>
        <w:spacing w:before="120" w:after="120"/>
        <w:rPr>
          <w:ins w:id="139" w:author="Unknown"/>
          <w:rStyle w:val="HTMLCode"/>
          <w:rFonts w:ascii="Times New Roman" w:hAnsi="Times New Roman" w:cs="Times New Roman"/>
          <w:color w:val="F8F8F2"/>
          <w:sz w:val="32"/>
          <w:szCs w:val="32"/>
        </w:rPr>
      </w:pPr>
    </w:p>
    <w:p w14:paraId="6FB03E96" w14:textId="77777777" w:rsidR="00AF7B99" w:rsidRPr="00AA07DB" w:rsidRDefault="00AF7B99" w:rsidP="00AF7B99">
      <w:pPr>
        <w:pStyle w:val="HTMLPreformatted"/>
        <w:shd w:val="clear" w:color="auto" w:fill="1E2A37"/>
        <w:spacing w:before="120" w:after="120"/>
        <w:rPr>
          <w:ins w:id="140" w:author="Unknown"/>
          <w:rStyle w:val="HTMLCode"/>
          <w:rFonts w:ascii="Times New Roman" w:hAnsi="Times New Roman" w:cs="Times New Roman"/>
          <w:color w:val="F8F8F2"/>
          <w:sz w:val="32"/>
          <w:szCs w:val="32"/>
        </w:rPr>
      </w:pPr>
      <w:ins w:id="141" w:author="Unknown">
        <w:r w:rsidRPr="00AA07DB">
          <w:rPr>
            <w:rStyle w:val="token"/>
            <w:rFonts w:ascii="Times New Roman" w:hAnsi="Times New Roman" w:cs="Times New Roman"/>
            <w:color w:val="66D9EF"/>
            <w:sz w:val="32"/>
            <w:szCs w:val="32"/>
          </w:rPr>
          <w:t>COMMIT</w:t>
        </w:r>
        <w:r w:rsidRPr="00AA07DB">
          <w:rPr>
            <w:rStyle w:val="token"/>
            <w:rFonts w:ascii="Times New Roman" w:hAnsi="Times New Roman" w:cs="Times New Roman"/>
            <w:color w:val="F8F8F2"/>
            <w:sz w:val="32"/>
            <w:szCs w:val="32"/>
          </w:rPr>
          <w:t>;</w:t>
        </w:r>
      </w:ins>
    </w:p>
    <w:p w14:paraId="575DE113" w14:textId="77777777" w:rsidR="00AF7B99" w:rsidRPr="00AA07DB" w:rsidRDefault="00AF7B99" w:rsidP="00AF7B99">
      <w:pPr>
        <w:pStyle w:val="HTMLPreformatted"/>
        <w:shd w:val="clear" w:color="auto" w:fill="1E2A37"/>
        <w:spacing w:before="120" w:after="120"/>
        <w:rPr>
          <w:ins w:id="142" w:author="Unknown"/>
          <w:rStyle w:val="HTMLCode"/>
          <w:rFonts w:ascii="Times New Roman" w:hAnsi="Times New Roman" w:cs="Times New Roman"/>
          <w:color w:val="F8F8F2"/>
          <w:sz w:val="32"/>
          <w:szCs w:val="32"/>
        </w:rPr>
      </w:pPr>
    </w:p>
    <w:p w14:paraId="479074FC" w14:textId="77777777" w:rsidR="00AF7B99" w:rsidRPr="00AA07DB" w:rsidRDefault="00AF7B99" w:rsidP="00AF7B99">
      <w:pPr>
        <w:pStyle w:val="HTMLPreformatted"/>
        <w:shd w:val="clear" w:color="auto" w:fill="1E2A37"/>
        <w:spacing w:before="120" w:after="120"/>
        <w:rPr>
          <w:ins w:id="143" w:author="Unknown"/>
          <w:rStyle w:val="HTMLCode"/>
          <w:rFonts w:ascii="Times New Roman" w:hAnsi="Times New Roman" w:cs="Times New Roman"/>
          <w:color w:val="F8F8F2"/>
          <w:sz w:val="32"/>
          <w:szCs w:val="32"/>
        </w:rPr>
      </w:pPr>
      <w:ins w:id="144"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'Abhijit'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'5'</w:t>
        </w:r>
        <w:r w:rsidRPr="00AA07DB">
          <w:rPr>
            <w:rStyle w:val="token"/>
            <w:rFonts w:ascii="Times New Roman" w:hAnsi="Times New Roman" w:cs="Times New Roman"/>
            <w:color w:val="F8F8F2"/>
            <w:sz w:val="32"/>
            <w:szCs w:val="32"/>
          </w:rPr>
          <w:t>;</w:t>
        </w:r>
      </w:ins>
    </w:p>
    <w:p w14:paraId="0BE4D4A5" w14:textId="77777777" w:rsidR="00AF7B99" w:rsidRPr="00AA07DB" w:rsidRDefault="00AF7B99" w:rsidP="00AF7B99">
      <w:pPr>
        <w:pStyle w:val="HTMLPreformatted"/>
        <w:shd w:val="clear" w:color="auto" w:fill="1E2A37"/>
        <w:spacing w:before="120" w:after="120"/>
        <w:rPr>
          <w:ins w:id="145" w:author="Unknown"/>
          <w:rStyle w:val="HTMLCode"/>
          <w:rFonts w:ascii="Times New Roman" w:hAnsi="Times New Roman" w:cs="Times New Roman"/>
          <w:color w:val="F8F8F2"/>
          <w:sz w:val="32"/>
          <w:szCs w:val="32"/>
        </w:rPr>
      </w:pPr>
    </w:p>
    <w:p w14:paraId="64BE8366" w14:textId="77777777" w:rsidR="00AF7B99" w:rsidRPr="00AA07DB" w:rsidRDefault="00AF7B99" w:rsidP="00AF7B99">
      <w:pPr>
        <w:pStyle w:val="HTMLPreformatted"/>
        <w:shd w:val="clear" w:color="auto" w:fill="1E2A37"/>
        <w:spacing w:before="120" w:after="120"/>
        <w:rPr>
          <w:ins w:id="146" w:author="Unknown"/>
          <w:rStyle w:val="HTMLCode"/>
          <w:rFonts w:ascii="Times New Roman" w:hAnsi="Times New Roman" w:cs="Times New Roman"/>
          <w:color w:val="F8F8F2"/>
          <w:sz w:val="32"/>
          <w:szCs w:val="32"/>
        </w:rPr>
      </w:pPr>
      <w:ins w:id="147"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A</w:t>
        </w:r>
        <w:r w:rsidRPr="00AA07DB">
          <w:rPr>
            <w:rStyle w:val="token"/>
            <w:rFonts w:ascii="Times New Roman" w:hAnsi="Times New Roman" w:cs="Times New Roman"/>
            <w:color w:val="F8F8F2"/>
            <w:sz w:val="32"/>
            <w:szCs w:val="32"/>
          </w:rPr>
          <w:t>;</w:t>
        </w:r>
      </w:ins>
    </w:p>
    <w:p w14:paraId="7BC3C880" w14:textId="77777777" w:rsidR="00AF7B99" w:rsidRPr="00AA07DB" w:rsidRDefault="00AF7B99" w:rsidP="00AF7B99">
      <w:pPr>
        <w:pStyle w:val="HTMLPreformatted"/>
        <w:shd w:val="clear" w:color="auto" w:fill="1E2A37"/>
        <w:spacing w:before="120" w:after="120"/>
        <w:rPr>
          <w:ins w:id="148" w:author="Unknown"/>
          <w:rStyle w:val="HTMLCode"/>
          <w:rFonts w:ascii="Times New Roman" w:hAnsi="Times New Roman" w:cs="Times New Roman"/>
          <w:color w:val="F8F8F2"/>
          <w:sz w:val="32"/>
          <w:szCs w:val="32"/>
        </w:rPr>
      </w:pPr>
    </w:p>
    <w:p w14:paraId="20EFDEA6" w14:textId="77777777" w:rsidR="00AF7B99" w:rsidRPr="00AA07DB" w:rsidRDefault="00AF7B99" w:rsidP="00AF7B99">
      <w:pPr>
        <w:pStyle w:val="HTMLPreformatted"/>
        <w:shd w:val="clear" w:color="auto" w:fill="1E2A37"/>
        <w:spacing w:before="120" w:after="120"/>
        <w:rPr>
          <w:ins w:id="149" w:author="Unknown"/>
          <w:rStyle w:val="HTMLCode"/>
          <w:rFonts w:ascii="Times New Roman" w:hAnsi="Times New Roman" w:cs="Times New Roman"/>
          <w:color w:val="F8F8F2"/>
          <w:sz w:val="32"/>
          <w:szCs w:val="32"/>
        </w:rPr>
      </w:pPr>
      <w:ins w:id="150"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6</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ins>
    </w:p>
    <w:p w14:paraId="2D3D3B6E" w14:textId="77777777" w:rsidR="00AF7B99" w:rsidRPr="00AA07DB" w:rsidRDefault="00AF7B99" w:rsidP="00AF7B99">
      <w:pPr>
        <w:pStyle w:val="HTMLPreformatted"/>
        <w:shd w:val="clear" w:color="auto" w:fill="1E2A37"/>
        <w:spacing w:before="120" w:after="120"/>
        <w:rPr>
          <w:ins w:id="151" w:author="Unknown"/>
          <w:rStyle w:val="HTMLCode"/>
          <w:rFonts w:ascii="Times New Roman" w:hAnsi="Times New Roman" w:cs="Times New Roman"/>
          <w:color w:val="F8F8F2"/>
          <w:sz w:val="32"/>
          <w:szCs w:val="32"/>
        </w:rPr>
      </w:pPr>
    </w:p>
    <w:p w14:paraId="211DBC7C" w14:textId="77777777" w:rsidR="00AF7B99" w:rsidRPr="00AA07DB" w:rsidRDefault="00AF7B99" w:rsidP="00AF7B99">
      <w:pPr>
        <w:pStyle w:val="HTMLPreformatted"/>
        <w:shd w:val="clear" w:color="auto" w:fill="1E2A37"/>
        <w:spacing w:before="120" w:after="120"/>
        <w:rPr>
          <w:ins w:id="152" w:author="Unknown"/>
          <w:rStyle w:val="HTMLCode"/>
          <w:rFonts w:ascii="Times New Roman" w:hAnsi="Times New Roman" w:cs="Times New Roman"/>
          <w:color w:val="F8F8F2"/>
          <w:sz w:val="32"/>
          <w:szCs w:val="32"/>
        </w:rPr>
      </w:pPr>
      <w:ins w:id="153"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B</w:t>
        </w:r>
        <w:r w:rsidRPr="00AA07DB">
          <w:rPr>
            <w:rStyle w:val="token"/>
            <w:rFonts w:ascii="Times New Roman" w:hAnsi="Times New Roman" w:cs="Times New Roman"/>
            <w:color w:val="F8F8F2"/>
            <w:sz w:val="32"/>
            <w:szCs w:val="32"/>
          </w:rPr>
          <w:t>;</w:t>
        </w:r>
      </w:ins>
    </w:p>
    <w:p w14:paraId="0CD4AC81" w14:textId="77777777" w:rsidR="00AF7B99" w:rsidRPr="00AA07DB" w:rsidRDefault="00AF7B99" w:rsidP="00AF7B99">
      <w:pPr>
        <w:pStyle w:val="HTMLPreformatted"/>
        <w:shd w:val="clear" w:color="auto" w:fill="1E2A37"/>
        <w:spacing w:before="120" w:after="120"/>
        <w:rPr>
          <w:ins w:id="154" w:author="Unknown"/>
          <w:rStyle w:val="HTMLCode"/>
          <w:rFonts w:ascii="Times New Roman" w:hAnsi="Times New Roman" w:cs="Times New Roman"/>
          <w:color w:val="F8F8F2"/>
          <w:sz w:val="32"/>
          <w:szCs w:val="32"/>
        </w:rPr>
      </w:pPr>
    </w:p>
    <w:p w14:paraId="55EA80F7" w14:textId="77777777" w:rsidR="00AF7B99" w:rsidRPr="00AA07DB" w:rsidRDefault="00AF7B99" w:rsidP="00AF7B99">
      <w:pPr>
        <w:pStyle w:val="HTMLPreformatted"/>
        <w:shd w:val="clear" w:color="auto" w:fill="1E2A37"/>
        <w:spacing w:before="120" w:after="120"/>
        <w:rPr>
          <w:ins w:id="155" w:author="Unknown"/>
          <w:rStyle w:val="HTMLCode"/>
          <w:rFonts w:ascii="Times New Roman" w:hAnsi="Times New Roman" w:cs="Times New Roman"/>
          <w:color w:val="F8F8F2"/>
          <w:sz w:val="32"/>
          <w:szCs w:val="32"/>
        </w:rPr>
      </w:pPr>
      <w:ins w:id="156"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7</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'Bravo'</w:t>
        </w:r>
        <w:r w:rsidRPr="00AA07DB">
          <w:rPr>
            <w:rStyle w:val="token"/>
            <w:rFonts w:ascii="Times New Roman" w:hAnsi="Times New Roman" w:cs="Times New Roman"/>
            <w:color w:val="F8F8F2"/>
            <w:sz w:val="32"/>
            <w:szCs w:val="32"/>
          </w:rPr>
          <w:t>);</w:t>
        </w:r>
      </w:ins>
    </w:p>
    <w:p w14:paraId="20627519" w14:textId="77777777" w:rsidR="00AF7B99" w:rsidRPr="00AA07DB" w:rsidRDefault="00AF7B99" w:rsidP="00AF7B99">
      <w:pPr>
        <w:pStyle w:val="HTMLPreformatted"/>
        <w:shd w:val="clear" w:color="auto" w:fill="1E2A37"/>
        <w:spacing w:before="120" w:after="120"/>
        <w:rPr>
          <w:ins w:id="157" w:author="Unknown"/>
          <w:rStyle w:val="HTMLCode"/>
          <w:rFonts w:ascii="Times New Roman" w:hAnsi="Times New Roman" w:cs="Times New Roman"/>
          <w:color w:val="F8F8F2"/>
          <w:sz w:val="32"/>
          <w:szCs w:val="32"/>
        </w:rPr>
      </w:pPr>
    </w:p>
    <w:p w14:paraId="7C331319" w14:textId="77777777" w:rsidR="00AF7B99" w:rsidRPr="00AA07DB" w:rsidRDefault="00AF7B99" w:rsidP="00AF7B99">
      <w:pPr>
        <w:pStyle w:val="HTMLPreformatted"/>
        <w:shd w:val="clear" w:color="auto" w:fill="1E2A37"/>
        <w:spacing w:before="120" w:after="120"/>
        <w:rPr>
          <w:ins w:id="158" w:author="Unknown"/>
          <w:rStyle w:val="HTMLCode"/>
          <w:rFonts w:ascii="Times New Roman" w:hAnsi="Times New Roman" w:cs="Times New Roman"/>
          <w:color w:val="F8F8F2"/>
          <w:sz w:val="32"/>
          <w:szCs w:val="32"/>
        </w:rPr>
      </w:pPr>
      <w:ins w:id="159"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C</w:t>
        </w:r>
        <w:r w:rsidRPr="00AA07DB">
          <w:rPr>
            <w:rStyle w:val="token"/>
            <w:rFonts w:ascii="Times New Roman" w:hAnsi="Times New Roman" w:cs="Times New Roman"/>
            <w:color w:val="F8F8F2"/>
            <w:sz w:val="32"/>
            <w:szCs w:val="32"/>
          </w:rPr>
          <w:t>;</w:t>
        </w:r>
      </w:ins>
    </w:p>
    <w:p w14:paraId="4E70B02D" w14:textId="77777777" w:rsidR="00AF7B99" w:rsidRPr="00AA07DB" w:rsidRDefault="00AF7B99" w:rsidP="00AF7B99">
      <w:pPr>
        <w:pStyle w:val="HTMLPreformatted"/>
        <w:shd w:val="clear" w:color="auto" w:fill="1E2A37"/>
        <w:spacing w:before="120" w:after="120"/>
        <w:rPr>
          <w:ins w:id="160" w:author="Unknown"/>
          <w:rStyle w:val="HTMLCode"/>
          <w:rFonts w:ascii="Times New Roman" w:hAnsi="Times New Roman" w:cs="Times New Roman"/>
          <w:color w:val="F8F8F2"/>
          <w:sz w:val="32"/>
          <w:szCs w:val="32"/>
        </w:rPr>
      </w:pPr>
    </w:p>
    <w:p w14:paraId="54237F32" w14:textId="77777777" w:rsidR="00AF7B99" w:rsidRPr="00AA07DB" w:rsidRDefault="00AF7B99" w:rsidP="00AF7B99">
      <w:pPr>
        <w:pStyle w:val="HTMLPreformatted"/>
        <w:shd w:val="clear" w:color="auto" w:fill="1E2A37"/>
        <w:spacing w:before="120" w:after="120"/>
        <w:rPr>
          <w:ins w:id="161" w:author="Unknown"/>
          <w:rFonts w:ascii="Times New Roman" w:hAnsi="Times New Roman" w:cs="Times New Roman"/>
          <w:color w:val="F8F8F2"/>
          <w:sz w:val="32"/>
          <w:szCs w:val="32"/>
        </w:rPr>
      </w:pPr>
      <w:ins w:id="16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70D37AA0" w14:textId="77777777" w:rsidR="00AF7B99" w:rsidRPr="00AA07DB" w:rsidRDefault="00AF7B99" w:rsidP="00AF7B99">
      <w:pPr>
        <w:rPr>
          <w:ins w:id="163" w:author="Unknown"/>
          <w:rFonts w:ascii="Times New Roman" w:hAnsi="Times New Roman" w:cs="Times New Roman"/>
          <w:color w:val="333333"/>
          <w:sz w:val="32"/>
          <w:szCs w:val="32"/>
        </w:rPr>
      </w:pPr>
      <w:ins w:id="164" w:author="Unknown">
        <w:r w:rsidRPr="00AA07DB">
          <w:rPr>
            <w:rFonts w:ascii="Times New Roman" w:hAnsi="Times New Roman" w:cs="Times New Roman"/>
            <w:b/>
            <w:bCs/>
            <w:color w:val="333333"/>
            <w:sz w:val="32"/>
            <w:szCs w:val="32"/>
          </w:rPr>
          <w:t>NOTE:</w:t>
        </w:r>
        <w:r w:rsidRPr="00AA07DB">
          <w:rPr>
            <w:rFonts w:ascii="Times New Roman" w:hAnsi="Times New Roman" w:cs="Times New Roman"/>
            <w:color w:val="333333"/>
            <w:sz w:val="32"/>
            <w:szCs w:val="32"/>
          </w:rPr>
          <w:t> </w:t>
        </w:r>
        <w:r w:rsidRPr="00AA07DB">
          <w:rPr>
            <w:rStyle w:val="HTMLCode"/>
            <w:rFonts w:ascii="Times New Roman" w:eastAsiaTheme="minorEastAsia" w:hAnsi="Times New Roman" w:cs="Times New Roman"/>
            <w:color w:val="C7254E"/>
            <w:sz w:val="32"/>
            <w:szCs w:val="32"/>
            <w:shd w:val="clear" w:color="auto" w:fill="F9F2F4"/>
          </w:rPr>
          <w:t>SELECT</w:t>
        </w:r>
        <w:r w:rsidRPr="00AA07DB">
          <w:rPr>
            <w:rFonts w:ascii="Times New Roman" w:hAnsi="Times New Roman" w:cs="Times New Roman"/>
            <w:color w:val="333333"/>
            <w:sz w:val="32"/>
            <w:szCs w:val="32"/>
          </w:rPr>
          <w:t> statement is used to show the data stored in the table.</w:t>
        </w:r>
      </w:ins>
    </w:p>
    <w:p w14:paraId="7C1447AE" w14:textId="77777777" w:rsidR="00AF7B99" w:rsidRPr="00AA07DB" w:rsidRDefault="00AF7B99" w:rsidP="00AF7B99">
      <w:pPr>
        <w:pStyle w:val="NormalWeb"/>
        <w:spacing w:before="0" w:beforeAutospacing="0" w:after="167" w:afterAutospacing="0"/>
        <w:rPr>
          <w:ins w:id="165" w:author="Unknown"/>
          <w:color w:val="333333"/>
          <w:sz w:val="32"/>
          <w:szCs w:val="32"/>
        </w:rPr>
      </w:pPr>
      <w:ins w:id="166" w:author="Unknown">
        <w:r w:rsidRPr="00AA07DB">
          <w:rPr>
            <w:color w:val="333333"/>
            <w:sz w:val="32"/>
            <w:szCs w:val="32"/>
          </w:rPr>
          <w:t>The resultant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193E366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0ECC48"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BFB98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5F774D2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BAFC7F"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75422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7E97838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ED7952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80E32A"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5BF0CD5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9D672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8BE58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171E12C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001B0DC"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BEABB3F"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r w:rsidR="00AF7B99" w:rsidRPr="00AA07DB" w14:paraId="0028C2E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C2A97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ED1AC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r>
      <w:tr w:rsidR="00AF7B99" w:rsidRPr="00AA07DB" w14:paraId="36E80CF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C8AD8C"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697B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Bravo</w:t>
            </w:r>
          </w:p>
        </w:tc>
      </w:tr>
    </w:tbl>
    <w:p w14:paraId="7F4661BA" w14:textId="77777777" w:rsidR="00AF7B99" w:rsidRPr="00AA07DB" w:rsidRDefault="00AF7B99" w:rsidP="00AF7B99">
      <w:pPr>
        <w:pStyle w:val="NormalWeb"/>
        <w:spacing w:before="0" w:beforeAutospacing="0" w:after="167" w:afterAutospacing="0"/>
        <w:rPr>
          <w:ins w:id="167" w:author="Unknown"/>
          <w:color w:val="333333"/>
          <w:sz w:val="32"/>
          <w:szCs w:val="32"/>
        </w:rPr>
      </w:pPr>
      <w:ins w:id="168" w:author="Unknown">
        <w:r w:rsidRPr="00AA07DB">
          <w:rPr>
            <w:color w:val="333333"/>
            <w:sz w:val="32"/>
            <w:szCs w:val="32"/>
          </w:rPr>
          <w:t>Now let's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 back the state of data to the </w:t>
        </w:r>
        <w:proofErr w:type="spellStart"/>
        <w:r w:rsidRPr="00AA07DB">
          <w:rPr>
            <w:b/>
            <w:bCs/>
            <w:color w:val="333333"/>
            <w:sz w:val="32"/>
            <w:szCs w:val="32"/>
          </w:rPr>
          <w:t>savepoint</w:t>
        </w:r>
        <w:proofErr w:type="spellEnd"/>
        <w:r w:rsidRPr="00AA07DB">
          <w:rPr>
            <w:b/>
            <w:bCs/>
            <w:color w:val="333333"/>
            <w:sz w:val="32"/>
            <w:szCs w:val="32"/>
          </w:rPr>
          <w:t xml:space="preserve"> B</w:t>
        </w:r>
        <w:r w:rsidRPr="00AA07DB">
          <w:rPr>
            <w:color w:val="333333"/>
            <w:sz w:val="32"/>
            <w:szCs w:val="32"/>
          </w:rPr>
          <w:t>.</w:t>
        </w:r>
      </w:ins>
    </w:p>
    <w:p w14:paraId="4A202264" w14:textId="77777777" w:rsidR="00AF7B99" w:rsidRPr="00AA07DB" w:rsidRDefault="00AF7B99" w:rsidP="00AF7B99">
      <w:pPr>
        <w:pStyle w:val="HTMLPreformatted"/>
        <w:shd w:val="clear" w:color="auto" w:fill="1E2A37"/>
        <w:spacing w:before="120" w:after="120"/>
        <w:rPr>
          <w:ins w:id="169" w:author="Unknown"/>
          <w:rStyle w:val="HTMLCode"/>
          <w:rFonts w:ascii="Times New Roman" w:hAnsi="Times New Roman" w:cs="Times New Roman"/>
          <w:color w:val="F8F8F2"/>
          <w:sz w:val="32"/>
          <w:szCs w:val="32"/>
        </w:rPr>
      </w:pPr>
      <w:ins w:id="170" w:author="Unknown">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B</w:t>
        </w:r>
        <w:r w:rsidRPr="00AA07DB">
          <w:rPr>
            <w:rStyle w:val="token"/>
            <w:rFonts w:ascii="Times New Roman" w:hAnsi="Times New Roman" w:cs="Times New Roman"/>
            <w:color w:val="F8F8F2"/>
            <w:sz w:val="32"/>
            <w:szCs w:val="32"/>
          </w:rPr>
          <w:t>;</w:t>
        </w:r>
      </w:ins>
    </w:p>
    <w:p w14:paraId="4DD4400D" w14:textId="77777777" w:rsidR="00AF7B99" w:rsidRPr="00AA07DB" w:rsidRDefault="00AF7B99" w:rsidP="00AF7B99">
      <w:pPr>
        <w:pStyle w:val="HTMLPreformatted"/>
        <w:shd w:val="clear" w:color="auto" w:fill="1E2A37"/>
        <w:spacing w:before="120" w:after="120"/>
        <w:rPr>
          <w:ins w:id="171" w:author="Unknown"/>
          <w:rStyle w:val="HTMLCode"/>
          <w:rFonts w:ascii="Times New Roman" w:hAnsi="Times New Roman" w:cs="Times New Roman"/>
          <w:color w:val="F8F8F2"/>
          <w:sz w:val="32"/>
          <w:szCs w:val="32"/>
        </w:rPr>
      </w:pPr>
    </w:p>
    <w:p w14:paraId="62AA17E0" w14:textId="77777777" w:rsidR="00AF7B99" w:rsidRPr="00AA07DB" w:rsidRDefault="00AF7B99" w:rsidP="00AF7B99">
      <w:pPr>
        <w:pStyle w:val="HTMLPreformatted"/>
        <w:shd w:val="clear" w:color="auto" w:fill="1E2A37"/>
        <w:spacing w:before="120" w:after="120"/>
        <w:rPr>
          <w:ins w:id="172" w:author="Unknown"/>
          <w:rFonts w:ascii="Times New Roman" w:hAnsi="Times New Roman" w:cs="Times New Roman"/>
          <w:color w:val="F8F8F2"/>
          <w:sz w:val="32"/>
          <w:szCs w:val="32"/>
        </w:rPr>
      </w:pPr>
      <w:ins w:id="17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3262CE75" w14:textId="77777777" w:rsidR="00AF7B99" w:rsidRPr="00AA07DB" w:rsidRDefault="00AF7B99" w:rsidP="00AF7B99">
      <w:pPr>
        <w:pStyle w:val="NormalWeb"/>
        <w:spacing w:before="0" w:beforeAutospacing="0" w:after="167" w:afterAutospacing="0"/>
        <w:rPr>
          <w:ins w:id="174" w:author="Unknown"/>
          <w:color w:val="333333"/>
          <w:sz w:val="32"/>
          <w:szCs w:val="32"/>
        </w:rPr>
      </w:pPr>
      <w:ins w:id="175" w:author="Unknown">
        <w:r w:rsidRPr="00AA07DB">
          <w:rPr>
            <w:color w:val="333333"/>
            <w:sz w:val="32"/>
            <w:szCs w:val="32"/>
          </w:rPr>
          <w:t>Now our </w:t>
        </w:r>
        <w:r w:rsidRPr="00AA07DB">
          <w:rPr>
            <w:b/>
            <w:bCs/>
            <w:color w:val="333333"/>
            <w:sz w:val="32"/>
            <w:szCs w:val="32"/>
          </w:rPr>
          <w:t>class</w:t>
        </w:r>
        <w:r w:rsidRPr="00AA07DB">
          <w:rPr>
            <w:color w:val="333333"/>
            <w:sz w:val="32"/>
            <w:szCs w:val="32"/>
          </w:rPr>
          <w: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5B1588F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972F6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034908"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0A02A49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34CD3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B099A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4318A1D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71B67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7192C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2C30735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050B13"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3868F3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39EB07B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C4B175"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D8B6D5"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r w:rsidR="00AF7B99" w:rsidRPr="00AA07DB" w14:paraId="269BFE7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8938E0A"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BCBC99"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r>
    </w:tbl>
    <w:p w14:paraId="497D0C1E" w14:textId="77777777" w:rsidR="00AF7B99" w:rsidRPr="00AA07DB" w:rsidRDefault="00AF7B99" w:rsidP="00AF7B99">
      <w:pPr>
        <w:pStyle w:val="NormalWeb"/>
        <w:spacing w:before="0" w:beforeAutospacing="0" w:after="167" w:afterAutospacing="0"/>
        <w:rPr>
          <w:ins w:id="176" w:author="Unknown"/>
          <w:color w:val="333333"/>
          <w:sz w:val="32"/>
          <w:szCs w:val="32"/>
        </w:rPr>
      </w:pPr>
      <w:ins w:id="177" w:author="Unknown">
        <w:r w:rsidRPr="00AA07DB">
          <w:rPr>
            <w:color w:val="333333"/>
            <w:sz w:val="32"/>
            <w:szCs w:val="32"/>
          </w:rPr>
          <w:t>Now let's again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 back the state of data to the </w:t>
        </w:r>
        <w:proofErr w:type="spellStart"/>
        <w:r w:rsidRPr="00AA07DB">
          <w:rPr>
            <w:b/>
            <w:bCs/>
            <w:color w:val="333333"/>
            <w:sz w:val="32"/>
            <w:szCs w:val="32"/>
          </w:rPr>
          <w:t>savepoint</w:t>
        </w:r>
        <w:proofErr w:type="spellEnd"/>
        <w:r w:rsidRPr="00AA07DB">
          <w:rPr>
            <w:b/>
            <w:bCs/>
            <w:color w:val="333333"/>
            <w:sz w:val="32"/>
            <w:szCs w:val="32"/>
          </w:rPr>
          <w:t xml:space="preserve"> A</w:t>
        </w:r>
      </w:ins>
    </w:p>
    <w:p w14:paraId="5D46B749" w14:textId="77777777" w:rsidR="00AF7B99" w:rsidRPr="00AA07DB" w:rsidRDefault="00AF7B99" w:rsidP="00AF7B99">
      <w:pPr>
        <w:pStyle w:val="HTMLPreformatted"/>
        <w:shd w:val="clear" w:color="auto" w:fill="1E2A37"/>
        <w:spacing w:before="120" w:after="120"/>
        <w:rPr>
          <w:ins w:id="178" w:author="Unknown"/>
          <w:rStyle w:val="HTMLCode"/>
          <w:rFonts w:ascii="Times New Roman" w:hAnsi="Times New Roman" w:cs="Times New Roman"/>
          <w:color w:val="F8F8F2"/>
          <w:sz w:val="32"/>
          <w:szCs w:val="32"/>
        </w:rPr>
      </w:pPr>
      <w:ins w:id="179" w:author="Unknown">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A</w:t>
        </w:r>
        <w:r w:rsidRPr="00AA07DB">
          <w:rPr>
            <w:rStyle w:val="token"/>
            <w:rFonts w:ascii="Times New Roman" w:hAnsi="Times New Roman" w:cs="Times New Roman"/>
            <w:color w:val="F8F8F2"/>
            <w:sz w:val="32"/>
            <w:szCs w:val="32"/>
          </w:rPr>
          <w:t>;</w:t>
        </w:r>
      </w:ins>
    </w:p>
    <w:p w14:paraId="7CF243EE" w14:textId="77777777" w:rsidR="00AF7B99" w:rsidRPr="00AA07DB" w:rsidRDefault="00AF7B99" w:rsidP="00AF7B99">
      <w:pPr>
        <w:pStyle w:val="HTMLPreformatted"/>
        <w:shd w:val="clear" w:color="auto" w:fill="1E2A37"/>
        <w:spacing w:before="120" w:after="120"/>
        <w:rPr>
          <w:ins w:id="180" w:author="Unknown"/>
          <w:rStyle w:val="HTMLCode"/>
          <w:rFonts w:ascii="Times New Roman" w:hAnsi="Times New Roman" w:cs="Times New Roman"/>
          <w:color w:val="F8F8F2"/>
          <w:sz w:val="32"/>
          <w:szCs w:val="32"/>
        </w:rPr>
      </w:pPr>
    </w:p>
    <w:p w14:paraId="75250E8C" w14:textId="77777777" w:rsidR="00AF7B99" w:rsidRPr="00AA07DB" w:rsidRDefault="00AF7B99" w:rsidP="00AF7B99">
      <w:pPr>
        <w:pStyle w:val="HTMLPreformatted"/>
        <w:shd w:val="clear" w:color="auto" w:fill="1E2A37"/>
        <w:spacing w:before="120" w:after="120"/>
        <w:rPr>
          <w:ins w:id="181" w:author="Unknown"/>
          <w:rFonts w:ascii="Times New Roman" w:hAnsi="Times New Roman" w:cs="Times New Roman"/>
          <w:color w:val="F8F8F2"/>
          <w:sz w:val="32"/>
          <w:szCs w:val="32"/>
        </w:rPr>
      </w:pPr>
      <w:ins w:id="18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29AC1243" w14:textId="77777777" w:rsidR="00AF7B99" w:rsidRPr="00AA07DB" w:rsidRDefault="00AF7B99" w:rsidP="00AF7B99">
      <w:pPr>
        <w:pStyle w:val="NormalWeb"/>
        <w:spacing w:before="0" w:beforeAutospacing="0" w:after="167" w:afterAutospacing="0"/>
        <w:rPr>
          <w:ins w:id="183" w:author="Unknown"/>
          <w:color w:val="333333"/>
          <w:sz w:val="32"/>
          <w:szCs w:val="32"/>
        </w:rPr>
      </w:pPr>
      <w:ins w:id="184" w:author="Unknown">
        <w:r w:rsidRPr="00AA07DB">
          <w:rPr>
            <w:color w:val="333333"/>
            <w:sz w:val="32"/>
            <w:szCs w:val="32"/>
          </w:rPr>
          <w:t>Now the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07197E0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945627D"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E04090"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227FF84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0572D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1486B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225A271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63F28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5B731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3ADA7CC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9AAE57"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1F2BA8"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697A01E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AF2F48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9CBFE2"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bl>
    <w:p w14:paraId="08A84C6C" w14:textId="77777777" w:rsidR="00AF7B99" w:rsidRPr="00AA07DB" w:rsidRDefault="00AF7B99" w:rsidP="00AF7B99">
      <w:pPr>
        <w:pStyle w:val="NormalWeb"/>
        <w:spacing w:before="0" w:beforeAutospacing="0" w:after="167" w:afterAutospacing="0"/>
        <w:rPr>
          <w:ins w:id="185" w:author="Unknown"/>
          <w:color w:val="333333"/>
          <w:sz w:val="32"/>
          <w:szCs w:val="32"/>
        </w:rPr>
      </w:pPr>
      <w:ins w:id="186" w:author="Unknown">
        <w:r w:rsidRPr="00AA07DB">
          <w:rPr>
            <w:color w:val="333333"/>
            <w:sz w:val="32"/>
            <w:szCs w:val="32"/>
          </w:rPr>
          <w:t>So now you know how the commands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works.</w:t>
        </w:r>
      </w:ins>
    </w:p>
    <w:p w14:paraId="3B88799E" w14:textId="77777777" w:rsidR="00AF7B99" w:rsidRPr="00AA07DB" w:rsidRDefault="00AF7B99">
      <w:pPr>
        <w:rPr>
          <w:rFonts w:ascii="Times New Roman" w:hAnsi="Times New Roman" w:cs="Times New Roman"/>
          <w:sz w:val="32"/>
          <w:szCs w:val="32"/>
        </w:rPr>
      </w:pPr>
    </w:p>
    <w:p w14:paraId="7DAE6694"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GRANT</w:t>
      </w:r>
      <w:r w:rsidRPr="00AA07DB">
        <w:rPr>
          <w:rFonts w:ascii="Times New Roman" w:hAnsi="Times New Roman" w:cs="Times New Roman"/>
          <w:b w:val="0"/>
          <w:bCs w:val="0"/>
          <w:color w:val="333333"/>
          <w:sz w:val="32"/>
          <w:szCs w:val="32"/>
        </w:rPr>
        <w:t> and </w:t>
      </w:r>
      <w:r w:rsidRPr="00AA07DB">
        <w:rPr>
          <w:rStyle w:val="HTMLCode"/>
          <w:rFonts w:ascii="Times New Roman" w:eastAsiaTheme="majorEastAsia" w:hAnsi="Times New Roman" w:cs="Times New Roman"/>
          <w:b w:val="0"/>
          <w:bCs w:val="0"/>
          <w:color w:val="C7254E"/>
          <w:sz w:val="32"/>
          <w:szCs w:val="32"/>
          <w:shd w:val="clear" w:color="auto" w:fill="F9F2F4"/>
        </w:rPr>
        <w:t>REVOKE</w:t>
      </w:r>
    </w:p>
    <w:p w14:paraId="26A24736" w14:textId="77777777" w:rsidR="00AF7B99" w:rsidRPr="00AA07DB" w:rsidRDefault="00AF7B99" w:rsidP="00AF7B99">
      <w:pPr>
        <w:pStyle w:val="NormalWeb"/>
        <w:spacing w:before="0" w:beforeAutospacing="0" w:after="167" w:afterAutospacing="0"/>
        <w:rPr>
          <w:color w:val="333333"/>
          <w:sz w:val="32"/>
          <w:szCs w:val="32"/>
        </w:rPr>
      </w:pPr>
      <w:r w:rsidRPr="001C15CD">
        <w:rPr>
          <w:color w:val="FF0000"/>
          <w:sz w:val="32"/>
          <w:szCs w:val="32"/>
          <w:u w:val="single"/>
        </w:rPr>
        <w:t xml:space="preserve">Data Control </w:t>
      </w:r>
      <w:proofErr w:type="gramStart"/>
      <w:r w:rsidRPr="001C15CD">
        <w:rPr>
          <w:color w:val="FF0000"/>
          <w:sz w:val="32"/>
          <w:szCs w:val="32"/>
          <w:u w:val="single"/>
        </w:rPr>
        <w:t>Language(</w:t>
      </w:r>
      <w:proofErr w:type="gramEnd"/>
      <w:r w:rsidRPr="001C15CD">
        <w:rPr>
          <w:color w:val="FF0000"/>
          <w:sz w:val="32"/>
          <w:szCs w:val="32"/>
          <w:u w:val="single"/>
        </w:rPr>
        <w:t>DCL)</w:t>
      </w:r>
      <w:r w:rsidRPr="00AA07DB">
        <w:rPr>
          <w:color w:val="333333"/>
          <w:sz w:val="32"/>
          <w:szCs w:val="32"/>
        </w:rPr>
        <w:t xml:space="preserve"> is used to control privileges in Database. To perform any operation in the database, such as for creating tables, sequences or views, a user needs privileges. Privileges are of two types,</w:t>
      </w:r>
    </w:p>
    <w:p w14:paraId="3A929771" w14:textId="77777777" w:rsidR="00AF7B99" w:rsidRPr="00AA07DB" w:rsidRDefault="00AF7B99" w:rsidP="00AF7B99">
      <w:pPr>
        <w:numPr>
          <w:ilvl w:val="0"/>
          <w:numId w:val="27"/>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System:</w:t>
      </w:r>
      <w:r w:rsidRPr="00AA07DB">
        <w:rPr>
          <w:rFonts w:ascii="Times New Roman" w:hAnsi="Times New Roman" w:cs="Times New Roman"/>
          <w:color w:val="333333"/>
          <w:sz w:val="32"/>
          <w:szCs w:val="32"/>
        </w:rPr>
        <w:t xml:space="preserve"> This includes permissions for creating session, table, </w:t>
      </w:r>
      <w:proofErr w:type="spellStart"/>
      <w:r w:rsidRPr="00AA07DB">
        <w:rPr>
          <w:rFonts w:ascii="Times New Roman" w:hAnsi="Times New Roman" w:cs="Times New Roman"/>
          <w:color w:val="333333"/>
          <w:sz w:val="32"/>
          <w:szCs w:val="32"/>
        </w:rPr>
        <w:t>etc</w:t>
      </w:r>
      <w:proofErr w:type="spellEnd"/>
      <w:r w:rsidRPr="00AA07DB">
        <w:rPr>
          <w:rFonts w:ascii="Times New Roman" w:hAnsi="Times New Roman" w:cs="Times New Roman"/>
          <w:color w:val="333333"/>
          <w:sz w:val="32"/>
          <w:szCs w:val="32"/>
        </w:rPr>
        <w:t xml:space="preserve"> and all types of other system privileges.</w:t>
      </w:r>
    </w:p>
    <w:p w14:paraId="24C8A611" w14:textId="77777777" w:rsidR="00AF7B99" w:rsidRPr="00AA07DB" w:rsidRDefault="00AF7B99" w:rsidP="00AF7B99">
      <w:pPr>
        <w:numPr>
          <w:ilvl w:val="0"/>
          <w:numId w:val="27"/>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Object:</w:t>
      </w:r>
      <w:r w:rsidRPr="00AA07DB">
        <w:rPr>
          <w:rFonts w:ascii="Times New Roman" w:hAnsi="Times New Roman" w:cs="Times New Roman"/>
          <w:color w:val="333333"/>
          <w:sz w:val="32"/>
          <w:szCs w:val="32"/>
        </w:rPr>
        <w:t> This includes permissions for any command or query to perform any operation on the database tables.</w:t>
      </w:r>
    </w:p>
    <w:p w14:paraId="40978FC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DCL we have two commands,</w:t>
      </w:r>
    </w:p>
    <w:p w14:paraId="11728DB9" w14:textId="77777777" w:rsidR="00AF7B99" w:rsidRPr="00AA07DB" w:rsidRDefault="00AF7B99" w:rsidP="00AF7B99">
      <w:pPr>
        <w:numPr>
          <w:ilvl w:val="0"/>
          <w:numId w:val="28"/>
        </w:numPr>
        <w:spacing w:before="100" w:beforeAutospacing="1" w:after="100" w:afterAutospacing="1" w:line="502" w:lineRule="atLeast"/>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GRANT</w:t>
      </w:r>
      <w:r w:rsidRPr="00AA07DB">
        <w:rPr>
          <w:rFonts w:ascii="Times New Roman" w:hAnsi="Times New Roman" w:cs="Times New Roman"/>
          <w:color w:val="333333"/>
          <w:sz w:val="32"/>
          <w:szCs w:val="32"/>
        </w:rPr>
        <w:t xml:space="preserve">: Used to provide any user access privileges or other </w:t>
      </w:r>
      <w:proofErr w:type="spellStart"/>
      <w:r w:rsidRPr="00AA07DB">
        <w:rPr>
          <w:rFonts w:ascii="Times New Roman" w:hAnsi="Times New Roman" w:cs="Times New Roman"/>
          <w:color w:val="333333"/>
          <w:sz w:val="32"/>
          <w:szCs w:val="32"/>
        </w:rPr>
        <w:t>priviliges</w:t>
      </w:r>
      <w:proofErr w:type="spellEnd"/>
      <w:r w:rsidRPr="00AA07DB">
        <w:rPr>
          <w:rFonts w:ascii="Times New Roman" w:hAnsi="Times New Roman" w:cs="Times New Roman"/>
          <w:color w:val="333333"/>
          <w:sz w:val="32"/>
          <w:szCs w:val="32"/>
        </w:rPr>
        <w:t xml:space="preserve"> for the database.</w:t>
      </w:r>
    </w:p>
    <w:p w14:paraId="72B3A4EE" w14:textId="77777777" w:rsidR="00AF7B99" w:rsidRPr="00AA07DB" w:rsidRDefault="00AF7B99" w:rsidP="00AF7B99">
      <w:pPr>
        <w:numPr>
          <w:ilvl w:val="0"/>
          <w:numId w:val="28"/>
        </w:numPr>
        <w:spacing w:before="100" w:beforeAutospacing="1" w:after="100" w:afterAutospacing="1" w:line="502" w:lineRule="atLeast"/>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lastRenderedPageBreak/>
        <w:t>REVOKE</w:t>
      </w:r>
      <w:r w:rsidRPr="00AA07DB">
        <w:rPr>
          <w:rFonts w:ascii="Times New Roman" w:hAnsi="Times New Roman" w:cs="Times New Roman"/>
          <w:color w:val="333333"/>
          <w:sz w:val="32"/>
          <w:szCs w:val="32"/>
        </w:rPr>
        <w:t>: Used to take back permissions from any user.</w:t>
      </w:r>
    </w:p>
    <w:p w14:paraId="70CB3D89" w14:textId="77777777" w:rsidR="00AF7B99" w:rsidRPr="00AA07DB" w:rsidRDefault="00AF7B99">
      <w:pPr>
        <w:rPr>
          <w:rFonts w:ascii="Times New Roman" w:hAnsi="Times New Roman" w:cs="Times New Roman"/>
          <w:sz w:val="32"/>
          <w:szCs w:val="32"/>
        </w:rPr>
      </w:pPr>
    </w:p>
    <w:p w14:paraId="4004B35F" w14:textId="77777777" w:rsidR="00AF7B99" w:rsidRPr="00AA07DB" w:rsidRDefault="00AF7B99">
      <w:pPr>
        <w:rPr>
          <w:rFonts w:ascii="Times New Roman" w:hAnsi="Times New Roman" w:cs="Times New Roman"/>
          <w:sz w:val="32"/>
          <w:szCs w:val="32"/>
        </w:rPr>
      </w:pPr>
    </w:p>
    <w:p w14:paraId="0F620E12" w14:textId="77777777" w:rsidR="00AF7B99" w:rsidRPr="009B0830" w:rsidRDefault="00AF7B99" w:rsidP="00AF7B99">
      <w:pPr>
        <w:pStyle w:val="Heading1"/>
        <w:spacing w:before="335" w:after="167"/>
        <w:rPr>
          <w:rFonts w:ascii="Times New Roman" w:hAnsi="Times New Roman" w:cs="Times New Roman"/>
          <w:bCs w:val="0"/>
          <w:color w:val="333333"/>
          <w:sz w:val="40"/>
          <w:szCs w:val="40"/>
          <w:u w:val="single"/>
        </w:rPr>
      </w:pPr>
      <w:r w:rsidRPr="009B0830">
        <w:rPr>
          <w:rStyle w:val="HTMLCode"/>
          <w:rFonts w:ascii="Times New Roman" w:eastAsiaTheme="majorEastAsia" w:hAnsi="Times New Roman" w:cs="Times New Roman"/>
          <w:bCs w:val="0"/>
          <w:color w:val="C7254E"/>
          <w:sz w:val="40"/>
          <w:szCs w:val="40"/>
          <w:u w:val="single"/>
          <w:shd w:val="clear" w:color="auto" w:fill="F9F2F4"/>
        </w:rPr>
        <w:t>SELECT</w:t>
      </w:r>
      <w:r w:rsidRPr="009B0830">
        <w:rPr>
          <w:rFonts w:ascii="Times New Roman" w:hAnsi="Times New Roman" w:cs="Times New Roman"/>
          <w:bCs w:val="0"/>
          <w:color w:val="333333"/>
          <w:sz w:val="40"/>
          <w:szCs w:val="40"/>
          <w:u w:val="single"/>
        </w:rPr>
        <w:t> SQL Query</w:t>
      </w:r>
    </w:p>
    <w:p w14:paraId="3FC271C0" w14:textId="77777777" w:rsidR="00AF7B99" w:rsidRPr="009B0830" w:rsidRDefault="00AF7B99" w:rsidP="009B0830">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query is used to retrieve data from a table. It is the most used SQL query. </w:t>
      </w:r>
    </w:p>
    <w:p w14:paraId="2192A8D8"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of </w:t>
      </w:r>
      <w:r w:rsidRPr="00AA07DB">
        <w:rPr>
          <w:rStyle w:val="HTMLCode"/>
          <w:rFonts w:ascii="Times New Roman" w:eastAsiaTheme="majorEastAsia" w:hAnsi="Times New Roman" w:cs="Times New Roman"/>
          <w:b w:val="0"/>
          <w:bCs w:val="0"/>
          <w:color w:val="C7254E"/>
          <w:sz w:val="32"/>
          <w:szCs w:val="32"/>
          <w:shd w:val="clear" w:color="auto" w:fill="F9F2F4"/>
        </w:rPr>
        <w:t>SELECT</w:t>
      </w:r>
      <w:r w:rsidRPr="00AA07DB">
        <w:rPr>
          <w:rFonts w:ascii="Times New Roman" w:hAnsi="Times New Roman" w:cs="Times New Roman"/>
          <w:b w:val="0"/>
          <w:bCs w:val="0"/>
          <w:color w:val="333333"/>
          <w:sz w:val="32"/>
          <w:szCs w:val="32"/>
        </w:rPr>
        <w:t> query</w:t>
      </w:r>
    </w:p>
    <w:p w14:paraId="126434FF"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query is used to </w:t>
      </w:r>
      <w:proofErr w:type="spellStart"/>
      <w:r w:rsidRPr="00AA07DB">
        <w:rPr>
          <w:color w:val="333333"/>
          <w:sz w:val="32"/>
          <w:szCs w:val="32"/>
        </w:rPr>
        <w:t>retieve</w:t>
      </w:r>
      <w:proofErr w:type="spellEnd"/>
      <w:r w:rsidRPr="00AA07DB">
        <w:rPr>
          <w:color w:val="333333"/>
          <w:sz w:val="32"/>
          <w:szCs w:val="32"/>
        </w:rPr>
        <w:t xml:space="preserve"> records from a table. We can specify the names of the columns which we want in the </w:t>
      </w:r>
      <w:proofErr w:type="spellStart"/>
      <w:r w:rsidRPr="00AA07DB">
        <w:rPr>
          <w:color w:val="333333"/>
          <w:sz w:val="32"/>
          <w:szCs w:val="32"/>
        </w:rPr>
        <w:t>resultset</w:t>
      </w:r>
      <w:proofErr w:type="spellEnd"/>
      <w:r w:rsidRPr="00AA07DB">
        <w:rPr>
          <w:color w:val="333333"/>
          <w:sz w:val="32"/>
          <w:szCs w:val="32"/>
        </w:rPr>
        <w:t>.</w:t>
      </w:r>
    </w:p>
    <w:p w14:paraId="2951DBE7"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p>
    <w:p w14:paraId="446DE869"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4779E686"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2A8D8F7A"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column_name3</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13C60B46"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
    <w:p w14:paraId="2FAB28A4"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column_nameN</w:t>
      </w:r>
      <w:proofErr w:type="spellEnd"/>
      <w:r w:rsidRPr="00AA07DB">
        <w:rPr>
          <w:rStyle w:val="HTMLCode"/>
          <w:rFonts w:ascii="Times New Roman" w:hAnsi="Times New Roman" w:cs="Times New Roman"/>
          <w:color w:val="F8F8F2"/>
          <w:sz w:val="32"/>
          <w:szCs w:val="32"/>
        </w:rPr>
        <w:t xml:space="preserve"> </w:t>
      </w:r>
    </w:p>
    <w:p w14:paraId="5442D57F"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token"/>
          <w:rFonts w:ascii="Times New Roman" w:hAnsi="Times New Roman" w:cs="Times New Roman"/>
          <w:color w:val="F8F8F2"/>
          <w:sz w:val="32"/>
          <w:szCs w:val="32"/>
        </w:rPr>
        <w:t>;</w:t>
      </w:r>
    </w:p>
    <w:p w14:paraId="230552A3"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0224AF4F">
          <v:rect id="_x0000_i1045" style="width:0;height:0" o:hralign="center" o:hrstd="t" o:hrnoshade="t" o:hr="t" fillcolor="#333" stroked="f"/>
        </w:pict>
      </w:r>
    </w:p>
    <w:p w14:paraId="1E400777"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Time for an Example</w:t>
      </w:r>
    </w:p>
    <w:p w14:paraId="196B285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27D5FED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F654DD"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2266E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1D32DE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9492F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FE98B8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9E6F6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424681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BABBA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BE12F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677656E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99B98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6FCF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57D2DE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57C03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582A3BD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F089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DC91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BFDA9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E31D0F5"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Banglore</w:t>
            </w:r>
            <w:proofErr w:type="spellEnd"/>
          </w:p>
        </w:tc>
      </w:tr>
      <w:tr w:rsidR="00AF7B99" w:rsidRPr="00AA07DB" w14:paraId="6DBCCA8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45A1A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55796F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C47D2B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6B342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7EB2A1BD"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25F3C3E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fetch information of </w:t>
      </w:r>
      <w:proofErr w:type="spellStart"/>
      <w:r w:rsidRPr="00AA07DB">
        <w:rPr>
          <w:rStyle w:val="HTMLCode"/>
          <w:rFonts w:ascii="Times New Roman" w:hAnsi="Times New Roman" w:cs="Times New Roman"/>
          <w:color w:val="C7254E"/>
          <w:sz w:val="32"/>
          <w:szCs w:val="32"/>
          <w:shd w:val="clear" w:color="auto" w:fill="F9F2F4"/>
        </w:rPr>
        <w:t>s_id</w:t>
      </w:r>
      <w:proofErr w:type="spellEnd"/>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name</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columns of the </w:t>
      </w:r>
      <w:r w:rsidRPr="00AA07DB">
        <w:rPr>
          <w:b/>
          <w:bCs/>
          <w:color w:val="333333"/>
          <w:sz w:val="32"/>
          <w:szCs w:val="32"/>
        </w:rPr>
        <w:t>student</w:t>
      </w:r>
      <w:r w:rsidRPr="00AA07DB">
        <w:rPr>
          <w:color w:val="333333"/>
          <w:sz w:val="32"/>
          <w:szCs w:val="32"/>
        </w:rPr>
        <w:t> table and display them,</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35E8A24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AE37BA"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D9C9BC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103C5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B9803C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A6B6F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C50F0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DE19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1424694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D5053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34E8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D64BB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2277552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3E6A30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0A0BA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6DEF0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r w:rsidR="00AF7B99" w:rsidRPr="00AA07DB" w14:paraId="584371F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09A34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CB03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2433B3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r>
    </w:tbl>
    <w:p w14:paraId="2E78DBE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As you can see the data from </w:t>
      </w:r>
      <w:r w:rsidRPr="00AA07DB">
        <w:rPr>
          <w:rStyle w:val="HTMLCode"/>
          <w:rFonts w:ascii="Times New Roman" w:hAnsi="Times New Roman" w:cs="Times New Roman"/>
          <w:color w:val="C7254E"/>
          <w:sz w:val="32"/>
          <w:szCs w:val="32"/>
          <w:shd w:val="clear" w:color="auto" w:fill="F9F2F4"/>
        </w:rPr>
        <w:t>address</w:t>
      </w:r>
      <w:r w:rsidRPr="00AA07DB">
        <w:rPr>
          <w:color w:val="333333"/>
          <w:sz w:val="32"/>
          <w:szCs w:val="32"/>
        </w:rPr>
        <w:t xml:space="preserve"> column is absent, because we did not </w:t>
      </w:r>
      <w:proofErr w:type="spellStart"/>
      <w:r w:rsidRPr="00AA07DB">
        <w:rPr>
          <w:color w:val="333333"/>
          <w:sz w:val="32"/>
          <w:szCs w:val="32"/>
        </w:rPr>
        <w:t>specif</w:t>
      </w:r>
      <w:proofErr w:type="spellEnd"/>
      <w:r w:rsidRPr="00AA07DB">
        <w:rPr>
          <w:color w:val="333333"/>
          <w:sz w:val="32"/>
          <w:szCs w:val="32"/>
        </w:rPr>
        <w:t xml:space="preserve"> it in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w:t>
      </w:r>
    </w:p>
    <w:p w14:paraId="6D997426" w14:textId="77777777" w:rsidR="00AF7B99" w:rsidRPr="00AA07DB" w:rsidRDefault="00000000" w:rsidP="00AF7B99">
      <w:pPr>
        <w:spacing w:before="335" w:after="335"/>
        <w:rPr>
          <w:ins w:id="187" w:author="Unknown"/>
          <w:rFonts w:ascii="Times New Roman" w:hAnsi="Times New Roman" w:cs="Times New Roman"/>
          <w:sz w:val="32"/>
          <w:szCs w:val="32"/>
        </w:rPr>
      </w:pPr>
      <w:ins w:id="188" w:author="Unknown">
        <w:r>
          <w:rPr>
            <w:rFonts w:ascii="Times New Roman" w:hAnsi="Times New Roman" w:cs="Times New Roman"/>
            <w:sz w:val="32"/>
            <w:szCs w:val="32"/>
          </w:rPr>
          <w:pict w14:anchorId="54662976">
            <v:rect id="_x0000_i1046" style="width:0;height:0" o:hralign="center" o:hrstd="t" o:hrnoshade="t" o:hr="t" fillcolor="#333" stroked="f"/>
          </w:pict>
        </w:r>
      </w:ins>
    </w:p>
    <w:p w14:paraId="3309D555" w14:textId="77777777" w:rsidR="00AF7B99" w:rsidRPr="00AA07DB" w:rsidRDefault="00AF7B99" w:rsidP="00AF7B99">
      <w:pPr>
        <w:pStyle w:val="HTMLPreformatted"/>
        <w:shd w:val="clear" w:color="auto" w:fill="1E2A37"/>
        <w:spacing w:before="120" w:after="120"/>
        <w:rPr>
          <w:ins w:id="189" w:author="Unknown"/>
          <w:rFonts w:ascii="Times New Roman" w:hAnsi="Times New Roman" w:cs="Times New Roman"/>
          <w:color w:val="F8F8F2"/>
          <w:sz w:val="32"/>
          <w:szCs w:val="32"/>
        </w:rPr>
      </w:pPr>
      <w:ins w:id="190"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1B49FDB7" w14:textId="77777777" w:rsidR="00AF7B99" w:rsidRPr="00AA07DB" w:rsidRDefault="00AF7B99" w:rsidP="00AF7B99">
      <w:pPr>
        <w:pStyle w:val="NormalWeb"/>
        <w:spacing w:before="0" w:beforeAutospacing="0" w:after="167" w:afterAutospacing="0"/>
        <w:rPr>
          <w:ins w:id="191" w:author="Unknown"/>
          <w:color w:val="333333"/>
          <w:sz w:val="32"/>
          <w:szCs w:val="32"/>
        </w:rPr>
      </w:pPr>
      <w:ins w:id="192" w:author="Unknown">
        <w:r w:rsidRPr="00AA07DB">
          <w:rPr>
            <w:color w:val="333333"/>
            <w:sz w:val="32"/>
            <w:szCs w:val="32"/>
          </w:rPr>
          <w:t>The above query will show all the records of </w:t>
        </w:r>
        <w:r w:rsidRPr="00AA07DB">
          <w:rPr>
            <w:b/>
            <w:bCs/>
            <w:color w:val="333333"/>
            <w:sz w:val="32"/>
            <w:szCs w:val="32"/>
          </w:rPr>
          <w:t>student</w:t>
        </w:r>
        <w:r w:rsidRPr="00AA07DB">
          <w:rPr>
            <w:color w:val="333333"/>
            <w:sz w:val="32"/>
            <w:szCs w:val="32"/>
          </w:rPr>
          <w:t> table, that means it will show complete dataset of the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2B7E1F1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97152C"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13FB9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A7E26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A5ECE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30D0358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7B0E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F540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B356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076C3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6CC1F8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A16B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A345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AB916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F72E8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1B6962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6E88E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387B1D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BEFC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4EA4BC4"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Banglore</w:t>
            </w:r>
            <w:proofErr w:type="spellEnd"/>
          </w:p>
        </w:tc>
      </w:tr>
      <w:tr w:rsidR="00AF7B99" w:rsidRPr="00AA07DB" w14:paraId="7AC9AED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FBD48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C1509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20E2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8BF88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2645C54D" w14:textId="77777777" w:rsidR="00AF7B99" w:rsidRPr="00AA07DB" w:rsidRDefault="00000000" w:rsidP="00AF7B99">
      <w:pPr>
        <w:spacing w:before="335" w:after="335"/>
        <w:rPr>
          <w:ins w:id="193" w:author="Unknown"/>
          <w:rFonts w:ascii="Times New Roman" w:hAnsi="Times New Roman" w:cs="Times New Roman"/>
          <w:sz w:val="32"/>
          <w:szCs w:val="32"/>
        </w:rPr>
      </w:pPr>
      <w:ins w:id="194" w:author="Unknown">
        <w:r>
          <w:rPr>
            <w:rFonts w:ascii="Times New Roman" w:hAnsi="Times New Roman" w:cs="Times New Roman"/>
            <w:sz w:val="32"/>
            <w:szCs w:val="32"/>
          </w:rPr>
          <w:pict w14:anchorId="6E5183CF">
            <v:rect id="_x0000_i1047" style="width:0;height:0" o:hralign="center" o:hrstd="t" o:hrnoshade="t" o:hr="t" fillcolor="#333" stroked="f"/>
          </w:pict>
        </w:r>
      </w:ins>
    </w:p>
    <w:p w14:paraId="5DAEE839" w14:textId="77777777" w:rsidR="00AF7B99" w:rsidRPr="00AA07DB" w:rsidRDefault="00AF7B99" w:rsidP="00AF7B99">
      <w:pPr>
        <w:pStyle w:val="Heading3"/>
        <w:spacing w:before="335" w:after="167"/>
        <w:rPr>
          <w:ins w:id="195" w:author="Unknown"/>
          <w:rFonts w:ascii="Times New Roman" w:hAnsi="Times New Roman" w:cs="Times New Roman"/>
          <w:b w:val="0"/>
          <w:bCs w:val="0"/>
          <w:color w:val="333333"/>
          <w:sz w:val="32"/>
          <w:szCs w:val="32"/>
        </w:rPr>
      </w:pPr>
      <w:ins w:id="196" w:author="Unknown">
        <w:r w:rsidRPr="00AA07DB">
          <w:rPr>
            <w:rFonts w:ascii="Times New Roman" w:hAnsi="Times New Roman" w:cs="Times New Roman"/>
            <w:b w:val="0"/>
            <w:bCs w:val="0"/>
            <w:color w:val="333333"/>
            <w:sz w:val="32"/>
            <w:szCs w:val="32"/>
          </w:rPr>
          <w:t>Select a particular record based on a condition</w:t>
        </w:r>
      </w:ins>
    </w:p>
    <w:p w14:paraId="1A0FB6F7" w14:textId="77777777" w:rsidR="00AF7B99" w:rsidRPr="00AA07DB" w:rsidRDefault="00AF7B99" w:rsidP="00AF7B99">
      <w:pPr>
        <w:pStyle w:val="NormalWeb"/>
        <w:spacing w:before="0" w:beforeAutospacing="0" w:after="167" w:afterAutospacing="0"/>
        <w:rPr>
          <w:ins w:id="197" w:author="Unknown"/>
          <w:color w:val="333333"/>
          <w:sz w:val="32"/>
          <w:szCs w:val="32"/>
        </w:rPr>
      </w:pPr>
      <w:ins w:id="198" w:author="Unknown">
        <w:r w:rsidRPr="00AA07DB">
          <w:rPr>
            <w:color w:val="333333"/>
            <w:sz w:val="32"/>
            <w:szCs w:val="32"/>
          </w:rPr>
          <w:t>We can use the </w:t>
        </w:r>
        <w:r w:rsidRPr="00AA07DB">
          <w:rPr>
            <w:color w:val="333333"/>
            <w:sz w:val="32"/>
            <w:szCs w:val="32"/>
          </w:rPr>
          <w:fldChar w:fldCharType="begin"/>
        </w:r>
        <w:r w:rsidRPr="00AA07DB">
          <w:rPr>
            <w:color w:val="333333"/>
            <w:sz w:val="32"/>
            <w:szCs w:val="32"/>
          </w:rPr>
          <w:instrText xml:space="preserve"> HYPERLINK "https://www.studytonight.com/dbms/where-clause.php" \t "_blank" </w:instrText>
        </w:r>
        <w:r w:rsidRPr="00AA07DB">
          <w:rPr>
            <w:color w:val="333333"/>
            <w:sz w:val="32"/>
            <w:szCs w:val="32"/>
          </w:rPr>
        </w:r>
        <w:r w:rsidRPr="00AA07DB">
          <w:rPr>
            <w:color w:val="333333"/>
            <w:sz w:val="32"/>
            <w:szCs w:val="32"/>
          </w:rPr>
          <w:fldChar w:fldCharType="separate"/>
        </w:r>
        <w:r w:rsidRPr="00AA07DB">
          <w:rPr>
            <w:rStyle w:val="HTMLCode"/>
            <w:rFonts w:ascii="Times New Roman" w:hAnsi="Times New Roman" w:cs="Times New Roman"/>
            <w:color w:val="C7254E"/>
            <w:sz w:val="32"/>
            <w:szCs w:val="32"/>
            <w:shd w:val="clear" w:color="auto" w:fill="F9F2F4"/>
          </w:rPr>
          <w:t>WHERE</w:t>
        </w:r>
        <w:r w:rsidRPr="00AA07DB">
          <w:rPr>
            <w:rStyle w:val="Hyperlink"/>
            <w:rFonts w:eastAsiaTheme="majorEastAsia"/>
            <w:color w:val="10A2FF"/>
            <w:sz w:val="32"/>
            <w:szCs w:val="32"/>
          </w:rPr>
          <w:t> clause</w:t>
        </w:r>
        <w:r w:rsidRPr="00AA07DB">
          <w:rPr>
            <w:color w:val="333333"/>
            <w:sz w:val="32"/>
            <w:szCs w:val="32"/>
          </w:rPr>
          <w:fldChar w:fldCharType="end"/>
        </w:r>
        <w:r w:rsidRPr="00AA07DB">
          <w:rPr>
            <w:color w:val="333333"/>
            <w:sz w:val="32"/>
            <w:szCs w:val="32"/>
          </w:rPr>
          <w:t> to set a condition,</w:t>
        </w:r>
      </w:ins>
    </w:p>
    <w:p w14:paraId="67EAD68E" w14:textId="77777777" w:rsidR="00AF7B99" w:rsidRPr="00AA07DB" w:rsidRDefault="00AF7B99" w:rsidP="00AF7B99">
      <w:pPr>
        <w:pStyle w:val="HTMLPreformatted"/>
        <w:shd w:val="clear" w:color="auto" w:fill="1E2A37"/>
        <w:spacing w:before="120" w:after="120"/>
        <w:rPr>
          <w:ins w:id="199" w:author="Unknown"/>
          <w:rFonts w:ascii="Times New Roman" w:hAnsi="Times New Roman" w:cs="Times New Roman"/>
          <w:color w:val="F8F8F2"/>
          <w:sz w:val="32"/>
          <w:szCs w:val="32"/>
        </w:rPr>
      </w:pPr>
      <w:ins w:id="20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'Abhi'</w:t>
        </w:r>
        <w:r w:rsidRPr="00AA07DB">
          <w:rPr>
            <w:rStyle w:val="token"/>
            <w:rFonts w:ascii="Times New Roman" w:hAnsi="Times New Roman" w:cs="Times New Roman"/>
            <w:color w:val="F8F8F2"/>
            <w:sz w:val="32"/>
            <w:szCs w:val="32"/>
          </w:rPr>
          <w:t>;</w:t>
        </w:r>
      </w:ins>
    </w:p>
    <w:p w14:paraId="3735E199" w14:textId="77777777" w:rsidR="00AF7B99" w:rsidRPr="00AA07DB" w:rsidRDefault="00AF7B99" w:rsidP="00AF7B99">
      <w:pPr>
        <w:pStyle w:val="NormalWeb"/>
        <w:spacing w:before="0" w:beforeAutospacing="0" w:after="167" w:afterAutospacing="0"/>
        <w:rPr>
          <w:ins w:id="201" w:author="Unknown"/>
          <w:color w:val="333333"/>
          <w:sz w:val="32"/>
          <w:szCs w:val="32"/>
        </w:rPr>
      </w:pPr>
      <w:ins w:id="202" w:author="Unknown">
        <w:r w:rsidRPr="00AA07DB">
          <w:rPr>
            <w:color w:val="333333"/>
            <w:sz w:val="32"/>
            <w:szCs w:val="32"/>
          </w:rPr>
          <w:t>The above query will return the following result,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2"/>
        <w:gridCol w:w="2782"/>
        <w:gridCol w:w="1802"/>
        <w:gridCol w:w="3656"/>
      </w:tblGrid>
      <w:tr w:rsidR="00AF7B99" w:rsidRPr="00AA07DB" w14:paraId="46FB6D3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1C86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61714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43D69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C8CF76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Rohtak</w:t>
            </w:r>
          </w:p>
        </w:tc>
      </w:tr>
    </w:tbl>
    <w:p w14:paraId="36992E72" w14:textId="77777777" w:rsidR="00AF7B99" w:rsidRPr="00AA07DB" w:rsidRDefault="00000000" w:rsidP="00AF7B99">
      <w:pPr>
        <w:spacing w:before="335" w:after="335"/>
        <w:rPr>
          <w:ins w:id="203" w:author="Unknown"/>
          <w:rFonts w:ascii="Times New Roman" w:hAnsi="Times New Roman" w:cs="Times New Roman"/>
          <w:sz w:val="32"/>
          <w:szCs w:val="32"/>
        </w:rPr>
      </w:pPr>
      <w:ins w:id="204" w:author="Unknown">
        <w:r>
          <w:rPr>
            <w:rFonts w:ascii="Times New Roman" w:hAnsi="Times New Roman" w:cs="Times New Roman"/>
            <w:sz w:val="32"/>
            <w:szCs w:val="32"/>
          </w:rPr>
          <w:pict w14:anchorId="483A9B47">
            <v:rect id="_x0000_i1048" style="width:0;height:0" o:hralign="center" o:hrstd="t" o:hrnoshade="t" o:hr="t" fillcolor="#333" stroked="f"/>
          </w:pict>
        </w:r>
      </w:ins>
    </w:p>
    <w:p w14:paraId="2D979AFD" w14:textId="77777777" w:rsidR="00AF7B99" w:rsidRPr="00AA07DB" w:rsidRDefault="00AF7B99" w:rsidP="00AF7B99">
      <w:pPr>
        <w:pStyle w:val="Heading3"/>
        <w:spacing w:before="335" w:after="167"/>
        <w:rPr>
          <w:ins w:id="205" w:author="Unknown"/>
          <w:rFonts w:ascii="Times New Roman" w:hAnsi="Times New Roman" w:cs="Times New Roman"/>
          <w:b w:val="0"/>
          <w:bCs w:val="0"/>
          <w:color w:val="333333"/>
          <w:sz w:val="32"/>
          <w:szCs w:val="32"/>
        </w:rPr>
      </w:pPr>
      <w:ins w:id="206" w:author="Unknown">
        <w:r w:rsidRPr="00AA07DB">
          <w:rPr>
            <w:rFonts w:ascii="Times New Roman" w:hAnsi="Times New Roman" w:cs="Times New Roman"/>
            <w:b w:val="0"/>
            <w:bCs w:val="0"/>
            <w:color w:val="333333"/>
            <w:sz w:val="32"/>
            <w:szCs w:val="32"/>
          </w:rPr>
          <w:lastRenderedPageBreak/>
          <w:t>Performing Simple Calculations using </w:t>
        </w:r>
        <w:r w:rsidRPr="00AA07DB">
          <w:rPr>
            <w:rStyle w:val="HTMLCode"/>
            <w:rFonts w:ascii="Times New Roman" w:eastAsiaTheme="majorEastAsia" w:hAnsi="Times New Roman" w:cs="Times New Roman"/>
            <w:b w:val="0"/>
            <w:bCs w:val="0"/>
            <w:color w:val="C7254E"/>
            <w:sz w:val="32"/>
            <w:szCs w:val="32"/>
            <w:shd w:val="clear" w:color="auto" w:fill="F9F2F4"/>
          </w:rPr>
          <w:t>SELECT</w:t>
        </w:r>
        <w:r w:rsidRPr="00AA07DB">
          <w:rPr>
            <w:rFonts w:ascii="Times New Roman" w:hAnsi="Times New Roman" w:cs="Times New Roman"/>
            <w:b w:val="0"/>
            <w:bCs w:val="0"/>
            <w:color w:val="333333"/>
            <w:sz w:val="32"/>
            <w:szCs w:val="32"/>
          </w:rPr>
          <w:t> Query</w:t>
        </w:r>
      </w:ins>
    </w:p>
    <w:p w14:paraId="2C21B201" w14:textId="77777777" w:rsidR="00AF7B99" w:rsidRPr="00AA07DB" w:rsidRDefault="00AF7B99" w:rsidP="00AF7B99">
      <w:pPr>
        <w:pStyle w:val="NormalWeb"/>
        <w:spacing w:before="0" w:beforeAutospacing="0" w:after="167" w:afterAutospacing="0"/>
        <w:rPr>
          <w:ins w:id="207" w:author="Unknown"/>
          <w:color w:val="333333"/>
          <w:sz w:val="32"/>
          <w:szCs w:val="32"/>
        </w:rPr>
      </w:pPr>
      <w:ins w:id="208" w:author="Unknown">
        <w:r w:rsidRPr="00AA07DB">
          <w:rPr>
            <w:color w:val="333333"/>
            <w:sz w:val="32"/>
            <w:szCs w:val="32"/>
          </w:rPr>
          <w:t>Consider the following </w:t>
        </w:r>
        <w:r w:rsidRPr="00AA07DB">
          <w:rPr>
            <w:b/>
            <w:bCs/>
            <w:color w:val="333333"/>
            <w:sz w:val="32"/>
            <w:szCs w:val="32"/>
          </w:rPr>
          <w:t>employee</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1E91266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B69EE4"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FA521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2C1E3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8FE00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77F4B44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7C404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BA900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33304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D023A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AF7B99" w:rsidRPr="00AA07DB" w14:paraId="29DB252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1B4F63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65752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Ricky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F5CEB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09465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3697928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2C5A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95CF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4A362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0BCBD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471667F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DD315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B9B5F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68667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3A77E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bl>
    <w:p w14:paraId="419FCF4A" w14:textId="77777777" w:rsidR="00AF7B99" w:rsidRPr="00AA07DB" w:rsidRDefault="00AF7B99" w:rsidP="00AF7B99">
      <w:pPr>
        <w:pStyle w:val="NormalWeb"/>
        <w:spacing w:before="0" w:beforeAutospacing="0" w:after="167" w:afterAutospacing="0"/>
        <w:rPr>
          <w:ins w:id="209" w:author="Unknown"/>
          <w:color w:val="333333"/>
          <w:sz w:val="32"/>
          <w:szCs w:val="32"/>
        </w:rPr>
      </w:pPr>
      <w:ins w:id="210" w:author="Unknown">
        <w:r w:rsidRPr="00AA07DB">
          <w:rPr>
            <w:color w:val="333333"/>
            <w:sz w:val="32"/>
            <w:szCs w:val="32"/>
          </w:rPr>
          <w:t>Here is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w:t>
        </w:r>
      </w:ins>
    </w:p>
    <w:p w14:paraId="2AE0322F" w14:textId="77777777" w:rsidR="00AF7B99" w:rsidRPr="00AA07DB" w:rsidRDefault="00AF7B99" w:rsidP="00AF7B99">
      <w:pPr>
        <w:pStyle w:val="HTMLPreformatted"/>
        <w:shd w:val="clear" w:color="auto" w:fill="1E2A37"/>
        <w:spacing w:before="120" w:after="120"/>
        <w:rPr>
          <w:ins w:id="211" w:author="Unknown"/>
          <w:rFonts w:ascii="Times New Roman" w:hAnsi="Times New Roman" w:cs="Times New Roman"/>
          <w:color w:val="F8F8F2"/>
          <w:sz w:val="32"/>
          <w:szCs w:val="32"/>
        </w:rPr>
      </w:pPr>
      <w:ins w:id="21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eid</w:t>
        </w:r>
        <w:proofErr w:type="spell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salary</w:t>
        </w:r>
        <w:r w:rsidRPr="00AA07DB">
          <w:rPr>
            <w:rStyle w:val="token"/>
            <w:rFonts w:ascii="Times New Roman" w:hAnsi="Times New Roman" w:cs="Times New Roman"/>
            <w:color w:val="F8F8F2"/>
            <w:sz w:val="32"/>
            <w:szCs w:val="32"/>
          </w:rPr>
          <w:t>+</w:t>
        </w:r>
        <w:proofErr w:type="gramStart"/>
        <w:r w:rsidRPr="00AA07DB">
          <w:rPr>
            <w:rStyle w:val="token"/>
            <w:rFonts w:ascii="Times New Roman" w:hAnsi="Times New Roman" w:cs="Times New Roman"/>
            <w:color w:val="AE81FF"/>
            <w:sz w:val="32"/>
            <w:szCs w:val="32"/>
          </w:rPr>
          <w:t>3000</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proofErr w:type="gramEnd"/>
        <w:r w:rsidRPr="00AA07DB">
          <w:rPr>
            <w:rStyle w:val="HTMLCode"/>
            <w:rFonts w:ascii="Times New Roman" w:hAnsi="Times New Roman" w:cs="Times New Roman"/>
            <w:color w:val="F8F8F2"/>
            <w:sz w:val="32"/>
            <w:szCs w:val="32"/>
          </w:rPr>
          <w:t xml:space="preserve"> employee</w:t>
        </w:r>
        <w:r w:rsidRPr="00AA07DB">
          <w:rPr>
            <w:rStyle w:val="token"/>
            <w:rFonts w:ascii="Times New Roman" w:hAnsi="Times New Roman" w:cs="Times New Roman"/>
            <w:color w:val="F8F8F2"/>
            <w:sz w:val="32"/>
            <w:szCs w:val="32"/>
          </w:rPr>
          <w:t>;</w:t>
        </w:r>
      </w:ins>
    </w:p>
    <w:p w14:paraId="75F208EA" w14:textId="77777777" w:rsidR="00AF7B99" w:rsidRPr="00AA07DB" w:rsidRDefault="00AF7B99" w:rsidP="00AF7B99">
      <w:pPr>
        <w:pStyle w:val="NormalWeb"/>
        <w:spacing w:before="0" w:beforeAutospacing="0" w:after="167" w:afterAutospacing="0"/>
        <w:rPr>
          <w:ins w:id="213" w:author="Unknown"/>
          <w:color w:val="333333"/>
          <w:sz w:val="32"/>
          <w:szCs w:val="32"/>
        </w:rPr>
      </w:pPr>
      <w:ins w:id="214" w:author="Unknown">
        <w:r w:rsidRPr="00AA07DB">
          <w:rPr>
            <w:color w:val="333333"/>
            <w:sz w:val="32"/>
            <w:szCs w:val="32"/>
          </w:rPr>
          <w:t>The above command will display a new column in the result, with </w:t>
        </w:r>
        <w:r w:rsidRPr="00AA07DB">
          <w:rPr>
            <w:b/>
            <w:bCs/>
            <w:color w:val="333333"/>
            <w:sz w:val="32"/>
            <w:szCs w:val="32"/>
          </w:rPr>
          <w:t>3000</w:t>
        </w:r>
        <w:r w:rsidRPr="00AA07DB">
          <w:rPr>
            <w:color w:val="333333"/>
            <w:sz w:val="32"/>
            <w:szCs w:val="32"/>
          </w:rPr>
          <w:t> added into existing salaries of the employees.</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5"/>
        <w:gridCol w:w="3078"/>
        <w:gridCol w:w="5369"/>
      </w:tblGrid>
      <w:tr w:rsidR="00AF7B99" w:rsidRPr="00AA07DB" w14:paraId="5B7C27F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14D0306"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279ED7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9905B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salary+3000</w:t>
            </w:r>
          </w:p>
        </w:tc>
      </w:tr>
      <w:tr w:rsidR="00AF7B99" w:rsidRPr="00AA07DB" w14:paraId="39A3964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1753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EF1F5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92827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60EA35A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C8D8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17C4D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Ricky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9E6A8E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11000</w:t>
            </w:r>
          </w:p>
        </w:tc>
      </w:tr>
      <w:tr w:rsidR="00AF7B99" w:rsidRPr="00AA07DB" w14:paraId="070DA22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419270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FC005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A571D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13000</w:t>
            </w:r>
          </w:p>
        </w:tc>
      </w:tr>
      <w:tr w:rsidR="00AF7B99" w:rsidRPr="00AA07DB" w14:paraId="06DF076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12392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26C9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0A79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352AF439" w14:textId="77777777" w:rsidR="00AF7B99" w:rsidRPr="00AA07DB" w:rsidRDefault="00AF7B99" w:rsidP="00AF7B99">
      <w:pPr>
        <w:pStyle w:val="NormalWeb"/>
        <w:spacing w:before="0" w:beforeAutospacing="0" w:after="167" w:afterAutospacing="0"/>
        <w:rPr>
          <w:ins w:id="215" w:author="Unknown"/>
          <w:color w:val="333333"/>
          <w:sz w:val="32"/>
          <w:szCs w:val="32"/>
        </w:rPr>
      </w:pPr>
      <w:proofErr w:type="gramStart"/>
      <w:ins w:id="216" w:author="Unknown">
        <w:r w:rsidRPr="00AA07DB">
          <w:rPr>
            <w:color w:val="333333"/>
            <w:sz w:val="32"/>
            <w:szCs w:val="32"/>
          </w:rPr>
          <w:t>So</w:t>
        </w:r>
        <w:proofErr w:type="gramEnd"/>
        <w:r w:rsidRPr="00AA07DB">
          <w:rPr>
            <w:color w:val="333333"/>
            <w:sz w:val="32"/>
            <w:szCs w:val="32"/>
          </w:rPr>
          <w:t xml:space="preserve"> you can also perform simple mathematical operations on the data too using the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to fetch data from table.</w:t>
        </w:r>
      </w:ins>
    </w:p>
    <w:p w14:paraId="4BE7FC55" w14:textId="77777777" w:rsidR="00AF7B99" w:rsidRPr="00AA07DB" w:rsidRDefault="00AF7B99">
      <w:pPr>
        <w:rPr>
          <w:rFonts w:ascii="Times New Roman" w:hAnsi="Times New Roman" w:cs="Times New Roman"/>
          <w:sz w:val="32"/>
          <w:szCs w:val="32"/>
        </w:rPr>
      </w:pPr>
    </w:p>
    <w:p w14:paraId="1DC8299D" w14:textId="77777777" w:rsidR="00AF7B99" w:rsidRPr="00AA07DB" w:rsidRDefault="00AF7B99">
      <w:pPr>
        <w:rPr>
          <w:rFonts w:ascii="Times New Roman" w:hAnsi="Times New Roman" w:cs="Times New Roman"/>
          <w:sz w:val="32"/>
          <w:szCs w:val="32"/>
        </w:rPr>
      </w:pPr>
    </w:p>
    <w:p w14:paraId="22F1329F" w14:textId="77777777" w:rsidR="00AF7B99" w:rsidRDefault="00AF7B99" w:rsidP="009B0830">
      <w:pPr>
        <w:pStyle w:val="Heading1"/>
        <w:spacing w:before="335" w:after="167"/>
        <w:rPr>
          <w:rFonts w:ascii="Times New Roman" w:hAnsi="Times New Roman" w:cs="Times New Roman"/>
          <w:bCs w:val="0"/>
          <w:color w:val="333333"/>
          <w:sz w:val="40"/>
          <w:szCs w:val="40"/>
          <w:u w:val="single"/>
        </w:rPr>
      </w:pPr>
      <w:r w:rsidRPr="009B0830">
        <w:rPr>
          <w:rFonts w:ascii="Times New Roman" w:hAnsi="Times New Roman" w:cs="Times New Roman"/>
          <w:bCs w:val="0"/>
          <w:color w:val="333333"/>
          <w:sz w:val="40"/>
          <w:szCs w:val="40"/>
          <w:u w:val="single"/>
        </w:rPr>
        <w:t>Using the </w:t>
      </w:r>
      <w:r w:rsidRPr="009B0830">
        <w:rPr>
          <w:rStyle w:val="HTMLCode"/>
          <w:rFonts w:ascii="Times New Roman" w:eastAsiaTheme="majorEastAsia" w:hAnsi="Times New Roman" w:cs="Times New Roman"/>
          <w:bCs w:val="0"/>
          <w:color w:val="C7254E"/>
          <w:sz w:val="40"/>
          <w:szCs w:val="40"/>
          <w:u w:val="single"/>
          <w:shd w:val="clear" w:color="auto" w:fill="F9F2F4"/>
        </w:rPr>
        <w:t>WHERE</w:t>
      </w:r>
      <w:r w:rsidRPr="009B0830">
        <w:rPr>
          <w:rFonts w:ascii="Times New Roman" w:hAnsi="Times New Roman" w:cs="Times New Roman"/>
          <w:bCs w:val="0"/>
          <w:color w:val="333333"/>
          <w:sz w:val="40"/>
          <w:szCs w:val="40"/>
          <w:u w:val="single"/>
        </w:rPr>
        <w:t> SQL clause</w:t>
      </w:r>
    </w:p>
    <w:p w14:paraId="1A2FB549" w14:textId="77777777" w:rsidR="00424EA5" w:rsidRDefault="00424EA5" w:rsidP="00424EA5"/>
    <w:p w14:paraId="334A7BD9" w14:textId="77777777" w:rsidR="00424EA5" w:rsidRPr="00424EA5" w:rsidRDefault="00424EA5" w:rsidP="00424EA5"/>
    <w:p w14:paraId="4B7E14DD"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for </w:t>
      </w:r>
      <w:r w:rsidRPr="00AA07DB">
        <w:rPr>
          <w:rStyle w:val="HTMLCode"/>
          <w:rFonts w:ascii="Times New Roman" w:eastAsiaTheme="majorEastAsia" w:hAnsi="Times New Roman" w:cs="Times New Roman"/>
          <w:b w:val="0"/>
          <w:bCs w:val="0"/>
          <w:color w:val="C7254E"/>
          <w:sz w:val="32"/>
          <w:szCs w:val="32"/>
          <w:shd w:val="clear" w:color="auto" w:fill="F9F2F4"/>
        </w:rPr>
        <w:t>WHERE</w:t>
      </w:r>
      <w:r w:rsidRPr="00AA07DB">
        <w:rPr>
          <w:rFonts w:ascii="Times New Roman" w:hAnsi="Times New Roman" w:cs="Times New Roman"/>
          <w:b w:val="0"/>
          <w:bCs w:val="0"/>
          <w:color w:val="333333"/>
          <w:sz w:val="32"/>
          <w:szCs w:val="32"/>
        </w:rPr>
        <w:t> clause</w:t>
      </w:r>
    </w:p>
    <w:p w14:paraId="3EF344B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how you can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with a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statement, or any other statement,</w:t>
      </w:r>
    </w:p>
    <w:p w14:paraId="15A0FA6D"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condition</w:t>
      </w:r>
      <w:r w:rsidRPr="00AA07DB">
        <w:rPr>
          <w:rStyle w:val="token"/>
          <w:rFonts w:ascii="Times New Roman" w:hAnsi="Times New Roman" w:cs="Times New Roman"/>
          <w:color w:val="F8F8F2"/>
          <w:sz w:val="32"/>
          <w:szCs w:val="32"/>
        </w:rPr>
        <w:t>];</w:t>
      </w:r>
    </w:p>
    <w:p w14:paraId="5BB3F36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is used at the end of any SQL query, to specify a condition for execution.</w:t>
      </w:r>
    </w:p>
    <w:p w14:paraId="218E6F8C"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0B63CF09">
          <v:rect id="_x0000_i1049" style="width:0;height:0" o:hralign="center" o:hrstd="t" o:hrnoshade="t" o:hr="t" fillcolor="#333" stroked="f"/>
        </w:pict>
      </w:r>
    </w:p>
    <w:p w14:paraId="705A0441"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Time for an Example</w:t>
      </w:r>
    </w:p>
    <w:p w14:paraId="48622CDF"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a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462E06E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9603934"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7F8A0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E0393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FEDB4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40FEB6E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CBD84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343DF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3AB67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78310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54ED2A0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6BCC8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5F73F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EFF4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8EB61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78D024C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7186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4BC03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1A65A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BBAD026"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Banglore</w:t>
            </w:r>
            <w:proofErr w:type="spellEnd"/>
          </w:p>
        </w:tc>
      </w:tr>
      <w:tr w:rsidR="00AF7B99" w:rsidRPr="00AA07DB" w14:paraId="7898A9C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1FAEE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8587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B93E9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A2E78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13B6875F" w14:textId="77777777" w:rsidR="00AF7B99" w:rsidRPr="00AA07DB" w:rsidRDefault="00AF7B99" w:rsidP="00AF7B99">
      <w:pPr>
        <w:pStyle w:val="NormalWeb"/>
        <w:spacing w:before="0" w:beforeAutospacing="0" w:after="167" w:afterAutospacing="0"/>
        <w:rPr>
          <w:ins w:id="217" w:author="Unknown"/>
          <w:color w:val="333333"/>
          <w:sz w:val="32"/>
          <w:szCs w:val="32"/>
        </w:rPr>
      </w:pPr>
      <w:ins w:id="218" w:author="Unknown">
        <w:r w:rsidRPr="00AA07DB">
          <w:rPr>
            <w:color w:val="333333"/>
            <w:sz w:val="32"/>
            <w:szCs w:val="32"/>
          </w:rPr>
          <w:t>Now we will use the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statement to display data of the table, based on a condition, which we will add to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using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w:t>
        </w:r>
      </w:ins>
    </w:p>
    <w:p w14:paraId="5C740B05" w14:textId="77777777" w:rsidR="00AF7B99" w:rsidRPr="00AA07DB" w:rsidRDefault="00AF7B99" w:rsidP="00AF7B99">
      <w:pPr>
        <w:pStyle w:val="NormalWeb"/>
        <w:spacing w:before="0" w:beforeAutospacing="0" w:after="167" w:afterAutospacing="0"/>
        <w:rPr>
          <w:ins w:id="219" w:author="Unknown"/>
          <w:color w:val="333333"/>
          <w:sz w:val="32"/>
          <w:szCs w:val="32"/>
        </w:rPr>
      </w:pPr>
      <w:ins w:id="220" w:author="Unknown">
        <w:r w:rsidRPr="00AA07DB">
          <w:rPr>
            <w:color w:val="333333"/>
            <w:sz w:val="32"/>
            <w:szCs w:val="32"/>
          </w:rPr>
          <w:t>Let's write a simple SQL query to display the record for student with </w:t>
        </w:r>
        <w:proofErr w:type="spellStart"/>
        <w:r w:rsidRPr="00AA07DB">
          <w:rPr>
            <w:rStyle w:val="HTMLCode"/>
            <w:rFonts w:ascii="Times New Roman" w:hAnsi="Times New Roman" w:cs="Times New Roman"/>
            <w:color w:val="C7254E"/>
            <w:sz w:val="32"/>
            <w:szCs w:val="32"/>
            <w:shd w:val="clear" w:color="auto" w:fill="F9F2F4"/>
          </w:rPr>
          <w:t>s_id</w:t>
        </w:r>
        <w:proofErr w:type="spellEnd"/>
        <w:r w:rsidRPr="00AA07DB">
          <w:rPr>
            <w:color w:val="333333"/>
            <w:sz w:val="32"/>
            <w:szCs w:val="32"/>
          </w:rPr>
          <w:t> as 101.</w:t>
        </w:r>
      </w:ins>
    </w:p>
    <w:p w14:paraId="6AD7B1E7" w14:textId="77777777" w:rsidR="00AF7B99" w:rsidRPr="00AA07DB" w:rsidRDefault="00AF7B99" w:rsidP="00AF7B99">
      <w:pPr>
        <w:pStyle w:val="HTMLPreformatted"/>
        <w:shd w:val="clear" w:color="auto" w:fill="1E2A37"/>
        <w:spacing w:before="120" w:after="120"/>
        <w:rPr>
          <w:ins w:id="221" w:author="Unknown"/>
          <w:rStyle w:val="HTMLCode"/>
          <w:rFonts w:ascii="Times New Roman" w:hAnsi="Times New Roman" w:cs="Times New Roman"/>
          <w:color w:val="F8F8F2"/>
          <w:sz w:val="32"/>
          <w:szCs w:val="32"/>
        </w:rPr>
      </w:pPr>
      <w:ins w:id="22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FD0EB1E" w14:textId="77777777" w:rsidR="00AF7B99" w:rsidRPr="00AA07DB" w:rsidRDefault="00AF7B99" w:rsidP="00AF7B99">
      <w:pPr>
        <w:pStyle w:val="HTMLPreformatted"/>
        <w:shd w:val="clear" w:color="auto" w:fill="1E2A37"/>
        <w:spacing w:before="120" w:after="120"/>
        <w:rPr>
          <w:ins w:id="223" w:author="Unknown"/>
          <w:rStyle w:val="HTMLCode"/>
          <w:rFonts w:ascii="Times New Roman" w:hAnsi="Times New Roman" w:cs="Times New Roman"/>
          <w:color w:val="F8F8F2"/>
          <w:sz w:val="32"/>
          <w:szCs w:val="32"/>
        </w:rPr>
      </w:pPr>
      <w:ins w:id="224" w:author="Unknown">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CD8D602" w14:textId="77777777" w:rsidR="00AF7B99" w:rsidRPr="00AA07DB" w:rsidRDefault="00AF7B99" w:rsidP="00AF7B99">
      <w:pPr>
        <w:pStyle w:val="HTMLPreformatted"/>
        <w:shd w:val="clear" w:color="auto" w:fill="1E2A37"/>
        <w:spacing w:before="120" w:after="120"/>
        <w:rPr>
          <w:ins w:id="225" w:author="Unknown"/>
          <w:rStyle w:val="HTMLCode"/>
          <w:rFonts w:ascii="Times New Roman" w:hAnsi="Times New Roman" w:cs="Times New Roman"/>
          <w:color w:val="F8F8F2"/>
          <w:sz w:val="32"/>
          <w:szCs w:val="32"/>
        </w:rPr>
      </w:pPr>
      <w:ins w:id="226" w:author="Unknown">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596EB28" w14:textId="77777777" w:rsidR="00AF7B99" w:rsidRPr="00AA07DB" w:rsidRDefault="00AF7B99" w:rsidP="00AF7B99">
      <w:pPr>
        <w:pStyle w:val="HTMLPreformatted"/>
        <w:shd w:val="clear" w:color="auto" w:fill="1E2A37"/>
        <w:spacing w:before="120" w:after="120"/>
        <w:rPr>
          <w:ins w:id="227" w:author="Unknown"/>
          <w:rStyle w:val="HTMLCode"/>
          <w:rFonts w:ascii="Times New Roman" w:hAnsi="Times New Roman" w:cs="Times New Roman"/>
          <w:color w:val="F8F8F2"/>
          <w:sz w:val="32"/>
          <w:szCs w:val="32"/>
        </w:rPr>
      </w:pPr>
      <w:ins w:id="228" w:author="Unknown">
        <w:r w:rsidRPr="00AA07DB">
          <w:rPr>
            <w:rStyle w:val="HTMLCode"/>
            <w:rFonts w:ascii="Times New Roman" w:hAnsi="Times New Roman" w:cs="Times New Roman"/>
            <w:color w:val="F8F8F2"/>
            <w:sz w:val="32"/>
            <w:szCs w:val="32"/>
          </w:rPr>
          <w:t xml:space="preserve">    address </w:t>
        </w:r>
      </w:ins>
    </w:p>
    <w:p w14:paraId="69C854F7" w14:textId="77777777" w:rsidR="00AF7B99" w:rsidRPr="00AA07DB" w:rsidRDefault="00AF7B99" w:rsidP="00AF7B99">
      <w:pPr>
        <w:pStyle w:val="HTMLPreformatted"/>
        <w:shd w:val="clear" w:color="auto" w:fill="1E2A37"/>
        <w:spacing w:before="120" w:after="120"/>
        <w:rPr>
          <w:ins w:id="229" w:author="Unknown"/>
          <w:rFonts w:ascii="Times New Roman" w:hAnsi="Times New Roman" w:cs="Times New Roman"/>
          <w:color w:val="F8F8F2"/>
          <w:sz w:val="32"/>
          <w:szCs w:val="32"/>
        </w:rPr>
      </w:pPr>
      <w:ins w:id="230" w:author="Unknown">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101</w:t>
        </w:r>
        <w:r w:rsidRPr="00AA07DB">
          <w:rPr>
            <w:rStyle w:val="token"/>
            <w:rFonts w:ascii="Times New Roman" w:hAnsi="Times New Roman" w:cs="Times New Roman"/>
            <w:color w:val="F8F8F2"/>
            <w:sz w:val="32"/>
            <w:szCs w:val="32"/>
          </w:rPr>
          <w:t>;</w:t>
        </w:r>
      </w:ins>
    </w:p>
    <w:p w14:paraId="4570761A" w14:textId="77777777" w:rsidR="00AF7B99" w:rsidRPr="00AA07DB" w:rsidRDefault="00AF7B99" w:rsidP="00AF7B99">
      <w:pPr>
        <w:pStyle w:val="NormalWeb"/>
        <w:spacing w:before="0" w:beforeAutospacing="0" w:after="167" w:afterAutospacing="0"/>
        <w:rPr>
          <w:ins w:id="231" w:author="Unknown"/>
          <w:color w:val="333333"/>
          <w:sz w:val="32"/>
          <w:szCs w:val="32"/>
        </w:rPr>
      </w:pPr>
      <w:ins w:id="232" w:author="Unknown">
        <w:r w:rsidRPr="00AA07DB">
          <w:rPr>
            <w:color w:val="333333"/>
            <w:sz w:val="32"/>
            <w:szCs w:val="32"/>
          </w:rPr>
          <w:t>Following will be the result of the above query.</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3"/>
        <w:gridCol w:w="2824"/>
        <w:gridCol w:w="1964"/>
        <w:gridCol w:w="3541"/>
      </w:tblGrid>
      <w:tr w:rsidR="00AF7B99" w:rsidRPr="00AA07DB" w14:paraId="0EBD2BE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66F8C48"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65488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9D0B0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C380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2B3375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4AC0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0DABC5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776C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950A2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bl>
    <w:p w14:paraId="005DB3EF" w14:textId="77777777" w:rsidR="00AF7B99" w:rsidRPr="00AA07DB" w:rsidRDefault="00000000" w:rsidP="00AF7B99">
      <w:pPr>
        <w:spacing w:before="335" w:after="335"/>
        <w:rPr>
          <w:ins w:id="233" w:author="Unknown"/>
          <w:rFonts w:ascii="Times New Roman" w:hAnsi="Times New Roman" w:cs="Times New Roman"/>
          <w:sz w:val="32"/>
          <w:szCs w:val="32"/>
        </w:rPr>
      </w:pPr>
      <w:ins w:id="234" w:author="Unknown">
        <w:r>
          <w:rPr>
            <w:rFonts w:ascii="Times New Roman" w:hAnsi="Times New Roman" w:cs="Times New Roman"/>
            <w:sz w:val="32"/>
            <w:szCs w:val="32"/>
          </w:rPr>
          <w:pict w14:anchorId="0F0A3063">
            <v:rect id="_x0000_i1050" style="width:0;height:0" o:hralign="center" o:hrstd="t" o:hrnoshade="t" o:hr="t" fillcolor="#333" stroked="f"/>
          </w:pict>
        </w:r>
      </w:ins>
    </w:p>
    <w:p w14:paraId="25CC9052" w14:textId="77777777" w:rsidR="00AF7B99" w:rsidRPr="00AA07DB" w:rsidRDefault="00AF7B99" w:rsidP="00AF7B99">
      <w:pPr>
        <w:pStyle w:val="Heading4"/>
        <w:spacing w:before="167" w:after="167"/>
        <w:rPr>
          <w:ins w:id="235" w:author="Unknown"/>
          <w:rFonts w:ascii="Times New Roman" w:hAnsi="Times New Roman" w:cs="Times New Roman"/>
          <w:b w:val="0"/>
          <w:bCs w:val="0"/>
          <w:color w:val="333333"/>
          <w:sz w:val="32"/>
          <w:szCs w:val="32"/>
        </w:rPr>
      </w:pPr>
      <w:ins w:id="236" w:author="Unknown">
        <w:r w:rsidRPr="00AA07DB">
          <w:rPr>
            <w:rFonts w:ascii="Times New Roman" w:hAnsi="Times New Roman" w:cs="Times New Roman"/>
            <w:b w:val="0"/>
            <w:bCs w:val="0"/>
            <w:color w:val="333333"/>
            <w:sz w:val="32"/>
            <w:szCs w:val="32"/>
          </w:rPr>
          <w:t>Applying condition on Text Fields</w:t>
        </w:r>
      </w:ins>
    </w:p>
    <w:p w14:paraId="33C971FB" w14:textId="77777777" w:rsidR="00AF7B99" w:rsidRPr="00AA07DB" w:rsidRDefault="00AF7B99" w:rsidP="00AF7B99">
      <w:pPr>
        <w:pStyle w:val="NormalWeb"/>
        <w:spacing w:before="0" w:beforeAutospacing="0" w:after="167" w:afterAutospacing="0"/>
        <w:rPr>
          <w:ins w:id="237" w:author="Unknown"/>
          <w:color w:val="333333"/>
          <w:sz w:val="32"/>
          <w:szCs w:val="32"/>
        </w:rPr>
      </w:pPr>
      <w:ins w:id="238" w:author="Unknown">
        <w:r w:rsidRPr="00AA07DB">
          <w:rPr>
            <w:color w:val="333333"/>
            <w:sz w:val="32"/>
            <w:szCs w:val="32"/>
          </w:rPr>
          <w:t>In the above example we have applied a condition to an integer value field, but what if we want to apply the condition on </w:t>
        </w:r>
        <w:r w:rsidRPr="00AA07DB">
          <w:rPr>
            <w:rStyle w:val="HTMLCode"/>
            <w:rFonts w:ascii="Times New Roman" w:hAnsi="Times New Roman" w:cs="Times New Roman"/>
            <w:color w:val="C7254E"/>
            <w:sz w:val="32"/>
            <w:szCs w:val="32"/>
            <w:shd w:val="clear" w:color="auto" w:fill="F9F2F4"/>
          </w:rPr>
          <w:t>name</w:t>
        </w:r>
        <w:r w:rsidRPr="00AA07DB">
          <w:rPr>
            <w:color w:val="333333"/>
            <w:sz w:val="32"/>
            <w:szCs w:val="32"/>
          </w:rPr>
          <w:t xml:space="preserve"> field. In that </w:t>
        </w:r>
        <w:r w:rsidRPr="00AA07DB">
          <w:rPr>
            <w:color w:val="333333"/>
            <w:sz w:val="32"/>
            <w:szCs w:val="32"/>
          </w:rPr>
          <w:lastRenderedPageBreak/>
          <w:t>case we must enclose the value in single quote </w:t>
        </w:r>
        <w:r w:rsidRPr="00AA07DB">
          <w:rPr>
            <w:rStyle w:val="HTMLCode"/>
            <w:rFonts w:ascii="Times New Roman" w:hAnsi="Times New Roman" w:cs="Times New Roman"/>
            <w:color w:val="C7254E"/>
            <w:sz w:val="32"/>
            <w:szCs w:val="32"/>
            <w:shd w:val="clear" w:color="auto" w:fill="F9F2F4"/>
          </w:rPr>
          <w:t>' '</w:t>
        </w:r>
        <w:r w:rsidRPr="00AA07DB">
          <w:rPr>
            <w:color w:val="333333"/>
            <w:sz w:val="32"/>
            <w:szCs w:val="32"/>
          </w:rPr>
          <w:t xml:space="preserve">. Some databases even accept double quotes, but single quotes </w:t>
        </w:r>
        <w:proofErr w:type="gramStart"/>
        <w:r w:rsidRPr="00AA07DB">
          <w:rPr>
            <w:color w:val="333333"/>
            <w:sz w:val="32"/>
            <w:szCs w:val="32"/>
          </w:rPr>
          <w:t>is</w:t>
        </w:r>
        <w:proofErr w:type="gramEnd"/>
        <w:r w:rsidRPr="00AA07DB">
          <w:rPr>
            <w:color w:val="333333"/>
            <w:sz w:val="32"/>
            <w:szCs w:val="32"/>
          </w:rPr>
          <w:t xml:space="preserve"> accepted by all.</w:t>
        </w:r>
      </w:ins>
    </w:p>
    <w:p w14:paraId="52268A64" w14:textId="77777777" w:rsidR="00AF7B99" w:rsidRPr="00AA07DB" w:rsidRDefault="00AF7B99" w:rsidP="00AF7B99">
      <w:pPr>
        <w:pStyle w:val="HTMLPreformatted"/>
        <w:shd w:val="clear" w:color="auto" w:fill="1E2A37"/>
        <w:spacing w:before="120" w:after="120"/>
        <w:rPr>
          <w:ins w:id="239" w:author="Unknown"/>
          <w:rStyle w:val="HTMLCode"/>
          <w:rFonts w:ascii="Times New Roman" w:hAnsi="Times New Roman" w:cs="Times New Roman"/>
          <w:color w:val="F8F8F2"/>
          <w:sz w:val="32"/>
          <w:szCs w:val="32"/>
        </w:rPr>
      </w:pPr>
      <w:ins w:id="24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2B9800DC" w14:textId="77777777" w:rsidR="00AF7B99" w:rsidRPr="00AA07DB" w:rsidRDefault="00AF7B99" w:rsidP="00AF7B99">
      <w:pPr>
        <w:pStyle w:val="HTMLPreformatted"/>
        <w:shd w:val="clear" w:color="auto" w:fill="1E2A37"/>
        <w:spacing w:before="120" w:after="120"/>
        <w:rPr>
          <w:ins w:id="241" w:author="Unknown"/>
          <w:rStyle w:val="HTMLCode"/>
          <w:rFonts w:ascii="Times New Roman" w:hAnsi="Times New Roman" w:cs="Times New Roman"/>
          <w:color w:val="F8F8F2"/>
          <w:sz w:val="32"/>
          <w:szCs w:val="32"/>
        </w:rPr>
      </w:pPr>
      <w:ins w:id="242" w:author="Unknown">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0165CC4C" w14:textId="77777777" w:rsidR="00AF7B99" w:rsidRPr="00AA07DB" w:rsidRDefault="00AF7B99" w:rsidP="00AF7B99">
      <w:pPr>
        <w:pStyle w:val="HTMLPreformatted"/>
        <w:shd w:val="clear" w:color="auto" w:fill="1E2A37"/>
        <w:spacing w:before="120" w:after="120"/>
        <w:rPr>
          <w:ins w:id="243" w:author="Unknown"/>
          <w:rStyle w:val="HTMLCode"/>
          <w:rFonts w:ascii="Times New Roman" w:hAnsi="Times New Roman" w:cs="Times New Roman"/>
          <w:color w:val="F8F8F2"/>
          <w:sz w:val="32"/>
          <w:szCs w:val="32"/>
        </w:rPr>
      </w:pPr>
      <w:ins w:id="244" w:author="Unknown">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95B20F4" w14:textId="77777777" w:rsidR="00AF7B99" w:rsidRPr="00AA07DB" w:rsidRDefault="00AF7B99" w:rsidP="00AF7B99">
      <w:pPr>
        <w:pStyle w:val="HTMLPreformatted"/>
        <w:shd w:val="clear" w:color="auto" w:fill="1E2A37"/>
        <w:spacing w:before="120" w:after="120"/>
        <w:rPr>
          <w:ins w:id="245" w:author="Unknown"/>
          <w:rStyle w:val="HTMLCode"/>
          <w:rFonts w:ascii="Times New Roman" w:hAnsi="Times New Roman" w:cs="Times New Roman"/>
          <w:color w:val="F8F8F2"/>
          <w:sz w:val="32"/>
          <w:szCs w:val="32"/>
        </w:rPr>
      </w:pPr>
      <w:ins w:id="246" w:author="Unknown">
        <w:r w:rsidRPr="00AA07DB">
          <w:rPr>
            <w:rStyle w:val="HTMLCode"/>
            <w:rFonts w:ascii="Times New Roman" w:hAnsi="Times New Roman" w:cs="Times New Roman"/>
            <w:color w:val="F8F8F2"/>
            <w:sz w:val="32"/>
            <w:szCs w:val="32"/>
          </w:rPr>
          <w:t xml:space="preserve">    address </w:t>
        </w:r>
      </w:ins>
    </w:p>
    <w:p w14:paraId="780C03F5" w14:textId="77777777" w:rsidR="00AF7B99" w:rsidRPr="00AA07DB" w:rsidRDefault="00AF7B99" w:rsidP="00AF7B99">
      <w:pPr>
        <w:pStyle w:val="HTMLPreformatted"/>
        <w:shd w:val="clear" w:color="auto" w:fill="1E2A37"/>
        <w:spacing w:before="120" w:after="120"/>
        <w:rPr>
          <w:ins w:id="247" w:author="Unknown"/>
          <w:rFonts w:ascii="Times New Roman" w:hAnsi="Times New Roman" w:cs="Times New Roman"/>
          <w:color w:val="F8F8F2"/>
          <w:sz w:val="32"/>
          <w:szCs w:val="32"/>
        </w:rPr>
      </w:pPr>
      <w:ins w:id="248" w:author="Unknown">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'Adam'</w:t>
        </w:r>
        <w:r w:rsidRPr="00AA07DB">
          <w:rPr>
            <w:rStyle w:val="token"/>
            <w:rFonts w:ascii="Times New Roman" w:hAnsi="Times New Roman" w:cs="Times New Roman"/>
            <w:color w:val="F8F8F2"/>
            <w:sz w:val="32"/>
            <w:szCs w:val="32"/>
          </w:rPr>
          <w:t>;</w:t>
        </w:r>
      </w:ins>
    </w:p>
    <w:p w14:paraId="0000D913" w14:textId="77777777" w:rsidR="00AF7B99" w:rsidRPr="00AA07DB" w:rsidRDefault="00AF7B99" w:rsidP="00AF7B99">
      <w:pPr>
        <w:pStyle w:val="NormalWeb"/>
        <w:spacing w:before="0" w:beforeAutospacing="0" w:after="167" w:afterAutospacing="0"/>
        <w:rPr>
          <w:ins w:id="249" w:author="Unknown"/>
          <w:color w:val="333333"/>
          <w:sz w:val="32"/>
          <w:szCs w:val="32"/>
        </w:rPr>
      </w:pPr>
      <w:ins w:id="250" w:author="Unknown">
        <w:r w:rsidRPr="00AA07DB">
          <w:rPr>
            <w:color w:val="333333"/>
            <w:sz w:val="32"/>
            <w:szCs w:val="32"/>
          </w:rPr>
          <w:t>Following will be the result of the above query.</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3"/>
        <w:gridCol w:w="2824"/>
        <w:gridCol w:w="1964"/>
        <w:gridCol w:w="3541"/>
      </w:tblGrid>
      <w:tr w:rsidR="00AF7B99" w:rsidRPr="00AA07DB" w14:paraId="5717C96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94662D"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208FA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3325D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3EDFA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A85E15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95B7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9F307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146B3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6269E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bl>
    <w:p w14:paraId="1D21B9D1" w14:textId="77777777" w:rsidR="00AF7B99" w:rsidRPr="00AA07DB" w:rsidRDefault="00000000" w:rsidP="00AF7B99">
      <w:pPr>
        <w:spacing w:before="335" w:after="335"/>
        <w:rPr>
          <w:ins w:id="251" w:author="Unknown"/>
          <w:rFonts w:ascii="Times New Roman" w:hAnsi="Times New Roman" w:cs="Times New Roman"/>
          <w:sz w:val="32"/>
          <w:szCs w:val="32"/>
        </w:rPr>
      </w:pPr>
      <w:ins w:id="252" w:author="Unknown">
        <w:r>
          <w:rPr>
            <w:rFonts w:ascii="Times New Roman" w:hAnsi="Times New Roman" w:cs="Times New Roman"/>
            <w:sz w:val="32"/>
            <w:szCs w:val="32"/>
          </w:rPr>
          <w:pict w14:anchorId="14EF0E93">
            <v:rect id="_x0000_i1051" style="width:0;height:0" o:hralign="center" o:hrstd="t" o:hrnoshade="t" o:hr="t" fillcolor="#333" stroked="f"/>
          </w:pict>
        </w:r>
      </w:ins>
    </w:p>
    <w:p w14:paraId="31E25527" w14:textId="77777777" w:rsidR="00AF7B99" w:rsidRPr="00AA07DB" w:rsidRDefault="00AF7B99" w:rsidP="00AF7B99">
      <w:pPr>
        <w:pStyle w:val="Heading2"/>
        <w:spacing w:before="335" w:beforeAutospacing="0" w:after="167" w:afterAutospacing="0"/>
        <w:rPr>
          <w:ins w:id="253" w:author="Unknown"/>
          <w:b w:val="0"/>
          <w:bCs w:val="0"/>
          <w:color w:val="333333"/>
          <w:sz w:val="32"/>
          <w:szCs w:val="32"/>
        </w:rPr>
      </w:pPr>
      <w:ins w:id="254" w:author="Unknown">
        <w:r w:rsidRPr="00AA07DB">
          <w:rPr>
            <w:b w:val="0"/>
            <w:bCs w:val="0"/>
            <w:color w:val="333333"/>
            <w:sz w:val="32"/>
            <w:szCs w:val="32"/>
          </w:rPr>
          <w:t>Operators for </w:t>
        </w:r>
        <w:r w:rsidRPr="00AA07DB">
          <w:rPr>
            <w:rStyle w:val="HTMLCode"/>
            <w:rFonts w:ascii="Times New Roman" w:hAnsi="Times New Roman" w:cs="Times New Roman"/>
            <w:b w:val="0"/>
            <w:bCs w:val="0"/>
            <w:color w:val="C7254E"/>
            <w:sz w:val="32"/>
            <w:szCs w:val="32"/>
            <w:shd w:val="clear" w:color="auto" w:fill="F9F2F4"/>
          </w:rPr>
          <w:t>WHERE</w:t>
        </w:r>
        <w:r w:rsidRPr="00AA07DB">
          <w:rPr>
            <w:b w:val="0"/>
            <w:bCs w:val="0"/>
            <w:color w:val="333333"/>
            <w:sz w:val="32"/>
            <w:szCs w:val="32"/>
          </w:rPr>
          <w:t> clause condition</w:t>
        </w:r>
      </w:ins>
    </w:p>
    <w:p w14:paraId="52E984EB" w14:textId="77777777" w:rsidR="00AF7B99" w:rsidRDefault="00AF7B99" w:rsidP="00AF7B99">
      <w:pPr>
        <w:pStyle w:val="NormalWeb"/>
        <w:spacing w:before="0" w:beforeAutospacing="0" w:after="167" w:afterAutospacing="0"/>
        <w:rPr>
          <w:color w:val="333333"/>
          <w:sz w:val="32"/>
          <w:szCs w:val="32"/>
        </w:rPr>
      </w:pPr>
      <w:ins w:id="255" w:author="Unknown">
        <w:r w:rsidRPr="00AA07DB">
          <w:rPr>
            <w:color w:val="333333"/>
            <w:sz w:val="32"/>
            <w:szCs w:val="32"/>
          </w:rPr>
          <w:t>Following is a list of operators that can be used while specifying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condition.</w:t>
        </w:r>
      </w:ins>
    </w:p>
    <w:p w14:paraId="639D1DB6" w14:textId="77777777" w:rsidR="00675A98" w:rsidRPr="00675A98" w:rsidRDefault="00675A98" w:rsidP="00675A98">
      <w:pPr>
        <w:pStyle w:val="Heading4"/>
        <w:spacing w:line="252" w:lineRule="atLeast"/>
        <w:rPr>
          <w:rFonts w:ascii="Times New Roman" w:hAnsi="Times New Roman" w:cs="Times New Roman"/>
          <w:sz w:val="34"/>
          <w:szCs w:val="34"/>
        </w:rPr>
      </w:pPr>
      <w:r w:rsidRPr="00675A98">
        <w:rPr>
          <w:rFonts w:ascii="Times New Roman" w:hAnsi="Times New Roman" w:cs="Times New Roman"/>
          <w:sz w:val="34"/>
          <w:szCs w:val="34"/>
        </w:rPr>
        <w:t>WHERE clause Syntax</w:t>
      </w:r>
    </w:p>
    <w:p w14:paraId="1D89B000" w14:textId="77777777" w:rsidR="00675A98" w:rsidRPr="00675A98" w:rsidRDefault="00675A98" w:rsidP="00675A98">
      <w:pPr>
        <w:pStyle w:val="NormalWeb"/>
        <w:rPr>
          <w:sz w:val="34"/>
          <w:szCs w:val="34"/>
        </w:rPr>
      </w:pPr>
      <w:r w:rsidRPr="00675A98">
        <w:rPr>
          <w:sz w:val="34"/>
          <w:szCs w:val="34"/>
        </w:rPr>
        <w:t>The basic syntax for the WHERE clause when used in a SELECT statement is as follows.</w:t>
      </w:r>
    </w:p>
    <w:p w14:paraId="4631C485"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4"/>
          <w:szCs w:val="34"/>
        </w:rPr>
      </w:pPr>
      <w:r w:rsidRPr="00675A98">
        <w:rPr>
          <w:rFonts w:ascii="Times New Roman" w:hAnsi="Times New Roman" w:cs="Times New Roman"/>
          <w:sz w:val="34"/>
          <w:szCs w:val="34"/>
        </w:rPr>
        <w:t xml:space="preserve">SELECT * FROM </w:t>
      </w:r>
      <w:proofErr w:type="spellStart"/>
      <w:r w:rsidRPr="00675A98">
        <w:rPr>
          <w:rFonts w:ascii="Times New Roman" w:hAnsi="Times New Roman" w:cs="Times New Roman"/>
          <w:sz w:val="34"/>
          <w:szCs w:val="34"/>
        </w:rPr>
        <w:t>tableName</w:t>
      </w:r>
      <w:proofErr w:type="spellEnd"/>
      <w:r w:rsidRPr="00675A98">
        <w:rPr>
          <w:rFonts w:ascii="Times New Roman" w:hAnsi="Times New Roman" w:cs="Times New Roman"/>
          <w:sz w:val="34"/>
          <w:szCs w:val="34"/>
        </w:rPr>
        <w:t xml:space="preserve"> WHERE condition;</w:t>
      </w:r>
    </w:p>
    <w:p w14:paraId="7E4CF7F5" w14:textId="77777777" w:rsidR="00675A98" w:rsidRPr="00675A98" w:rsidRDefault="00675A98" w:rsidP="00675A98">
      <w:pPr>
        <w:pStyle w:val="NormalWeb"/>
        <w:rPr>
          <w:sz w:val="34"/>
          <w:szCs w:val="34"/>
        </w:rPr>
      </w:pPr>
      <w:r w:rsidRPr="00675A98">
        <w:rPr>
          <w:rStyle w:val="Strong"/>
          <w:sz w:val="34"/>
          <w:szCs w:val="34"/>
        </w:rPr>
        <w:t>HERE</w:t>
      </w:r>
    </w:p>
    <w:p w14:paraId="69D16371" w14:textId="77777777" w:rsidR="00675A98" w:rsidRPr="00675A98" w:rsidRDefault="00675A98" w:rsidP="00675A98">
      <w:pPr>
        <w:numPr>
          <w:ilvl w:val="0"/>
          <w:numId w:val="32"/>
        </w:numPr>
        <w:spacing w:before="100" w:beforeAutospacing="1" w:after="100" w:afterAutospacing="1" w:line="240" w:lineRule="auto"/>
        <w:rPr>
          <w:rFonts w:ascii="Times New Roman" w:hAnsi="Times New Roman" w:cs="Times New Roman"/>
          <w:sz w:val="34"/>
          <w:szCs w:val="34"/>
        </w:rPr>
      </w:pPr>
      <w:r w:rsidRPr="00675A98">
        <w:rPr>
          <w:rStyle w:val="Strong"/>
          <w:rFonts w:ascii="Times New Roman" w:hAnsi="Times New Roman" w:cs="Times New Roman"/>
          <w:sz w:val="34"/>
          <w:szCs w:val="34"/>
        </w:rPr>
        <w:t xml:space="preserve">"SELECT * FROM </w:t>
      </w:r>
      <w:proofErr w:type="spellStart"/>
      <w:r w:rsidRPr="00675A98">
        <w:rPr>
          <w:rStyle w:val="Strong"/>
          <w:rFonts w:ascii="Times New Roman" w:hAnsi="Times New Roman" w:cs="Times New Roman"/>
          <w:sz w:val="34"/>
          <w:szCs w:val="34"/>
        </w:rPr>
        <w:t>tableName</w:t>
      </w:r>
      <w:proofErr w:type="spellEnd"/>
      <w:r w:rsidRPr="00675A98">
        <w:rPr>
          <w:rStyle w:val="Strong"/>
          <w:rFonts w:ascii="Times New Roman" w:hAnsi="Times New Roman" w:cs="Times New Roman"/>
          <w:sz w:val="34"/>
          <w:szCs w:val="34"/>
        </w:rPr>
        <w:t>"</w:t>
      </w:r>
      <w:r w:rsidRPr="00675A98">
        <w:rPr>
          <w:rFonts w:ascii="Times New Roman" w:hAnsi="Times New Roman" w:cs="Times New Roman"/>
          <w:sz w:val="34"/>
          <w:szCs w:val="34"/>
        </w:rPr>
        <w:t> is the standard SELECT statement</w:t>
      </w:r>
    </w:p>
    <w:p w14:paraId="20E0E68E" w14:textId="77777777" w:rsidR="00675A98" w:rsidRPr="00675A98" w:rsidRDefault="00675A98" w:rsidP="00675A98">
      <w:pPr>
        <w:numPr>
          <w:ilvl w:val="0"/>
          <w:numId w:val="32"/>
        </w:numPr>
        <w:spacing w:before="100" w:beforeAutospacing="1" w:after="100" w:afterAutospacing="1" w:line="240" w:lineRule="auto"/>
        <w:rPr>
          <w:rFonts w:ascii="Times New Roman" w:hAnsi="Times New Roman" w:cs="Times New Roman"/>
          <w:sz w:val="34"/>
          <w:szCs w:val="34"/>
        </w:rPr>
      </w:pPr>
      <w:r w:rsidRPr="00675A98">
        <w:rPr>
          <w:rStyle w:val="Strong"/>
          <w:rFonts w:ascii="Times New Roman" w:hAnsi="Times New Roman" w:cs="Times New Roman"/>
          <w:sz w:val="34"/>
          <w:szCs w:val="34"/>
        </w:rPr>
        <w:lastRenderedPageBreak/>
        <w:t>"WHERE"</w:t>
      </w:r>
      <w:r w:rsidRPr="00675A98">
        <w:rPr>
          <w:rFonts w:ascii="Times New Roman" w:hAnsi="Times New Roman" w:cs="Times New Roman"/>
          <w:sz w:val="34"/>
          <w:szCs w:val="34"/>
        </w:rPr>
        <w:t> is the keyword that restricts our select query result set and </w:t>
      </w:r>
      <w:r w:rsidRPr="00675A98">
        <w:rPr>
          <w:rStyle w:val="Strong"/>
          <w:rFonts w:ascii="Times New Roman" w:hAnsi="Times New Roman" w:cs="Times New Roman"/>
          <w:sz w:val="34"/>
          <w:szCs w:val="34"/>
        </w:rPr>
        <w:t>"condition"</w:t>
      </w:r>
      <w:r w:rsidRPr="00675A98">
        <w:rPr>
          <w:rFonts w:ascii="Times New Roman" w:hAnsi="Times New Roman" w:cs="Times New Roman"/>
          <w:sz w:val="34"/>
          <w:szCs w:val="34"/>
        </w:rPr>
        <w:t> is the filter to be applied on the results. The filter could be a range, single value or sub query.</w:t>
      </w:r>
    </w:p>
    <w:p w14:paraId="6EF99CC4" w14:textId="77777777" w:rsidR="00675A98" w:rsidRPr="00675A98" w:rsidRDefault="00675A98" w:rsidP="00675A98">
      <w:pPr>
        <w:pStyle w:val="NormalWeb"/>
        <w:rPr>
          <w:sz w:val="34"/>
          <w:szCs w:val="34"/>
        </w:rPr>
      </w:pPr>
      <w:r w:rsidRPr="00675A98">
        <w:rPr>
          <w:sz w:val="34"/>
          <w:szCs w:val="34"/>
        </w:rPr>
        <w:t>Let's now look at a </w:t>
      </w:r>
      <w:r w:rsidRPr="00675A98">
        <w:rPr>
          <w:rStyle w:val="Strong"/>
          <w:sz w:val="34"/>
          <w:szCs w:val="34"/>
        </w:rPr>
        <w:t>practical example</w:t>
      </w:r>
      <w:r w:rsidRPr="00675A98">
        <w:rPr>
          <w:sz w:val="34"/>
          <w:szCs w:val="34"/>
        </w:rPr>
        <w:t>.</w:t>
      </w:r>
    </w:p>
    <w:p w14:paraId="78FFFA78" w14:textId="77777777" w:rsidR="00675A98" w:rsidRPr="00675A98" w:rsidRDefault="00675A98" w:rsidP="00675A98">
      <w:pPr>
        <w:pStyle w:val="NormalWeb"/>
        <w:rPr>
          <w:sz w:val="34"/>
          <w:szCs w:val="34"/>
        </w:rPr>
      </w:pPr>
      <w:r w:rsidRPr="00675A98">
        <w:rPr>
          <w:sz w:val="34"/>
          <w:szCs w:val="34"/>
        </w:rPr>
        <w:t>Suppose we want to get a member's personal details from members table given the membership number 1, we would use the following script to achieve that.</w:t>
      </w:r>
    </w:p>
    <w:p w14:paraId="0F38C3C2"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4"/>
          <w:szCs w:val="34"/>
        </w:rPr>
      </w:pPr>
      <w:r w:rsidRPr="00675A98">
        <w:rPr>
          <w:rFonts w:ascii="Times New Roman" w:hAnsi="Times New Roman" w:cs="Times New Roman"/>
          <w:sz w:val="34"/>
          <w:szCs w:val="34"/>
        </w:rPr>
        <w:t>SELECT * FROM `members` WHERE `</w:t>
      </w:r>
      <w:proofErr w:type="spellStart"/>
      <w:r w:rsidRPr="00675A98">
        <w:rPr>
          <w:rFonts w:ascii="Times New Roman" w:hAnsi="Times New Roman" w:cs="Times New Roman"/>
          <w:sz w:val="34"/>
          <w:szCs w:val="34"/>
        </w:rPr>
        <w:t>membership_number</w:t>
      </w:r>
      <w:proofErr w:type="spellEnd"/>
      <w:r w:rsidRPr="00675A98">
        <w:rPr>
          <w:rFonts w:ascii="Times New Roman" w:hAnsi="Times New Roman" w:cs="Times New Roman"/>
          <w:sz w:val="34"/>
          <w:szCs w:val="34"/>
        </w:rPr>
        <w:t>` = 1;</w:t>
      </w:r>
    </w:p>
    <w:p w14:paraId="0FBAAE30" w14:textId="77777777" w:rsidR="00675A98" w:rsidRPr="00675A98" w:rsidRDefault="00675A98" w:rsidP="00675A98">
      <w:pPr>
        <w:pStyle w:val="NormalWeb"/>
        <w:rPr>
          <w:sz w:val="34"/>
          <w:szCs w:val="34"/>
        </w:rPr>
      </w:pPr>
      <w:r w:rsidRPr="00675A98">
        <w:rPr>
          <w:sz w:val="34"/>
          <w:szCs w:val="34"/>
        </w:rPr>
        <w:t>Executing the above script in MySQL workbench on the "</w:t>
      </w:r>
      <w:proofErr w:type="spellStart"/>
      <w:r w:rsidRPr="00675A98">
        <w:rPr>
          <w:sz w:val="34"/>
          <w:szCs w:val="34"/>
        </w:rPr>
        <w:t>myflixdb</w:t>
      </w:r>
      <w:proofErr w:type="spellEnd"/>
      <w:r w:rsidRPr="00675A98">
        <w:rPr>
          <w:sz w:val="34"/>
          <w:szCs w:val="34"/>
        </w:rPr>
        <w:t>" would produce the following results.</w:t>
      </w:r>
    </w:p>
    <w:p w14:paraId="07B93092"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482B3E54"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890F4D"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membership_number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1CFB0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full_names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61CC4"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1A8F6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date_of_birth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FB3F99"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physical_address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3B5BC"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postal_address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1FCF6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contct_number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638D2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6438DF33" w14:textId="77777777" w:rsidTr="00675A98">
        <w:trPr>
          <w:jc w:val="center"/>
        </w:trPr>
        <w:tc>
          <w:tcPr>
            <w:tcW w:w="0" w:type="auto"/>
            <w:tcBorders>
              <w:top w:val="nil"/>
              <w:left w:val="nil"/>
              <w:bottom w:val="nil"/>
              <w:right w:val="nil"/>
            </w:tcBorders>
            <w:shd w:val="clear" w:color="auto" w:fill="auto"/>
            <w:vAlign w:val="center"/>
            <w:hideMark/>
          </w:tcPr>
          <w:p w14:paraId="3E02ED97"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116181DD"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64BFC41D"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2BD37BA8"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6B3B9DD1"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69224732"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63123522"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4C8D4FBD" w14:textId="77777777" w:rsidR="00675A98" w:rsidRPr="00675A98" w:rsidRDefault="00000000">
            <w:pPr>
              <w:rPr>
                <w:rFonts w:ascii="Times New Roman" w:hAnsi="Times New Roman" w:cs="Times New Roman"/>
              </w:rPr>
            </w:pPr>
            <w:hyperlink r:id="rId25" w:history="1">
              <w:r w:rsidR="00675A98" w:rsidRPr="00675A98">
                <w:rPr>
                  <w:rStyle w:val="Hyperlink"/>
                  <w:rFonts w:ascii="Times New Roman" w:hAnsi="Times New Roman" w:cs="Times New Roman"/>
                  <w:color w:val="04B8E6"/>
                </w:rPr>
                <w:t>janetjones@yagoo.cm</w:t>
              </w:r>
            </w:hyperlink>
            <w:r w:rsidR="00675A98" w:rsidRPr="00675A98">
              <w:rPr>
                <w:rFonts w:ascii="Times New Roman" w:hAnsi="Times New Roman" w:cs="Times New Roman"/>
              </w:rPr>
              <w:t xml:space="preserve"> </w:t>
            </w:r>
          </w:p>
        </w:tc>
      </w:tr>
    </w:tbl>
    <w:p w14:paraId="74D783B0"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0AE3E0D1" w14:textId="77777777" w:rsidR="00675A98" w:rsidRPr="00675A98" w:rsidRDefault="00675A98" w:rsidP="00675A98">
      <w:pPr>
        <w:pStyle w:val="NormalWeb"/>
        <w:rPr>
          <w:sz w:val="22"/>
          <w:szCs w:val="22"/>
        </w:rPr>
      </w:pPr>
      <w:r w:rsidRPr="00675A98">
        <w:rPr>
          <w:sz w:val="22"/>
          <w:szCs w:val="22"/>
        </w:rPr>
        <w:t> </w:t>
      </w:r>
    </w:p>
    <w:p w14:paraId="6334585D"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AND </w:t>
      </w:r>
      <w:r w:rsidRPr="00675A98">
        <w:rPr>
          <w:rFonts w:ascii="Times New Roman" w:hAnsi="Times New Roman" w:cs="Times New Roman"/>
          <w:sz w:val="32"/>
        </w:rPr>
        <w:t>LOGICAL Operator</w:t>
      </w:r>
    </w:p>
    <w:p w14:paraId="6A2EC897" w14:textId="77777777" w:rsidR="00675A98" w:rsidRPr="00675A98" w:rsidRDefault="00675A98" w:rsidP="00675A98">
      <w:pPr>
        <w:pStyle w:val="NormalWeb"/>
        <w:rPr>
          <w:sz w:val="32"/>
          <w:szCs w:val="22"/>
        </w:rPr>
      </w:pPr>
      <w:r w:rsidRPr="00675A98">
        <w:rPr>
          <w:sz w:val="32"/>
          <w:szCs w:val="22"/>
        </w:rPr>
        <w:t>The WHERE clause when used together with the AND logical operator, is only executed if ALL filter criteria specified are met. </w:t>
      </w:r>
    </w:p>
    <w:p w14:paraId="1FD23CC6"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Let's now look at a practical example - Suppose we want to get a list of all the movies in category 2 that were released in 2008, we would use the script shown below is achieve that.</w:t>
      </w:r>
    </w:p>
    <w:p w14:paraId="5F722B5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39F52695"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`movies` WHERE `</w:t>
      </w:r>
      <w:proofErr w:type="spellStart"/>
      <w:r w:rsidRPr="00675A98">
        <w:rPr>
          <w:rFonts w:ascii="Times New Roman" w:hAnsi="Times New Roman" w:cs="Times New Roman"/>
          <w:sz w:val="32"/>
          <w:szCs w:val="22"/>
        </w:rPr>
        <w:t>category_id</w:t>
      </w:r>
      <w:proofErr w:type="spellEnd"/>
      <w:r w:rsidRPr="00675A98">
        <w:rPr>
          <w:rFonts w:ascii="Times New Roman" w:hAnsi="Times New Roman" w:cs="Times New Roman"/>
          <w:sz w:val="32"/>
          <w:szCs w:val="22"/>
        </w:rPr>
        <w:t>` = 2 AND `</w:t>
      </w:r>
      <w:proofErr w:type="spellStart"/>
      <w:r w:rsidRPr="00675A98">
        <w:rPr>
          <w:rFonts w:ascii="Times New Roman" w:hAnsi="Times New Roman" w:cs="Times New Roman"/>
          <w:sz w:val="32"/>
          <w:szCs w:val="22"/>
        </w:rPr>
        <w:t>year_released</w:t>
      </w:r>
      <w:proofErr w:type="spellEnd"/>
      <w:r w:rsidRPr="00675A98">
        <w:rPr>
          <w:rFonts w:ascii="Times New Roman" w:hAnsi="Times New Roman" w:cs="Times New Roman"/>
          <w:sz w:val="32"/>
          <w:szCs w:val="22"/>
        </w:rPr>
        <w:t>` = 2008;</w:t>
      </w:r>
    </w:p>
    <w:p w14:paraId="0CD5FFA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08BD046F" w14:textId="77777777" w:rsidR="00675A98" w:rsidRPr="00675A98" w:rsidRDefault="00675A98" w:rsidP="00675A98">
      <w:pPr>
        <w:pStyle w:val="NormalWeb"/>
        <w:rPr>
          <w:sz w:val="32"/>
          <w:szCs w:val="22"/>
        </w:rPr>
      </w:pPr>
      <w:r w:rsidRPr="00675A98">
        <w:rPr>
          <w:sz w:val="32"/>
          <w:szCs w:val="22"/>
        </w:rPr>
        <w:lastRenderedPageBreak/>
        <w:t>Executing the above script in MySQL workbench against the "</w:t>
      </w:r>
      <w:proofErr w:type="spellStart"/>
      <w:r w:rsidRPr="00675A98">
        <w:rPr>
          <w:sz w:val="32"/>
          <w:szCs w:val="22"/>
        </w:rPr>
        <w:t>myflixdb</w:t>
      </w:r>
      <w:proofErr w:type="spellEnd"/>
      <w:r w:rsidRPr="00675A98">
        <w:rPr>
          <w:sz w:val="32"/>
          <w:szCs w:val="22"/>
        </w:rPr>
        <w:t>" produces the following results.</w:t>
      </w: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023F7A23"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5FBF3C"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movie_id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38416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10540"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32803"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year_released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2EB08"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category_id</w:t>
            </w:r>
            <w:proofErr w:type="spellEnd"/>
          </w:p>
        </w:tc>
      </w:tr>
      <w:tr w:rsidR="00675A98" w:rsidRPr="00675A98" w14:paraId="5DDF09CD" w14:textId="77777777" w:rsidTr="00675A98">
        <w:trPr>
          <w:jc w:val="center"/>
        </w:trPr>
        <w:tc>
          <w:tcPr>
            <w:tcW w:w="0" w:type="auto"/>
            <w:tcBorders>
              <w:top w:val="nil"/>
              <w:left w:val="nil"/>
              <w:bottom w:val="nil"/>
              <w:right w:val="nil"/>
            </w:tcBorders>
            <w:shd w:val="clear" w:color="auto" w:fill="auto"/>
            <w:vAlign w:val="center"/>
            <w:hideMark/>
          </w:tcPr>
          <w:p w14:paraId="583D373A"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3F7C93D9"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2940CC44"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35E91DC7"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auto"/>
            <w:vAlign w:val="center"/>
            <w:hideMark/>
          </w:tcPr>
          <w:p w14:paraId="4B28234C"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bl>
    <w:p w14:paraId="5087EC97"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098C4502"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OR </w:t>
      </w:r>
      <w:r w:rsidRPr="00675A98">
        <w:rPr>
          <w:rFonts w:ascii="Times New Roman" w:hAnsi="Times New Roman" w:cs="Times New Roman"/>
          <w:sz w:val="32"/>
        </w:rPr>
        <w:t>LOGICAL Operator</w:t>
      </w:r>
    </w:p>
    <w:p w14:paraId="654023A2"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WHERE clause when used together with the OR operator, is only executed if any or the entire specified filter criteria is met. </w:t>
      </w:r>
    </w:p>
    <w:p w14:paraId="68A3E9BF"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movies in either category 1 or category 2</w:t>
      </w:r>
    </w:p>
    <w:p w14:paraId="734B33CD"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270F4380"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`movies` WHERE `</w:t>
      </w:r>
      <w:proofErr w:type="spellStart"/>
      <w:r w:rsidRPr="00675A98">
        <w:rPr>
          <w:rFonts w:ascii="Times New Roman" w:hAnsi="Times New Roman" w:cs="Times New Roman"/>
          <w:sz w:val="32"/>
          <w:szCs w:val="22"/>
        </w:rPr>
        <w:t>category_id</w:t>
      </w:r>
      <w:proofErr w:type="spellEnd"/>
      <w:r w:rsidRPr="00675A98">
        <w:rPr>
          <w:rFonts w:ascii="Times New Roman" w:hAnsi="Times New Roman" w:cs="Times New Roman"/>
          <w:sz w:val="32"/>
          <w:szCs w:val="22"/>
        </w:rPr>
        <w:t>` = 1 OR `</w:t>
      </w:r>
      <w:proofErr w:type="spellStart"/>
      <w:r w:rsidRPr="00675A98">
        <w:rPr>
          <w:rFonts w:ascii="Times New Roman" w:hAnsi="Times New Roman" w:cs="Times New Roman"/>
          <w:sz w:val="32"/>
          <w:szCs w:val="22"/>
        </w:rPr>
        <w:t>category_id</w:t>
      </w:r>
      <w:proofErr w:type="spellEnd"/>
      <w:r w:rsidRPr="00675A98">
        <w:rPr>
          <w:rFonts w:ascii="Times New Roman" w:hAnsi="Times New Roman" w:cs="Times New Roman"/>
          <w:sz w:val="32"/>
          <w:szCs w:val="22"/>
        </w:rPr>
        <w:t>` = 2;</w:t>
      </w:r>
    </w:p>
    <w:p w14:paraId="0F9D3B14" w14:textId="77777777" w:rsidR="00675A98" w:rsidRPr="00675A98" w:rsidRDefault="00675A98" w:rsidP="00675A98">
      <w:pPr>
        <w:pStyle w:val="NormalWeb"/>
        <w:rPr>
          <w:sz w:val="32"/>
          <w:szCs w:val="22"/>
        </w:rPr>
      </w:pPr>
      <w:r w:rsidRPr="00675A98">
        <w:rPr>
          <w:sz w:val="32"/>
          <w:szCs w:val="22"/>
        </w:rPr>
        <w:t>Executing the above script in MySQL workbench against the "</w:t>
      </w:r>
      <w:proofErr w:type="spellStart"/>
      <w:r w:rsidRPr="00675A98">
        <w:rPr>
          <w:sz w:val="32"/>
          <w:szCs w:val="22"/>
        </w:rPr>
        <w:t>myflixdb</w:t>
      </w:r>
      <w:proofErr w:type="spellEnd"/>
      <w:r w:rsidRPr="00675A98">
        <w:rPr>
          <w:sz w:val="32"/>
          <w:szCs w:val="22"/>
        </w:rPr>
        <w:t>" produces the following results.</w:t>
      </w:r>
    </w:p>
    <w:p w14:paraId="1DF01CE0"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1F90701B"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6582A86C"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96E2A"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movie_id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73F72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DC9DD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FD3FD"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year_released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94620E"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category_id</w:t>
            </w:r>
            <w:proofErr w:type="spellEnd"/>
          </w:p>
        </w:tc>
      </w:tr>
      <w:tr w:rsidR="00675A98" w:rsidRPr="00675A98" w14:paraId="2DF3D414" w14:textId="77777777" w:rsidTr="00675A98">
        <w:trPr>
          <w:jc w:val="center"/>
        </w:trPr>
        <w:tc>
          <w:tcPr>
            <w:tcW w:w="0" w:type="auto"/>
            <w:tcBorders>
              <w:top w:val="nil"/>
              <w:left w:val="nil"/>
              <w:bottom w:val="nil"/>
              <w:right w:val="nil"/>
            </w:tcBorders>
            <w:shd w:val="clear" w:color="auto" w:fill="auto"/>
            <w:vAlign w:val="center"/>
            <w:hideMark/>
          </w:tcPr>
          <w:p w14:paraId="6084224E"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4824F9D4" w14:textId="77777777" w:rsidR="00675A98" w:rsidRPr="00675A98" w:rsidRDefault="00675A98">
            <w:pPr>
              <w:rPr>
                <w:rFonts w:ascii="Times New Roman" w:hAnsi="Times New Roman" w:cs="Times New Roman"/>
              </w:rPr>
            </w:pPr>
            <w:r w:rsidRPr="00675A98">
              <w:rPr>
                <w:rFonts w:ascii="Times New Roman" w:hAnsi="Times New Roman" w:cs="Times New Roman"/>
              </w:rPr>
              <w:t xml:space="preserve">Pirates of the </w:t>
            </w:r>
            <w:proofErr w:type="spellStart"/>
            <w:r w:rsidRPr="00675A98">
              <w:rPr>
                <w:rFonts w:ascii="Times New Roman" w:hAnsi="Times New Roman" w:cs="Times New Roman"/>
              </w:rPr>
              <w:t>Caribean</w:t>
            </w:r>
            <w:proofErr w:type="spellEnd"/>
            <w:r w:rsidRPr="00675A98">
              <w:rPr>
                <w:rFonts w:ascii="Times New Roman" w:hAnsi="Times New Roman" w:cs="Times New Roman"/>
              </w:rPr>
              <w:t xml:space="preserve"> 4</w:t>
            </w:r>
          </w:p>
        </w:tc>
        <w:tc>
          <w:tcPr>
            <w:tcW w:w="0" w:type="auto"/>
            <w:tcBorders>
              <w:top w:val="nil"/>
              <w:left w:val="nil"/>
              <w:bottom w:val="nil"/>
              <w:right w:val="nil"/>
            </w:tcBorders>
            <w:shd w:val="clear" w:color="auto" w:fill="auto"/>
            <w:vAlign w:val="center"/>
            <w:hideMark/>
          </w:tcPr>
          <w:p w14:paraId="4D911EA5" w14:textId="77777777" w:rsidR="00675A98" w:rsidRPr="00675A98" w:rsidRDefault="00675A98">
            <w:pPr>
              <w:rPr>
                <w:rFonts w:ascii="Times New Roman" w:hAnsi="Times New Roman" w:cs="Times New Roman"/>
              </w:rPr>
            </w:pPr>
            <w:r w:rsidRPr="00675A98">
              <w:rPr>
                <w:rFonts w:ascii="Times New Roman" w:hAnsi="Times New Roman" w:cs="Times New Roman"/>
              </w:rPr>
              <w:t>Rob Marshall</w:t>
            </w:r>
          </w:p>
        </w:tc>
        <w:tc>
          <w:tcPr>
            <w:tcW w:w="0" w:type="auto"/>
            <w:tcBorders>
              <w:top w:val="nil"/>
              <w:left w:val="nil"/>
              <w:bottom w:val="nil"/>
              <w:right w:val="nil"/>
            </w:tcBorders>
            <w:shd w:val="clear" w:color="auto" w:fill="auto"/>
            <w:vAlign w:val="center"/>
            <w:hideMark/>
          </w:tcPr>
          <w:p w14:paraId="5351779B" w14:textId="77777777" w:rsidR="00675A98" w:rsidRPr="00675A98" w:rsidRDefault="00675A98">
            <w:pPr>
              <w:rPr>
                <w:rFonts w:ascii="Times New Roman" w:hAnsi="Times New Roman" w:cs="Times New Roman"/>
              </w:rPr>
            </w:pPr>
            <w:r w:rsidRPr="00675A98">
              <w:rPr>
                <w:rFonts w:ascii="Times New Roman" w:hAnsi="Times New Roman" w:cs="Times New Roman"/>
              </w:rPr>
              <w:t>2011</w:t>
            </w:r>
          </w:p>
        </w:tc>
        <w:tc>
          <w:tcPr>
            <w:tcW w:w="0" w:type="auto"/>
            <w:tcBorders>
              <w:top w:val="nil"/>
              <w:left w:val="nil"/>
              <w:bottom w:val="nil"/>
              <w:right w:val="nil"/>
            </w:tcBorders>
            <w:shd w:val="clear" w:color="auto" w:fill="auto"/>
            <w:vAlign w:val="center"/>
            <w:hideMark/>
          </w:tcPr>
          <w:p w14:paraId="77666313"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r>
      <w:tr w:rsidR="00675A98" w:rsidRPr="00675A98" w14:paraId="65A3B379" w14:textId="77777777" w:rsidTr="00675A98">
        <w:trPr>
          <w:jc w:val="center"/>
        </w:trPr>
        <w:tc>
          <w:tcPr>
            <w:tcW w:w="0" w:type="auto"/>
            <w:tcBorders>
              <w:top w:val="nil"/>
              <w:left w:val="nil"/>
              <w:bottom w:val="nil"/>
              <w:right w:val="nil"/>
            </w:tcBorders>
            <w:shd w:val="clear" w:color="auto" w:fill="auto"/>
            <w:vAlign w:val="center"/>
            <w:hideMark/>
          </w:tcPr>
          <w:p w14:paraId="7E1BC69F"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0A9FCD48"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2F92FF06"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354E680A"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auto"/>
            <w:vAlign w:val="center"/>
            <w:hideMark/>
          </w:tcPr>
          <w:p w14:paraId="1BFA1FD3"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bl>
    <w:p w14:paraId="54291048"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46628681"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4CCECF5D"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IN </w:t>
      </w:r>
      <w:r w:rsidRPr="00675A98">
        <w:rPr>
          <w:rFonts w:ascii="Times New Roman" w:hAnsi="Times New Roman" w:cs="Times New Roman"/>
          <w:sz w:val="32"/>
        </w:rPr>
        <w:t>Keyword</w:t>
      </w:r>
    </w:p>
    <w:p w14:paraId="34F60E1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5E8719AA"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xml:space="preserve">The WHERE clause when used together with the IN keyword only affects the rows whose values matches the list of values provided in the </w:t>
      </w:r>
      <w:r w:rsidRPr="00675A98">
        <w:rPr>
          <w:rFonts w:ascii="Times New Roman" w:hAnsi="Times New Roman" w:cs="Times New Roman"/>
          <w:sz w:val="32"/>
        </w:rPr>
        <w:lastRenderedPageBreak/>
        <w:t>IN keyword. IN helps reduces number of OR clauses you may have to use </w:t>
      </w:r>
    </w:p>
    <w:p w14:paraId="7FF0670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xml:space="preserve">The following query gives rows where </w:t>
      </w:r>
      <w:proofErr w:type="spellStart"/>
      <w:r w:rsidRPr="00675A98">
        <w:rPr>
          <w:rFonts w:ascii="Times New Roman" w:hAnsi="Times New Roman" w:cs="Times New Roman"/>
          <w:sz w:val="32"/>
        </w:rPr>
        <w:t>membership_number</w:t>
      </w:r>
      <w:proofErr w:type="spellEnd"/>
      <w:r w:rsidRPr="00675A98">
        <w:rPr>
          <w:rFonts w:ascii="Times New Roman" w:hAnsi="Times New Roman" w:cs="Times New Roman"/>
          <w:sz w:val="32"/>
        </w:rPr>
        <w:t xml:space="preserve"> is either </w:t>
      </w:r>
      <w:proofErr w:type="gramStart"/>
      <w:r w:rsidRPr="00675A98">
        <w:rPr>
          <w:rFonts w:ascii="Times New Roman" w:hAnsi="Times New Roman" w:cs="Times New Roman"/>
          <w:sz w:val="32"/>
        </w:rPr>
        <w:t>1 ,</w:t>
      </w:r>
      <w:proofErr w:type="gramEnd"/>
      <w:r w:rsidRPr="00675A98">
        <w:rPr>
          <w:rFonts w:ascii="Times New Roman" w:hAnsi="Times New Roman" w:cs="Times New Roman"/>
          <w:sz w:val="32"/>
        </w:rPr>
        <w:t xml:space="preserve"> 2 or 3</w:t>
      </w:r>
    </w:p>
    <w:p w14:paraId="44AD29F8"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422FF260"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w:t>
      </w:r>
      <w:proofErr w:type="spellStart"/>
      <w:r w:rsidRPr="00675A98">
        <w:rPr>
          <w:rFonts w:ascii="Times New Roman" w:hAnsi="Times New Roman" w:cs="Times New Roman"/>
          <w:sz w:val="32"/>
          <w:szCs w:val="22"/>
        </w:rPr>
        <w:t>membership_number</w:t>
      </w:r>
      <w:proofErr w:type="spellEnd"/>
      <w:r w:rsidRPr="00675A98">
        <w:rPr>
          <w:rFonts w:ascii="Times New Roman" w:hAnsi="Times New Roman" w:cs="Times New Roman"/>
          <w:sz w:val="32"/>
          <w:szCs w:val="22"/>
        </w:rPr>
        <w:t>` IN (1,2,3);</w:t>
      </w:r>
    </w:p>
    <w:p w14:paraId="44721A33" w14:textId="77777777" w:rsidR="00675A98" w:rsidRPr="00675A98" w:rsidRDefault="00675A98" w:rsidP="00675A98">
      <w:pPr>
        <w:pStyle w:val="NormalWeb"/>
        <w:rPr>
          <w:sz w:val="32"/>
          <w:szCs w:val="22"/>
        </w:rPr>
      </w:pPr>
      <w:r w:rsidRPr="00675A98">
        <w:rPr>
          <w:sz w:val="32"/>
          <w:szCs w:val="22"/>
        </w:rPr>
        <w:t>Executing the above script in MySQL workbench against the "</w:t>
      </w:r>
      <w:proofErr w:type="spellStart"/>
      <w:r w:rsidRPr="00675A98">
        <w:rPr>
          <w:sz w:val="32"/>
          <w:szCs w:val="22"/>
        </w:rPr>
        <w:t>myflixdb</w:t>
      </w:r>
      <w:proofErr w:type="spellEnd"/>
      <w:r w:rsidRPr="00675A98">
        <w:rPr>
          <w:sz w:val="32"/>
          <w:szCs w:val="22"/>
        </w:rPr>
        <w:t>" produces the following results.</w:t>
      </w:r>
    </w:p>
    <w:p w14:paraId="686401BF"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0BFEA83E"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A3F9D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membership_number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A350"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full_names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8D0C7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48B0D"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date_of_birth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F72666"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physical_address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88E52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postal_address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B072A"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contct_number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ED0D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2B63587B" w14:textId="77777777" w:rsidTr="00675A98">
        <w:trPr>
          <w:jc w:val="center"/>
        </w:trPr>
        <w:tc>
          <w:tcPr>
            <w:tcW w:w="0" w:type="auto"/>
            <w:tcBorders>
              <w:top w:val="nil"/>
              <w:left w:val="nil"/>
              <w:bottom w:val="nil"/>
              <w:right w:val="nil"/>
            </w:tcBorders>
            <w:shd w:val="clear" w:color="auto" w:fill="auto"/>
            <w:vAlign w:val="center"/>
            <w:hideMark/>
          </w:tcPr>
          <w:p w14:paraId="438907CC"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7AFCFC91"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56723040"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75B1DE8A"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43B3456D"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4F7B32A6"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4452F228"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3D20B8EE" w14:textId="77777777" w:rsidR="00675A98" w:rsidRPr="00675A98" w:rsidRDefault="00000000">
            <w:pPr>
              <w:rPr>
                <w:rFonts w:ascii="Times New Roman" w:hAnsi="Times New Roman" w:cs="Times New Roman"/>
              </w:rPr>
            </w:pPr>
            <w:hyperlink r:id="rId26" w:history="1">
              <w:r w:rsidR="00675A98" w:rsidRPr="00675A98">
                <w:rPr>
                  <w:rStyle w:val="Hyperlink"/>
                  <w:rFonts w:ascii="Times New Roman" w:hAnsi="Times New Roman" w:cs="Times New Roman"/>
                  <w:color w:val="04B8E6"/>
                </w:rPr>
                <w:t>janetjones@yagoo.cm</w:t>
              </w:r>
            </w:hyperlink>
          </w:p>
        </w:tc>
      </w:tr>
      <w:tr w:rsidR="00675A98" w:rsidRPr="00675A98" w14:paraId="0DB841E7" w14:textId="77777777" w:rsidTr="00675A98">
        <w:trPr>
          <w:jc w:val="center"/>
        </w:trPr>
        <w:tc>
          <w:tcPr>
            <w:tcW w:w="0" w:type="auto"/>
            <w:tcBorders>
              <w:top w:val="nil"/>
              <w:left w:val="nil"/>
              <w:bottom w:val="nil"/>
              <w:right w:val="nil"/>
            </w:tcBorders>
            <w:shd w:val="clear" w:color="auto" w:fill="auto"/>
            <w:vAlign w:val="center"/>
            <w:hideMark/>
          </w:tcPr>
          <w:p w14:paraId="1D462E3E"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2868C5E9" w14:textId="77777777" w:rsidR="00675A98" w:rsidRPr="00675A98" w:rsidRDefault="00675A98">
            <w:pPr>
              <w:rPr>
                <w:rFonts w:ascii="Times New Roman" w:hAnsi="Times New Roman" w:cs="Times New Roman"/>
              </w:rPr>
            </w:pPr>
            <w:r w:rsidRPr="00675A98">
              <w:rPr>
                <w:rFonts w:ascii="Times New Roman" w:hAnsi="Times New Roman" w:cs="Times New Roman"/>
              </w:rPr>
              <w:t>Janet Smith Jones</w:t>
            </w:r>
          </w:p>
        </w:tc>
        <w:tc>
          <w:tcPr>
            <w:tcW w:w="0" w:type="auto"/>
            <w:tcBorders>
              <w:top w:val="nil"/>
              <w:left w:val="nil"/>
              <w:bottom w:val="nil"/>
              <w:right w:val="nil"/>
            </w:tcBorders>
            <w:shd w:val="clear" w:color="auto" w:fill="auto"/>
            <w:vAlign w:val="center"/>
            <w:hideMark/>
          </w:tcPr>
          <w:p w14:paraId="567D36C3"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1CAABCBF" w14:textId="77777777" w:rsidR="00675A98" w:rsidRPr="00675A98" w:rsidRDefault="00675A98">
            <w:pPr>
              <w:rPr>
                <w:rFonts w:ascii="Times New Roman" w:hAnsi="Times New Roman" w:cs="Times New Roman"/>
              </w:rPr>
            </w:pPr>
            <w:r w:rsidRPr="00675A98">
              <w:rPr>
                <w:rFonts w:ascii="Times New Roman" w:hAnsi="Times New Roman" w:cs="Times New Roman"/>
              </w:rPr>
              <w:t>23-06-1980</w:t>
            </w:r>
          </w:p>
        </w:tc>
        <w:tc>
          <w:tcPr>
            <w:tcW w:w="0" w:type="auto"/>
            <w:tcBorders>
              <w:top w:val="nil"/>
              <w:left w:val="nil"/>
              <w:bottom w:val="nil"/>
              <w:right w:val="nil"/>
            </w:tcBorders>
            <w:shd w:val="clear" w:color="auto" w:fill="auto"/>
            <w:vAlign w:val="center"/>
            <w:hideMark/>
          </w:tcPr>
          <w:p w14:paraId="5D17A00F" w14:textId="77777777" w:rsidR="00675A98" w:rsidRPr="00675A98" w:rsidRDefault="00675A98">
            <w:pPr>
              <w:rPr>
                <w:rFonts w:ascii="Times New Roman" w:hAnsi="Times New Roman" w:cs="Times New Roman"/>
              </w:rPr>
            </w:pPr>
            <w:r w:rsidRPr="00675A98">
              <w:rPr>
                <w:rFonts w:ascii="Times New Roman" w:hAnsi="Times New Roman" w:cs="Times New Roman"/>
              </w:rPr>
              <w:t>Melrose 123</w:t>
            </w:r>
          </w:p>
        </w:tc>
        <w:tc>
          <w:tcPr>
            <w:tcW w:w="0" w:type="auto"/>
            <w:tcBorders>
              <w:top w:val="nil"/>
              <w:left w:val="nil"/>
              <w:bottom w:val="nil"/>
              <w:right w:val="nil"/>
            </w:tcBorders>
            <w:shd w:val="clear" w:color="auto" w:fill="auto"/>
            <w:vAlign w:val="center"/>
            <w:hideMark/>
          </w:tcPr>
          <w:p w14:paraId="6E6453E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9F30FA6"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CAC013D" w14:textId="77777777" w:rsidR="00675A98" w:rsidRPr="00675A98" w:rsidRDefault="00000000">
            <w:pPr>
              <w:rPr>
                <w:rFonts w:ascii="Times New Roman" w:hAnsi="Times New Roman" w:cs="Times New Roman"/>
              </w:rPr>
            </w:pPr>
            <w:hyperlink r:id="rId27" w:history="1">
              <w:r w:rsidR="00675A98" w:rsidRPr="00675A98">
                <w:rPr>
                  <w:rStyle w:val="Hyperlink"/>
                  <w:rFonts w:ascii="Times New Roman" w:hAnsi="Times New Roman" w:cs="Times New Roman"/>
                  <w:color w:val="04B8E6"/>
                </w:rPr>
                <w:t>jj@fstreet.com</w:t>
              </w:r>
            </w:hyperlink>
          </w:p>
        </w:tc>
      </w:tr>
      <w:tr w:rsidR="00675A98" w:rsidRPr="00675A98" w14:paraId="09B3B0BA" w14:textId="77777777" w:rsidTr="00675A98">
        <w:trPr>
          <w:jc w:val="center"/>
        </w:trPr>
        <w:tc>
          <w:tcPr>
            <w:tcW w:w="0" w:type="auto"/>
            <w:tcBorders>
              <w:top w:val="nil"/>
              <w:left w:val="nil"/>
              <w:bottom w:val="nil"/>
              <w:right w:val="nil"/>
            </w:tcBorders>
            <w:shd w:val="clear" w:color="auto" w:fill="auto"/>
            <w:vAlign w:val="center"/>
            <w:hideMark/>
          </w:tcPr>
          <w:p w14:paraId="70C4EBFE"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4D9E6E80" w14:textId="77777777" w:rsidR="00675A98" w:rsidRPr="00675A98" w:rsidRDefault="00675A98">
            <w:pPr>
              <w:rPr>
                <w:rFonts w:ascii="Times New Roman" w:hAnsi="Times New Roman" w:cs="Times New Roman"/>
              </w:rPr>
            </w:pPr>
            <w:r w:rsidRPr="00675A98">
              <w:rPr>
                <w:rFonts w:ascii="Times New Roman" w:hAnsi="Times New Roman" w:cs="Times New Roman"/>
              </w:rPr>
              <w:t>Robert Phil</w:t>
            </w:r>
          </w:p>
        </w:tc>
        <w:tc>
          <w:tcPr>
            <w:tcW w:w="0" w:type="auto"/>
            <w:tcBorders>
              <w:top w:val="nil"/>
              <w:left w:val="nil"/>
              <w:bottom w:val="nil"/>
              <w:right w:val="nil"/>
            </w:tcBorders>
            <w:shd w:val="clear" w:color="auto" w:fill="auto"/>
            <w:vAlign w:val="center"/>
            <w:hideMark/>
          </w:tcPr>
          <w:p w14:paraId="52020ED3" w14:textId="77777777" w:rsidR="00675A98" w:rsidRPr="00675A98" w:rsidRDefault="00675A98">
            <w:pPr>
              <w:rPr>
                <w:rFonts w:ascii="Times New Roman" w:hAnsi="Times New Roman" w:cs="Times New Roman"/>
              </w:rPr>
            </w:pPr>
            <w:r w:rsidRPr="00675A98">
              <w:rPr>
                <w:rFonts w:ascii="Times New Roman" w:hAnsi="Times New Roman" w:cs="Times New Roman"/>
              </w:rPr>
              <w:t>Male</w:t>
            </w:r>
          </w:p>
        </w:tc>
        <w:tc>
          <w:tcPr>
            <w:tcW w:w="0" w:type="auto"/>
            <w:tcBorders>
              <w:top w:val="nil"/>
              <w:left w:val="nil"/>
              <w:bottom w:val="nil"/>
              <w:right w:val="nil"/>
            </w:tcBorders>
            <w:shd w:val="clear" w:color="auto" w:fill="auto"/>
            <w:vAlign w:val="center"/>
            <w:hideMark/>
          </w:tcPr>
          <w:p w14:paraId="33FF84D4" w14:textId="77777777" w:rsidR="00675A98" w:rsidRPr="00675A98" w:rsidRDefault="00675A98">
            <w:pPr>
              <w:rPr>
                <w:rFonts w:ascii="Times New Roman" w:hAnsi="Times New Roman" w:cs="Times New Roman"/>
              </w:rPr>
            </w:pPr>
            <w:r w:rsidRPr="00675A98">
              <w:rPr>
                <w:rFonts w:ascii="Times New Roman" w:hAnsi="Times New Roman" w:cs="Times New Roman"/>
              </w:rPr>
              <w:t>12-07-1989</w:t>
            </w:r>
          </w:p>
        </w:tc>
        <w:tc>
          <w:tcPr>
            <w:tcW w:w="0" w:type="auto"/>
            <w:tcBorders>
              <w:top w:val="nil"/>
              <w:left w:val="nil"/>
              <w:bottom w:val="nil"/>
              <w:right w:val="nil"/>
            </w:tcBorders>
            <w:shd w:val="clear" w:color="auto" w:fill="auto"/>
            <w:vAlign w:val="center"/>
            <w:hideMark/>
          </w:tcPr>
          <w:p w14:paraId="6C977A20" w14:textId="77777777" w:rsidR="00675A98" w:rsidRPr="00675A98" w:rsidRDefault="00675A98">
            <w:pPr>
              <w:rPr>
                <w:rFonts w:ascii="Times New Roman" w:hAnsi="Times New Roman" w:cs="Times New Roman"/>
              </w:rPr>
            </w:pPr>
            <w:r w:rsidRPr="00675A98">
              <w:rPr>
                <w:rFonts w:ascii="Times New Roman" w:hAnsi="Times New Roman" w:cs="Times New Roman"/>
              </w:rPr>
              <w:t>3rd Street 34</w:t>
            </w:r>
          </w:p>
        </w:tc>
        <w:tc>
          <w:tcPr>
            <w:tcW w:w="0" w:type="auto"/>
            <w:tcBorders>
              <w:top w:val="nil"/>
              <w:left w:val="nil"/>
              <w:bottom w:val="nil"/>
              <w:right w:val="nil"/>
            </w:tcBorders>
            <w:shd w:val="clear" w:color="auto" w:fill="auto"/>
            <w:vAlign w:val="center"/>
            <w:hideMark/>
          </w:tcPr>
          <w:p w14:paraId="0A3517E9"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1E309E8" w14:textId="77777777" w:rsidR="00675A98" w:rsidRPr="00675A98" w:rsidRDefault="00675A98">
            <w:pPr>
              <w:rPr>
                <w:rFonts w:ascii="Times New Roman" w:hAnsi="Times New Roman" w:cs="Times New Roman"/>
              </w:rPr>
            </w:pPr>
            <w:r w:rsidRPr="00675A98">
              <w:rPr>
                <w:rFonts w:ascii="Times New Roman" w:hAnsi="Times New Roman" w:cs="Times New Roman"/>
              </w:rPr>
              <w:t>12345</w:t>
            </w:r>
          </w:p>
        </w:tc>
        <w:tc>
          <w:tcPr>
            <w:tcW w:w="0" w:type="auto"/>
            <w:tcBorders>
              <w:top w:val="nil"/>
              <w:left w:val="nil"/>
              <w:bottom w:val="nil"/>
              <w:right w:val="nil"/>
            </w:tcBorders>
            <w:shd w:val="clear" w:color="auto" w:fill="auto"/>
            <w:vAlign w:val="center"/>
            <w:hideMark/>
          </w:tcPr>
          <w:p w14:paraId="6DFFCEF6" w14:textId="77777777" w:rsidR="00675A98" w:rsidRPr="00675A98" w:rsidRDefault="00000000">
            <w:pPr>
              <w:rPr>
                <w:rFonts w:ascii="Times New Roman" w:hAnsi="Times New Roman" w:cs="Times New Roman"/>
              </w:rPr>
            </w:pPr>
            <w:hyperlink r:id="rId28" w:history="1">
              <w:r w:rsidR="00675A98" w:rsidRPr="00675A98">
                <w:rPr>
                  <w:rStyle w:val="Hyperlink"/>
                  <w:rFonts w:ascii="Times New Roman" w:hAnsi="Times New Roman" w:cs="Times New Roman"/>
                  <w:color w:val="04B8E6"/>
                </w:rPr>
                <w:t>rm@tstreet.com</w:t>
              </w:r>
            </w:hyperlink>
          </w:p>
        </w:tc>
      </w:tr>
    </w:tbl>
    <w:p w14:paraId="4D8F7EB3"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14FC7C89" w14:textId="77777777" w:rsidR="00675A98" w:rsidRPr="00675A98" w:rsidRDefault="00675A98" w:rsidP="00675A98">
      <w:pPr>
        <w:pStyle w:val="NormalWeb"/>
        <w:rPr>
          <w:sz w:val="22"/>
          <w:szCs w:val="22"/>
        </w:rPr>
      </w:pPr>
      <w:r w:rsidRPr="00675A98">
        <w:rPr>
          <w:sz w:val="22"/>
          <w:szCs w:val="22"/>
        </w:rPr>
        <w:t> </w:t>
      </w:r>
    </w:p>
    <w:p w14:paraId="35424FA3"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Emphasis"/>
          <w:rFonts w:ascii="Times New Roman" w:hAnsi="Times New Roman" w:cs="Times New Roman"/>
          <w:sz w:val="32"/>
        </w:rPr>
        <w:t>NOT IN</w:t>
      </w:r>
      <w:r w:rsidRPr="00675A98">
        <w:rPr>
          <w:rFonts w:ascii="Times New Roman" w:hAnsi="Times New Roman" w:cs="Times New Roman"/>
          <w:sz w:val="32"/>
        </w:rPr>
        <w:t> Keyword</w:t>
      </w:r>
    </w:p>
    <w:p w14:paraId="4BF5FF13" w14:textId="77777777" w:rsidR="00675A98" w:rsidRPr="00675A98" w:rsidRDefault="00675A98" w:rsidP="00675A98">
      <w:pPr>
        <w:rPr>
          <w:rFonts w:ascii="Times New Roman" w:hAnsi="Times New Roman" w:cs="Times New Roman"/>
          <w:sz w:val="32"/>
        </w:rPr>
      </w:pPr>
      <w:proofErr w:type="gramStart"/>
      <w:r w:rsidRPr="00675A98">
        <w:rPr>
          <w:rFonts w:ascii="Times New Roman" w:hAnsi="Times New Roman" w:cs="Times New Roman"/>
          <w:sz w:val="32"/>
        </w:rPr>
        <w:t>The  WHERE</w:t>
      </w:r>
      <w:proofErr w:type="gramEnd"/>
      <w:r w:rsidRPr="00675A98">
        <w:rPr>
          <w:rFonts w:ascii="Times New Roman" w:hAnsi="Times New Roman" w:cs="Times New Roman"/>
          <w:sz w:val="32"/>
        </w:rPr>
        <w:t xml:space="preserve"> clause when used together with the NOT IN keyword  DOES NOT affects the rows whose values matches the list of values provided in the NOT IN keyword.</w:t>
      </w:r>
    </w:p>
    <w:p w14:paraId="37475418"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xml:space="preserve">The following query gives rows where </w:t>
      </w:r>
      <w:proofErr w:type="spellStart"/>
      <w:r w:rsidRPr="00675A98">
        <w:rPr>
          <w:rFonts w:ascii="Times New Roman" w:hAnsi="Times New Roman" w:cs="Times New Roman"/>
          <w:sz w:val="32"/>
        </w:rPr>
        <w:t>membership_number</w:t>
      </w:r>
      <w:proofErr w:type="spellEnd"/>
      <w:r w:rsidRPr="00675A98">
        <w:rPr>
          <w:rFonts w:ascii="Times New Roman" w:hAnsi="Times New Roman" w:cs="Times New Roman"/>
          <w:sz w:val="32"/>
        </w:rPr>
        <w:t xml:space="preserve"> is NOT  </w:t>
      </w:r>
      <w:proofErr w:type="gramStart"/>
      <w:r w:rsidRPr="00675A98">
        <w:rPr>
          <w:rFonts w:ascii="Times New Roman" w:hAnsi="Times New Roman" w:cs="Times New Roman"/>
          <w:sz w:val="32"/>
        </w:rPr>
        <w:t>1 ,</w:t>
      </w:r>
      <w:proofErr w:type="gramEnd"/>
      <w:r w:rsidRPr="00675A98">
        <w:rPr>
          <w:rFonts w:ascii="Times New Roman" w:hAnsi="Times New Roman" w:cs="Times New Roman"/>
          <w:sz w:val="32"/>
        </w:rPr>
        <w:t xml:space="preserve"> 2 or 3</w:t>
      </w:r>
    </w:p>
    <w:p w14:paraId="4671EE8A"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1BD90B76"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lastRenderedPageBreak/>
        <w:t>SELECT * FROM `members` WHERE `</w:t>
      </w:r>
      <w:proofErr w:type="spellStart"/>
      <w:r w:rsidRPr="00675A98">
        <w:rPr>
          <w:rFonts w:ascii="Times New Roman" w:hAnsi="Times New Roman" w:cs="Times New Roman"/>
          <w:sz w:val="32"/>
          <w:szCs w:val="22"/>
        </w:rPr>
        <w:t>membership_number</w:t>
      </w:r>
      <w:proofErr w:type="spellEnd"/>
      <w:r w:rsidRPr="00675A98">
        <w:rPr>
          <w:rFonts w:ascii="Times New Roman" w:hAnsi="Times New Roman" w:cs="Times New Roman"/>
          <w:sz w:val="32"/>
          <w:szCs w:val="22"/>
        </w:rPr>
        <w:t>` NOT IN (1,2,3);</w:t>
      </w:r>
    </w:p>
    <w:p w14:paraId="709973D9" w14:textId="77777777" w:rsidR="00675A98" w:rsidRPr="00675A98" w:rsidRDefault="00675A98" w:rsidP="00675A98">
      <w:pPr>
        <w:pStyle w:val="NormalWeb"/>
        <w:rPr>
          <w:sz w:val="32"/>
          <w:szCs w:val="22"/>
        </w:rPr>
      </w:pPr>
      <w:r w:rsidRPr="00675A98">
        <w:rPr>
          <w:sz w:val="32"/>
          <w:szCs w:val="22"/>
        </w:rPr>
        <w:t>Executing the above script in MySQL workbench against the "</w:t>
      </w:r>
      <w:proofErr w:type="spellStart"/>
      <w:r w:rsidRPr="00675A98">
        <w:rPr>
          <w:sz w:val="32"/>
          <w:szCs w:val="22"/>
        </w:rPr>
        <w:t>myflixdb</w:t>
      </w:r>
      <w:proofErr w:type="spellEnd"/>
      <w:r w:rsidRPr="00675A98">
        <w:rPr>
          <w:sz w:val="32"/>
          <w:szCs w:val="22"/>
        </w:rPr>
        <w:t>" produces the following results.</w:t>
      </w:r>
    </w:p>
    <w:p w14:paraId="49FE3EB2"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451"/>
        <w:gridCol w:w="678"/>
        <w:gridCol w:w="1314"/>
        <w:gridCol w:w="1632"/>
        <w:gridCol w:w="1424"/>
        <w:gridCol w:w="1460"/>
        <w:gridCol w:w="617"/>
      </w:tblGrid>
      <w:tr w:rsidR="00675A98" w:rsidRPr="00675A98" w14:paraId="421A863F"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B81E09"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membership_number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52445"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full_names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2D6593"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9E9192"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date_of_birth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3475C"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physical_address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56C89"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postal_address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F1B4FD"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contct_number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B912F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1E616142" w14:textId="77777777" w:rsidTr="00675A98">
        <w:trPr>
          <w:jc w:val="center"/>
        </w:trPr>
        <w:tc>
          <w:tcPr>
            <w:tcW w:w="0" w:type="auto"/>
            <w:tcBorders>
              <w:top w:val="nil"/>
              <w:left w:val="nil"/>
              <w:bottom w:val="nil"/>
              <w:right w:val="nil"/>
            </w:tcBorders>
            <w:shd w:val="clear" w:color="auto" w:fill="auto"/>
            <w:vAlign w:val="center"/>
            <w:hideMark/>
          </w:tcPr>
          <w:p w14:paraId="0E9CEEEA" w14:textId="77777777" w:rsidR="00675A98" w:rsidRPr="00675A98" w:rsidRDefault="00675A98">
            <w:pPr>
              <w:rPr>
                <w:rFonts w:ascii="Times New Roman" w:hAnsi="Times New Roman" w:cs="Times New Roman"/>
              </w:rPr>
            </w:pPr>
            <w:r w:rsidRPr="00675A98">
              <w:rPr>
                <w:rFonts w:ascii="Times New Roman" w:hAnsi="Times New Roman" w:cs="Times New Roman"/>
              </w:rPr>
              <w:t>4</w:t>
            </w:r>
          </w:p>
        </w:tc>
        <w:tc>
          <w:tcPr>
            <w:tcW w:w="0" w:type="auto"/>
            <w:tcBorders>
              <w:top w:val="nil"/>
              <w:left w:val="nil"/>
              <w:bottom w:val="nil"/>
              <w:right w:val="nil"/>
            </w:tcBorders>
            <w:shd w:val="clear" w:color="auto" w:fill="auto"/>
            <w:vAlign w:val="center"/>
            <w:hideMark/>
          </w:tcPr>
          <w:p w14:paraId="35863A2F" w14:textId="77777777" w:rsidR="00675A98" w:rsidRPr="00675A98" w:rsidRDefault="00675A98">
            <w:pPr>
              <w:rPr>
                <w:rFonts w:ascii="Times New Roman" w:hAnsi="Times New Roman" w:cs="Times New Roman"/>
              </w:rPr>
            </w:pPr>
            <w:r w:rsidRPr="00675A98">
              <w:rPr>
                <w:rFonts w:ascii="Times New Roman" w:hAnsi="Times New Roman" w:cs="Times New Roman"/>
              </w:rPr>
              <w:t>Gloria Williams</w:t>
            </w:r>
          </w:p>
        </w:tc>
        <w:tc>
          <w:tcPr>
            <w:tcW w:w="0" w:type="auto"/>
            <w:tcBorders>
              <w:top w:val="nil"/>
              <w:left w:val="nil"/>
              <w:bottom w:val="nil"/>
              <w:right w:val="nil"/>
            </w:tcBorders>
            <w:shd w:val="clear" w:color="auto" w:fill="auto"/>
            <w:vAlign w:val="center"/>
            <w:hideMark/>
          </w:tcPr>
          <w:p w14:paraId="7972F93C"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4AD05CAC" w14:textId="77777777" w:rsidR="00675A98" w:rsidRPr="00675A98" w:rsidRDefault="00675A98">
            <w:pPr>
              <w:rPr>
                <w:rFonts w:ascii="Times New Roman" w:hAnsi="Times New Roman" w:cs="Times New Roman"/>
              </w:rPr>
            </w:pPr>
            <w:r w:rsidRPr="00675A98">
              <w:rPr>
                <w:rFonts w:ascii="Times New Roman" w:hAnsi="Times New Roman" w:cs="Times New Roman"/>
              </w:rPr>
              <w:t>14-02-1984</w:t>
            </w:r>
          </w:p>
        </w:tc>
        <w:tc>
          <w:tcPr>
            <w:tcW w:w="0" w:type="auto"/>
            <w:tcBorders>
              <w:top w:val="nil"/>
              <w:left w:val="nil"/>
              <w:bottom w:val="nil"/>
              <w:right w:val="nil"/>
            </w:tcBorders>
            <w:shd w:val="clear" w:color="auto" w:fill="auto"/>
            <w:vAlign w:val="center"/>
            <w:hideMark/>
          </w:tcPr>
          <w:p w14:paraId="367FFF49" w14:textId="77777777" w:rsidR="00675A98" w:rsidRPr="00675A98" w:rsidRDefault="00675A98">
            <w:pPr>
              <w:rPr>
                <w:rFonts w:ascii="Times New Roman" w:hAnsi="Times New Roman" w:cs="Times New Roman"/>
              </w:rPr>
            </w:pPr>
            <w:r w:rsidRPr="00675A98">
              <w:rPr>
                <w:rFonts w:ascii="Times New Roman" w:hAnsi="Times New Roman" w:cs="Times New Roman"/>
              </w:rPr>
              <w:t>2nd Street 23</w:t>
            </w:r>
          </w:p>
        </w:tc>
        <w:tc>
          <w:tcPr>
            <w:tcW w:w="0" w:type="auto"/>
            <w:tcBorders>
              <w:top w:val="nil"/>
              <w:left w:val="nil"/>
              <w:bottom w:val="nil"/>
              <w:right w:val="nil"/>
            </w:tcBorders>
            <w:shd w:val="clear" w:color="auto" w:fill="auto"/>
            <w:vAlign w:val="center"/>
            <w:hideMark/>
          </w:tcPr>
          <w:p w14:paraId="6771745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06888812"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ED8CDF1"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18DCD820"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6B5C1179" w14:textId="77777777" w:rsidR="00675A98" w:rsidRPr="00675A98" w:rsidRDefault="00675A98" w:rsidP="00675A98">
      <w:pPr>
        <w:pStyle w:val="NormalWeb"/>
        <w:rPr>
          <w:sz w:val="22"/>
          <w:szCs w:val="22"/>
        </w:rPr>
      </w:pPr>
      <w:r w:rsidRPr="00675A98">
        <w:rPr>
          <w:sz w:val="22"/>
          <w:szCs w:val="22"/>
        </w:rPr>
        <w:t> </w:t>
      </w:r>
    </w:p>
    <w:p w14:paraId="46174498"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sz w:val="32"/>
        </w:rPr>
        <w:t>COMPARISON OPERATORS</w:t>
      </w:r>
    </w:p>
    <w:p w14:paraId="05AF5BF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xml:space="preserve">The less than (), equal to (=), not equal to () comparison operators can </w:t>
      </w:r>
      <w:proofErr w:type="gramStart"/>
      <w:r w:rsidRPr="00675A98">
        <w:rPr>
          <w:rFonts w:ascii="Times New Roman" w:hAnsi="Times New Roman" w:cs="Times New Roman"/>
          <w:sz w:val="32"/>
        </w:rPr>
        <w:t>be  used</w:t>
      </w:r>
      <w:proofErr w:type="gramEnd"/>
      <w:r w:rsidRPr="00675A98">
        <w:rPr>
          <w:rFonts w:ascii="Times New Roman" w:hAnsi="Times New Roman" w:cs="Times New Roman"/>
          <w:sz w:val="32"/>
        </w:rPr>
        <w:t xml:space="preserve"> with the Where clause</w:t>
      </w:r>
    </w:p>
    <w:p w14:paraId="33676639"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20C97698" w14:textId="77777777" w:rsidR="00675A98" w:rsidRPr="00675A98" w:rsidRDefault="00675A98" w:rsidP="00675A98">
      <w:pPr>
        <w:pStyle w:val="Heading3"/>
        <w:spacing w:line="276" w:lineRule="atLeast"/>
        <w:rPr>
          <w:rFonts w:ascii="Times New Roman" w:hAnsi="Times New Roman" w:cs="Times New Roman"/>
          <w:sz w:val="32"/>
        </w:rPr>
      </w:pPr>
      <w:r w:rsidRPr="00675A98">
        <w:rPr>
          <w:rStyle w:val="Strong"/>
          <w:rFonts w:ascii="Times New Roman" w:hAnsi="Times New Roman" w:cs="Times New Roman"/>
          <w:b/>
          <w:bCs/>
          <w:i/>
          <w:iCs/>
          <w:sz w:val="32"/>
        </w:rPr>
        <w:t>= </w:t>
      </w:r>
      <w:r w:rsidRPr="00675A98">
        <w:rPr>
          <w:rFonts w:ascii="Times New Roman" w:hAnsi="Times New Roman" w:cs="Times New Roman"/>
          <w:sz w:val="32"/>
        </w:rPr>
        <w:t>Equal To</w:t>
      </w:r>
    </w:p>
    <w:p w14:paraId="6BD76F8C"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42DF2EE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female members from the members table using the equal to comparison operator.</w:t>
      </w:r>
    </w:p>
    <w:p w14:paraId="0716C35D"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0F5174CB"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`gender` = 'Female';</w:t>
      </w:r>
    </w:p>
    <w:p w14:paraId="42FA5774" w14:textId="77777777" w:rsidR="00675A98" w:rsidRPr="00675A98" w:rsidRDefault="00675A98" w:rsidP="00675A98">
      <w:pPr>
        <w:pStyle w:val="NormalWeb"/>
        <w:rPr>
          <w:sz w:val="32"/>
          <w:szCs w:val="22"/>
        </w:rPr>
      </w:pPr>
      <w:r w:rsidRPr="00675A98">
        <w:rPr>
          <w:sz w:val="32"/>
          <w:szCs w:val="22"/>
        </w:rPr>
        <w:t>Executing the above script in MySQL workbench against the "</w:t>
      </w:r>
      <w:proofErr w:type="spellStart"/>
      <w:r w:rsidRPr="00675A98">
        <w:rPr>
          <w:sz w:val="32"/>
          <w:szCs w:val="22"/>
        </w:rPr>
        <w:t>myflixdb</w:t>
      </w:r>
      <w:proofErr w:type="spellEnd"/>
      <w:r w:rsidRPr="00675A98">
        <w:rPr>
          <w:sz w:val="32"/>
          <w:szCs w:val="22"/>
        </w:rPr>
        <w:t>" produces the following results.</w:t>
      </w:r>
    </w:p>
    <w:p w14:paraId="18F9D077"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641AB7BE"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BF181B"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membership_number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CAA76"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full_names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444D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29D84"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date_of_birth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19284"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physical_address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3EA95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postal_address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F280B0"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contct_number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3FA7F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13196637" w14:textId="77777777" w:rsidTr="00675A98">
        <w:trPr>
          <w:jc w:val="center"/>
        </w:trPr>
        <w:tc>
          <w:tcPr>
            <w:tcW w:w="0" w:type="auto"/>
            <w:tcBorders>
              <w:top w:val="nil"/>
              <w:left w:val="nil"/>
              <w:bottom w:val="nil"/>
              <w:right w:val="nil"/>
            </w:tcBorders>
            <w:shd w:val="clear" w:color="auto" w:fill="auto"/>
            <w:vAlign w:val="center"/>
            <w:hideMark/>
          </w:tcPr>
          <w:p w14:paraId="7007E324"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79A1C43A"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4DF1D17E"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50FEA251"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53A5EB92"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1F4B1A54"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1F3DDDA3"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236C76E1" w14:textId="77777777" w:rsidR="00675A98" w:rsidRPr="00675A98" w:rsidRDefault="00000000">
            <w:pPr>
              <w:rPr>
                <w:rFonts w:ascii="Times New Roman" w:hAnsi="Times New Roman" w:cs="Times New Roman"/>
              </w:rPr>
            </w:pPr>
            <w:hyperlink r:id="rId29" w:history="1">
              <w:r w:rsidR="00675A98" w:rsidRPr="00675A98">
                <w:rPr>
                  <w:rStyle w:val="Hyperlink"/>
                  <w:rFonts w:ascii="Times New Roman" w:hAnsi="Times New Roman" w:cs="Times New Roman"/>
                  <w:color w:val="04B8E6"/>
                </w:rPr>
                <w:t>janetjones@yagoo.cm</w:t>
              </w:r>
            </w:hyperlink>
          </w:p>
        </w:tc>
      </w:tr>
      <w:tr w:rsidR="00675A98" w:rsidRPr="00675A98" w14:paraId="07D2EF86" w14:textId="77777777" w:rsidTr="00675A98">
        <w:trPr>
          <w:jc w:val="center"/>
        </w:trPr>
        <w:tc>
          <w:tcPr>
            <w:tcW w:w="0" w:type="auto"/>
            <w:tcBorders>
              <w:top w:val="nil"/>
              <w:left w:val="nil"/>
              <w:bottom w:val="nil"/>
              <w:right w:val="nil"/>
            </w:tcBorders>
            <w:shd w:val="clear" w:color="auto" w:fill="auto"/>
            <w:vAlign w:val="center"/>
            <w:hideMark/>
          </w:tcPr>
          <w:p w14:paraId="5073029A" w14:textId="77777777" w:rsidR="00675A98" w:rsidRPr="00675A98" w:rsidRDefault="00675A98">
            <w:pPr>
              <w:rPr>
                <w:rFonts w:ascii="Times New Roman" w:hAnsi="Times New Roman" w:cs="Times New Roman"/>
              </w:rPr>
            </w:pPr>
            <w:r w:rsidRPr="00675A98">
              <w:rPr>
                <w:rFonts w:ascii="Times New Roman" w:hAnsi="Times New Roman" w:cs="Times New Roman"/>
              </w:rPr>
              <w:lastRenderedPageBreak/>
              <w:t>2</w:t>
            </w:r>
          </w:p>
        </w:tc>
        <w:tc>
          <w:tcPr>
            <w:tcW w:w="0" w:type="auto"/>
            <w:tcBorders>
              <w:top w:val="nil"/>
              <w:left w:val="nil"/>
              <w:bottom w:val="nil"/>
              <w:right w:val="nil"/>
            </w:tcBorders>
            <w:shd w:val="clear" w:color="auto" w:fill="auto"/>
            <w:vAlign w:val="center"/>
            <w:hideMark/>
          </w:tcPr>
          <w:p w14:paraId="6737B7BE" w14:textId="77777777" w:rsidR="00675A98" w:rsidRPr="00675A98" w:rsidRDefault="00675A98">
            <w:pPr>
              <w:rPr>
                <w:rFonts w:ascii="Times New Roman" w:hAnsi="Times New Roman" w:cs="Times New Roman"/>
              </w:rPr>
            </w:pPr>
            <w:r w:rsidRPr="00675A98">
              <w:rPr>
                <w:rFonts w:ascii="Times New Roman" w:hAnsi="Times New Roman" w:cs="Times New Roman"/>
              </w:rPr>
              <w:t>Janet Smith Jones</w:t>
            </w:r>
          </w:p>
        </w:tc>
        <w:tc>
          <w:tcPr>
            <w:tcW w:w="0" w:type="auto"/>
            <w:tcBorders>
              <w:top w:val="nil"/>
              <w:left w:val="nil"/>
              <w:bottom w:val="nil"/>
              <w:right w:val="nil"/>
            </w:tcBorders>
            <w:shd w:val="clear" w:color="auto" w:fill="auto"/>
            <w:vAlign w:val="center"/>
            <w:hideMark/>
          </w:tcPr>
          <w:p w14:paraId="5F90E025"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53F3C967" w14:textId="77777777" w:rsidR="00675A98" w:rsidRPr="00675A98" w:rsidRDefault="00675A98">
            <w:pPr>
              <w:rPr>
                <w:rFonts w:ascii="Times New Roman" w:hAnsi="Times New Roman" w:cs="Times New Roman"/>
              </w:rPr>
            </w:pPr>
            <w:r w:rsidRPr="00675A98">
              <w:rPr>
                <w:rFonts w:ascii="Times New Roman" w:hAnsi="Times New Roman" w:cs="Times New Roman"/>
              </w:rPr>
              <w:t>23-06-1980</w:t>
            </w:r>
          </w:p>
        </w:tc>
        <w:tc>
          <w:tcPr>
            <w:tcW w:w="0" w:type="auto"/>
            <w:tcBorders>
              <w:top w:val="nil"/>
              <w:left w:val="nil"/>
              <w:bottom w:val="nil"/>
              <w:right w:val="nil"/>
            </w:tcBorders>
            <w:shd w:val="clear" w:color="auto" w:fill="auto"/>
            <w:vAlign w:val="center"/>
            <w:hideMark/>
          </w:tcPr>
          <w:p w14:paraId="4A8245B7" w14:textId="77777777" w:rsidR="00675A98" w:rsidRPr="00675A98" w:rsidRDefault="00675A98">
            <w:pPr>
              <w:rPr>
                <w:rFonts w:ascii="Times New Roman" w:hAnsi="Times New Roman" w:cs="Times New Roman"/>
              </w:rPr>
            </w:pPr>
            <w:r w:rsidRPr="00675A98">
              <w:rPr>
                <w:rFonts w:ascii="Times New Roman" w:hAnsi="Times New Roman" w:cs="Times New Roman"/>
              </w:rPr>
              <w:t>Melrose 123</w:t>
            </w:r>
          </w:p>
        </w:tc>
        <w:tc>
          <w:tcPr>
            <w:tcW w:w="0" w:type="auto"/>
            <w:tcBorders>
              <w:top w:val="nil"/>
              <w:left w:val="nil"/>
              <w:bottom w:val="nil"/>
              <w:right w:val="nil"/>
            </w:tcBorders>
            <w:shd w:val="clear" w:color="auto" w:fill="auto"/>
            <w:vAlign w:val="center"/>
            <w:hideMark/>
          </w:tcPr>
          <w:p w14:paraId="02B95A65"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BCD9129"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8469BC7" w14:textId="77777777" w:rsidR="00675A98" w:rsidRPr="00675A98" w:rsidRDefault="00000000">
            <w:pPr>
              <w:rPr>
                <w:rFonts w:ascii="Times New Roman" w:hAnsi="Times New Roman" w:cs="Times New Roman"/>
              </w:rPr>
            </w:pPr>
            <w:hyperlink r:id="rId30" w:history="1">
              <w:r w:rsidR="00675A98" w:rsidRPr="00675A98">
                <w:rPr>
                  <w:rStyle w:val="Hyperlink"/>
                  <w:rFonts w:ascii="Times New Roman" w:hAnsi="Times New Roman" w:cs="Times New Roman"/>
                  <w:color w:val="04B8E6"/>
                </w:rPr>
                <w:t>jj@fstreet.com</w:t>
              </w:r>
            </w:hyperlink>
          </w:p>
        </w:tc>
      </w:tr>
      <w:tr w:rsidR="00675A98" w:rsidRPr="00675A98" w14:paraId="3B410E0C" w14:textId="77777777" w:rsidTr="00675A98">
        <w:trPr>
          <w:jc w:val="center"/>
        </w:trPr>
        <w:tc>
          <w:tcPr>
            <w:tcW w:w="0" w:type="auto"/>
            <w:tcBorders>
              <w:top w:val="nil"/>
              <w:left w:val="nil"/>
              <w:bottom w:val="nil"/>
              <w:right w:val="nil"/>
            </w:tcBorders>
            <w:shd w:val="clear" w:color="auto" w:fill="auto"/>
            <w:vAlign w:val="center"/>
            <w:hideMark/>
          </w:tcPr>
          <w:p w14:paraId="423B8D12" w14:textId="77777777" w:rsidR="00675A98" w:rsidRPr="00675A98" w:rsidRDefault="00675A98">
            <w:pPr>
              <w:rPr>
                <w:rFonts w:ascii="Times New Roman" w:hAnsi="Times New Roman" w:cs="Times New Roman"/>
              </w:rPr>
            </w:pPr>
            <w:r w:rsidRPr="00675A98">
              <w:rPr>
                <w:rFonts w:ascii="Times New Roman" w:hAnsi="Times New Roman" w:cs="Times New Roman"/>
              </w:rPr>
              <w:t>4</w:t>
            </w:r>
          </w:p>
        </w:tc>
        <w:tc>
          <w:tcPr>
            <w:tcW w:w="0" w:type="auto"/>
            <w:tcBorders>
              <w:top w:val="nil"/>
              <w:left w:val="nil"/>
              <w:bottom w:val="nil"/>
              <w:right w:val="nil"/>
            </w:tcBorders>
            <w:shd w:val="clear" w:color="auto" w:fill="auto"/>
            <w:vAlign w:val="center"/>
            <w:hideMark/>
          </w:tcPr>
          <w:p w14:paraId="019FB785" w14:textId="77777777" w:rsidR="00675A98" w:rsidRPr="00675A98" w:rsidRDefault="00675A98">
            <w:pPr>
              <w:rPr>
                <w:rFonts w:ascii="Times New Roman" w:hAnsi="Times New Roman" w:cs="Times New Roman"/>
              </w:rPr>
            </w:pPr>
            <w:r w:rsidRPr="00675A98">
              <w:rPr>
                <w:rFonts w:ascii="Times New Roman" w:hAnsi="Times New Roman" w:cs="Times New Roman"/>
              </w:rPr>
              <w:t>Gloria Williams</w:t>
            </w:r>
          </w:p>
        </w:tc>
        <w:tc>
          <w:tcPr>
            <w:tcW w:w="0" w:type="auto"/>
            <w:tcBorders>
              <w:top w:val="nil"/>
              <w:left w:val="nil"/>
              <w:bottom w:val="nil"/>
              <w:right w:val="nil"/>
            </w:tcBorders>
            <w:shd w:val="clear" w:color="auto" w:fill="auto"/>
            <w:vAlign w:val="center"/>
            <w:hideMark/>
          </w:tcPr>
          <w:p w14:paraId="675023D5"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087B9D44" w14:textId="77777777" w:rsidR="00675A98" w:rsidRPr="00675A98" w:rsidRDefault="00675A98">
            <w:pPr>
              <w:rPr>
                <w:rFonts w:ascii="Times New Roman" w:hAnsi="Times New Roman" w:cs="Times New Roman"/>
              </w:rPr>
            </w:pPr>
            <w:r w:rsidRPr="00675A98">
              <w:rPr>
                <w:rFonts w:ascii="Times New Roman" w:hAnsi="Times New Roman" w:cs="Times New Roman"/>
              </w:rPr>
              <w:t>14-02-1984</w:t>
            </w:r>
          </w:p>
        </w:tc>
        <w:tc>
          <w:tcPr>
            <w:tcW w:w="0" w:type="auto"/>
            <w:tcBorders>
              <w:top w:val="nil"/>
              <w:left w:val="nil"/>
              <w:bottom w:val="nil"/>
              <w:right w:val="nil"/>
            </w:tcBorders>
            <w:shd w:val="clear" w:color="auto" w:fill="auto"/>
            <w:vAlign w:val="center"/>
            <w:hideMark/>
          </w:tcPr>
          <w:p w14:paraId="094CF473" w14:textId="77777777" w:rsidR="00675A98" w:rsidRPr="00675A98" w:rsidRDefault="00675A98">
            <w:pPr>
              <w:rPr>
                <w:rFonts w:ascii="Times New Roman" w:hAnsi="Times New Roman" w:cs="Times New Roman"/>
              </w:rPr>
            </w:pPr>
            <w:r w:rsidRPr="00675A98">
              <w:rPr>
                <w:rFonts w:ascii="Times New Roman" w:hAnsi="Times New Roman" w:cs="Times New Roman"/>
              </w:rPr>
              <w:t>2nd Street 23</w:t>
            </w:r>
          </w:p>
        </w:tc>
        <w:tc>
          <w:tcPr>
            <w:tcW w:w="0" w:type="auto"/>
            <w:tcBorders>
              <w:top w:val="nil"/>
              <w:left w:val="nil"/>
              <w:bottom w:val="nil"/>
              <w:right w:val="nil"/>
            </w:tcBorders>
            <w:shd w:val="clear" w:color="auto" w:fill="auto"/>
            <w:vAlign w:val="center"/>
            <w:hideMark/>
          </w:tcPr>
          <w:p w14:paraId="684AA2D6"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255DB6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02CE312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49C4AA84"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18CE77BA" w14:textId="77777777" w:rsidR="00675A98" w:rsidRPr="00675A98" w:rsidRDefault="00675A98" w:rsidP="00675A98">
      <w:pPr>
        <w:pStyle w:val="NormalWeb"/>
        <w:rPr>
          <w:sz w:val="22"/>
          <w:szCs w:val="22"/>
        </w:rPr>
      </w:pPr>
      <w:r w:rsidRPr="00675A98">
        <w:rPr>
          <w:sz w:val="22"/>
          <w:szCs w:val="22"/>
        </w:rPr>
        <w:t> </w:t>
      </w:r>
    </w:p>
    <w:p w14:paraId="43D3D204" w14:textId="77777777" w:rsidR="00675A98" w:rsidRPr="00675A98" w:rsidRDefault="00675A98" w:rsidP="00675A98">
      <w:pPr>
        <w:pStyle w:val="Heading3"/>
        <w:spacing w:line="276" w:lineRule="atLeast"/>
        <w:rPr>
          <w:rFonts w:ascii="Times New Roman" w:hAnsi="Times New Roman" w:cs="Times New Roman"/>
          <w:sz w:val="32"/>
        </w:rPr>
      </w:pPr>
      <w:r w:rsidRPr="00675A98">
        <w:rPr>
          <w:rStyle w:val="Strong"/>
          <w:rFonts w:ascii="Times New Roman" w:hAnsi="Times New Roman" w:cs="Times New Roman"/>
          <w:b/>
          <w:bCs/>
          <w:sz w:val="32"/>
        </w:rPr>
        <w:t>&gt; </w:t>
      </w:r>
      <w:r w:rsidRPr="00675A98">
        <w:rPr>
          <w:rFonts w:ascii="Times New Roman" w:hAnsi="Times New Roman" w:cs="Times New Roman"/>
          <w:sz w:val="32"/>
        </w:rPr>
        <w:t>Greater than</w:t>
      </w:r>
    </w:p>
    <w:p w14:paraId="302CCD2E"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payments that are greater than 2,000 from the payments table.</w:t>
      </w:r>
    </w:p>
    <w:p w14:paraId="41C81C80"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SELECT * FROM `</w:t>
      </w:r>
      <w:r w:rsidR="00F05355">
        <w:rPr>
          <w:rFonts w:ascii="Times New Roman" w:hAnsi="Times New Roman" w:cs="Times New Roman"/>
          <w:sz w:val="32"/>
        </w:rPr>
        <w:t>payments` WHERE `</w:t>
      </w:r>
      <w:proofErr w:type="spellStart"/>
      <w:r w:rsidR="00F05355">
        <w:rPr>
          <w:rFonts w:ascii="Times New Roman" w:hAnsi="Times New Roman" w:cs="Times New Roman"/>
          <w:sz w:val="32"/>
        </w:rPr>
        <w:t>amount_paid</w:t>
      </w:r>
      <w:proofErr w:type="spellEnd"/>
      <w:r w:rsidR="00F05355">
        <w:rPr>
          <w:rFonts w:ascii="Times New Roman" w:hAnsi="Times New Roman" w:cs="Times New Roman"/>
          <w:sz w:val="32"/>
        </w:rPr>
        <w:t>` &gt;</w:t>
      </w:r>
      <w:r w:rsidRPr="00675A98">
        <w:rPr>
          <w:rFonts w:ascii="Times New Roman" w:hAnsi="Times New Roman" w:cs="Times New Roman"/>
          <w:sz w:val="32"/>
        </w:rPr>
        <w:t>2000;</w:t>
      </w:r>
    </w:p>
    <w:p w14:paraId="34FA3C9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Executing the above script in MySQL workbench against the "</w:t>
      </w:r>
      <w:proofErr w:type="spellStart"/>
      <w:r w:rsidRPr="00675A98">
        <w:rPr>
          <w:rFonts w:ascii="Times New Roman" w:hAnsi="Times New Roman" w:cs="Times New Roman"/>
          <w:sz w:val="32"/>
        </w:rPr>
        <w:t>myflixdb</w:t>
      </w:r>
      <w:proofErr w:type="spellEnd"/>
      <w:r w:rsidRPr="00675A98">
        <w:rPr>
          <w:rFonts w:ascii="Times New Roman" w:hAnsi="Times New Roman" w:cs="Times New Roman"/>
          <w:sz w:val="32"/>
        </w:rPr>
        <w:t>" produces the following results.</w:t>
      </w:r>
    </w:p>
    <w:p w14:paraId="7EF2F10C"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49166028"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162"/>
        <w:gridCol w:w="2093"/>
        <w:gridCol w:w="1386"/>
        <w:gridCol w:w="2006"/>
        <w:gridCol w:w="1299"/>
        <w:gridCol w:w="2689"/>
      </w:tblGrid>
      <w:tr w:rsidR="00675A98" w:rsidRPr="00675A98" w14:paraId="6C22D657"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3AFAD"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payment_id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7752F"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membership_number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7774C"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payment_date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875A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74A3C"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amount_paid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7B836"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external_reference_number</w:t>
            </w:r>
            <w:proofErr w:type="spellEnd"/>
          </w:p>
        </w:tc>
      </w:tr>
      <w:tr w:rsidR="00675A98" w:rsidRPr="00675A98" w14:paraId="6BCA8396" w14:textId="77777777" w:rsidTr="00675A98">
        <w:trPr>
          <w:jc w:val="center"/>
        </w:trPr>
        <w:tc>
          <w:tcPr>
            <w:tcW w:w="0" w:type="auto"/>
            <w:tcBorders>
              <w:top w:val="nil"/>
              <w:left w:val="nil"/>
              <w:bottom w:val="nil"/>
              <w:right w:val="nil"/>
            </w:tcBorders>
            <w:shd w:val="clear" w:color="auto" w:fill="auto"/>
            <w:vAlign w:val="center"/>
            <w:hideMark/>
          </w:tcPr>
          <w:p w14:paraId="0F85C8EF"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1A7A4015"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5EF93580" w14:textId="77777777" w:rsidR="00675A98" w:rsidRPr="00675A98" w:rsidRDefault="00675A98">
            <w:pPr>
              <w:rPr>
                <w:rFonts w:ascii="Times New Roman" w:hAnsi="Times New Roman" w:cs="Times New Roman"/>
              </w:rPr>
            </w:pPr>
            <w:r w:rsidRPr="00675A98">
              <w:rPr>
                <w:rFonts w:ascii="Times New Roman" w:hAnsi="Times New Roman" w:cs="Times New Roman"/>
              </w:rPr>
              <w:t>23-07-2012</w:t>
            </w:r>
          </w:p>
        </w:tc>
        <w:tc>
          <w:tcPr>
            <w:tcW w:w="0" w:type="auto"/>
            <w:tcBorders>
              <w:top w:val="nil"/>
              <w:left w:val="nil"/>
              <w:bottom w:val="nil"/>
              <w:right w:val="nil"/>
            </w:tcBorders>
            <w:shd w:val="clear" w:color="auto" w:fill="auto"/>
            <w:vAlign w:val="center"/>
            <w:hideMark/>
          </w:tcPr>
          <w:p w14:paraId="19866178" w14:textId="77777777" w:rsidR="00675A98" w:rsidRPr="00675A98" w:rsidRDefault="00675A98">
            <w:pPr>
              <w:rPr>
                <w:rFonts w:ascii="Times New Roman" w:hAnsi="Times New Roman" w:cs="Times New Roman"/>
              </w:rPr>
            </w:pPr>
            <w:r w:rsidRPr="00675A98">
              <w:rPr>
                <w:rFonts w:ascii="Times New Roman" w:hAnsi="Times New Roman" w:cs="Times New Roman"/>
              </w:rPr>
              <w:t>Movie rental payment</w:t>
            </w:r>
          </w:p>
        </w:tc>
        <w:tc>
          <w:tcPr>
            <w:tcW w:w="0" w:type="auto"/>
            <w:tcBorders>
              <w:top w:val="nil"/>
              <w:left w:val="nil"/>
              <w:bottom w:val="nil"/>
              <w:right w:val="nil"/>
            </w:tcBorders>
            <w:shd w:val="clear" w:color="auto" w:fill="FFFF00"/>
            <w:vAlign w:val="center"/>
            <w:hideMark/>
          </w:tcPr>
          <w:p w14:paraId="5355F6A2" w14:textId="77777777" w:rsidR="00675A98" w:rsidRPr="00675A98" w:rsidRDefault="00675A98">
            <w:pPr>
              <w:rPr>
                <w:rFonts w:ascii="Times New Roman" w:hAnsi="Times New Roman" w:cs="Times New Roman"/>
              </w:rPr>
            </w:pPr>
            <w:r w:rsidRPr="00675A98">
              <w:rPr>
                <w:rFonts w:ascii="Times New Roman" w:hAnsi="Times New Roman" w:cs="Times New Roman"/>
              </w:rPr>
              <w:t>2500</w:t>
            </w:r>
          </w:p>
        </w:tc>
        <w:tc>
          <w:tcPr>
            <w:tcW w:w="0" w:type="auto"/>
            <w:tcBorders>
              <w:top w:val="nil"/>
              <w:left w:val="nil"/>
              <w:bottom w:val="nil"/>
              <w:right w:val="nil"/>
            </w:tcBorders>
            <w:shd w:val="clear" w:color="auto" w:fill="auto"/>
            <w:vAlign w:val="center"/>
            <w:hideMark/>
          </w:tcPr>
          <w:p w14:paraId="23E38DFA" w14:textId="77777777" w:rsidR="00675A98" w:rsidRPr="00675A98" w:rsidRDefault="00675A98">
            <w:pPr>
              <w:rPr>
                <w:rFonts w:ascii="Times New Roman" w:hAnsi="Times New Roman" w:cs="Times New Roman"/>
              </w:rPr>
            </w:pPr>
            <w:r w:rsidRPr="00675A98">
              <w:rPr>
                <w:rFonts w:ascii="Times New Roman" w:hAnsi="Times New Roman" w:cs="Times New Roman"/>
              </w:rPr>
              <w:t>11</w:t>
            </w:r>
          </w:p>
        </w:tc>
      </w:tr>
      <w:tr w:rsidR="00675A98" w:rsidRPr="00675A98" w14:paraId="1FF92B7B" w14:textId="77777777" w:rsidTr="00675A98">
        <w:trPr>
          <w:jc w:val="center"/>
        </w:trPr>
        <w:tc>
          <w:tcPr>
            <w:tcW w:w="0" w:type="auto"/>
            <w:tcBorders>
              <w:top w:val="nil"/>
              <w:left w:val="nil"/>
              <w:bottom w:val="nil"/>
              <w:right w:val="nil"/>
            </w:tcBorders>
            <w:shd w:val="clear" w:color="auto" w:fill="auto"/>
            <w:vAlign w:val="center"/>
            <w:hideMark/>
          </w:tcPr>
          <w:p w14:paraId="5327148A"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1D4BE680"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03D6735A" w14:textId="77777777" w:rsidR="00675A98" w:rsidRPr="00675A98" w:rsidRDefault="00675A98">
            <w:pPr>
              <w:rPr>
                <w:rFonts w:ascii="Times New Roman" w:hAnsi="Times New Roman" w:cs="Times New Roman"/>
              </w:rPr>
            </w:pPr>
            <w:r w:rsidRPr="00675A98">
              <w:rPr>
                <w:rFonts w:ascii="Times New Roman" w:hAnsi="Times New Roman" w:cs="Times New Roman"/>
              </w:rPr>
              <w:t>30-07-2012</w:t>
            </w:r>
          </w:p>
        </w:tc>
        <w:tc>
          <w:tcPr>
            <w:tcW w:w="0" w:type="auto"/>
            <w:tcBorders>
              <w:top w:val="nil"/>
              <w:left w:val="nil"/>
              <w:bottom w:val="nil"/>
              <w:right w:val="nil"/>
            </w:tcBorders>
            <w:shd w:val="clear" w:color="auto" w:fill="auto"/>
            <w:vAlign w:val="center"/>
            <w:hideMark/>
          </w:tcPr>
          <w:p w14:paraId="5513F5AC" w14:textId="77777777" w:rsidR="00675A98" w:rsidRPr="00675A98" w:rsidRDefault="00675A98">
            <w:pPr>
              <w:rPr>
                <w:rFonts w:ascii="Times New Roman" w:hAnsi="Times New Roman" w:cs="Times New Roman"/>
              </w:rPr>
            </w:pPr>
            <w:r w:rsidRPr="00675A98">
              <w:rPr>
                <w:rFonts w:ascii="Times New Roman" w:hAnsi="Times New Roman" w:cs="Times New Roman"/>
              </w:rPr>
              <w:t>Movie rental payment</w:t>
            </w:r>
          </w:p>
        </w:tc>
        <w:tc>
          <w:tcPr>
            <w:tcW w:w="0" w:type="auto"/>
            <w:tcBorders>
              <w:top w:val="nil"/>
              <w:left w:val="nil"/>
              <w:bottom w:val="nil"/>
              <w:right w:val="nil"/>
            </w:tcBorders>
            <w:shd w:val="clear" w:color="auto" w:fill="FFFF00"/>
            <w:vAlign w:val="center"/>
            <w:hideMark/>
          </w:tcPr>
          <w:p w14:paraId="79C4A73D" w14:textId="77777777" w:rsidR="00675A98" w:rsidRPr="00675A98" w:rsidRDefault="00675A98">
            <w:pPr>
              <w:rPr>
                <w:rFonts w:ascii="Times New Roman" w:hAnsi="Times New Roman" w:cs="Times New Roman"/>
              </w:rPr>
            </w:pPr>
            <w:r w:rsidRPr="00675A98">
              <w:rPr>
                <w:rFonts w:ascii="Times New Roman" w:hAnsi="Times New Roman" w:cs="Times New Roman"/>
              </w:rPr>
              <w:t>6000</w:t>
            </w:r>
          </w:p>
        </w:tc>
        <w:tc>
          <w:tcPr>
            <w:tcW w:w="0" w:type="auto"/>
            <w:tcBorders>
              <w:top w:val="nil"/>
              <w:left w:val="nil"/>
              <w:bottom w:val="nil"/>
              <w:right w:val="nil"/>
            </w:tcBorders>
            <w:shd w:val="clear" w:color="auto" w:fill="auto"/>
            <w:vAlign w:val="center"/>
            <w:hideMark/>
          </w:tcPr>
          <w:p w14:paraId="0850D49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3505DA1D"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3C8D4880"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132338A9" w14:textId="77777777" w:rsidR="00675A98" w:rsidRPr="00675A98" w:rsidRDefault="00675A98" w:rsidP="00675A98">
      <w:pPr>
        <w:pStyle w:val="Heading3"/>
        <w:shd w:val="clear" w:color="auto" w:fill="FFFFFF"/>
        <w:spacing w:line="276" w:lineRule="atLeast"/>
        <w:rPr>
          <w:rFonts w:ascii="Times New Roman" w:hAnsi="Times New Roman" w:cs="Times New Roman"/>
          <w:color w:val="222222"/>
          <w:sz w:val="36"/>
        </w:rPr>
      </w:pPr>
      <w:r w:rsidRPr="00675A98">
        <w:rPr>
          <w:rFonts w:ascii="Times New Roman" w:hAnsi="Times New Roman" w:cs="Times New Roman"/>
          <w:color w:val="222222"/>
          <w:sz w:val="36"/>
        </w:rPr>
        <w:t>&lt; &gt; Not Equal To </w:t>
      </w:r>
    </w:p>
    <w:p w14:paraId="49415CEC" w14:textId="77777777" w:rsidR="00675A98" w:rsidRPr="00675A98" w:rsidRDefault="00675A98" w:rsidP="00675A98">
      <w:pPr>
        <w:shd w:val="clear" w:color="auto" w:fill="FFFFFF"/>
        <w:rPr>
          <w:rFonts w:ascii="Times New Roman" w:hAnsi="Times New Roman" w:cs="Times New Roman"/>
          <w:color w:val="222222"/>
          <w:sz w:val="36"/>
        </w:rPr>
      </w:pPr>
      <w:r w:rsidRPr="00675A98">
        <w:rPr>
          <w:rFonts w:ascii="Times New Roman" w:hAnsi="Times New Roman" w:cs="Times New Roman"/>
          <w:color w:val="222222"/>
          <w:sz w:val="36"/>
        </w:rPr>
        <w:t>The following script gets all the movies whose category id is not 1.</w:t>
      </w:r>
    </w:p>
    <w:p w14:paraId="6B96A60B"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color w:val="222222"/>
          <w:sz w:val="36"/>
          <w:szCs w:val="22"/>
        </w:rPr>
      </w:pPr>
      <w:r w:rsidRPr="00675A98">
        <w:rPr>
          <w:rFonts w:ascii="Times New Roman" w:hAnsi="Times New Roman" w:cs="Times New Roman"/>
          <w:color w:val="222222"/>
          <w:sz w:val="36"/>
          <w:szCs w:val="22"/>
        </w:rPr>
        <w:t>SELECT * FROM `movies` WHERE `</w:t>
      </w:r>
      <w:proofErr w:type="spellStart"/>
      <w:r w:rsidRPr="00675A98">
        <w:rPr>
          <w:rFonts w:ascii="Times New Roman" w:hAnsi="Times New Roman" w:cs="Times New Roman"/>
          <w:color w:val="222222"/>
          <w:sz w:val="36"/>
          <w:szCs w:val="22"/>
        </w:rPr>
        <w:t>category_id</w:t>
      </w:r>
      <w:proofErr w:type="spellEnd"/>
      <w:r w:rsidRPr="00675A98">
        <w:rPr>
          <w:rFonts w:ascii="Times New Roman" w:hAnsi="Times New Roman" w:cs="Times New Roman"/>
          <w:color w:val="222222"/>
          <w:sz w:val="36"/>
          <w:szCs w:val="22"/>
        </w:rPr>
        <w:t>`&lt;&gt; 1;</w:t>
      </w:r>
    </w:p>
    <w:p w14:paraId="0D6CEBCF" w14:textId="77777777" w:rsidR="00675A98" w:rsidRPr="00675A98" w:rsidRDefault="00675A98" w:rsidP="00675A98">
      <w:pPr>
        <w:shd w:val="clear" w:color="auto" w:fill="FFFFFF"/>
        <w:rPr>
          <w:rFonts w:ascii="Times New Roman" w:hAnsi="Times New Roman" w:cs="Times New Roman"/>
          <w:color w:val="222222"/>
          <w:sz w:val="36"/>
        </w:rPr>
      </w:pPr>
      <w:r w:rsidRPr="00675A98">
        <w:rPr>
          <w:rFonts w:ascii="Times New Roman" w:hAnsi="Times New Roman" w:cs="Times New Roman"/>
          <w:color w:val="222222"/>
          <w:sz w:val="36"/>
        </w:rPr>
        <w:t>Executing the above script in MySQL workbench against the "</w:t>
      </w:r>
      <w:proofErr w:type="spellStart"/>
      <w:r w:rsidRPr="00675A98">
        <w:rPr>
          <w:rFonts w:ascii="Times New Roman" w:hAnsi="Times New Roman" w:cs="Times New Roman"/>
          <w:color w:val="222222"/>
          <w:sz w:val="36"/>
        </w:rPr>
        <w:t>myflixdb</w:t>
      </w:r>
      <w:proofErr w:type="spellEnd"/>
      <w:r w:rsidRPr="00675A98">
        <w:rPr>
          <w:rFonts w:ascii="Times New Roman" w:hAnsi="Times New Roman" w:cs="Times New Roman"/>
          <w:color w:val="222222"/>
          <w:sz w:val="36"/>
        </w:rPr>
        <w:t>" produces the following results.</w:t>
      </w:r>
    </w:p>
    <w:p w14:paraId="269F28C3" w14:textId="77777777" w:rsidR="00675A98" w:rsidRPr="00675A98" w:rsidRDefault="00675A98" w:rsidP="00675A98">
      <w:pPr>
        <w:shd w:val="clear" w:color="auto" w:fill="FFFFFF"/>
        <w:rPr>
          <w:rFonts w:ascii="Times New Roman" w:hAnsi="Times New Roman" w:cs="Times New Roman"/>
          <w:color w:val="222222"/>
        </w:rPr>
      </w:pPr>
      <w:r w:rsidRPr="00675A98">
        <w:rPr>
          <w:rFonts w:ascii="Times New Roman" w:hAnsi="Times New Roman" w:cs="Times New Roman"/>
          <w:color w:val="222222"/>
        </w:rPr>
        <w:t> </w:t>
      </w:r>
    </w:p>
    <w:p w14:paraId="42EB7C09"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color w:val="222222"/>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7107EE1A"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22BC7"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movie_id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56483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1D0E12"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2E8"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year_released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F7EB39"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category_id</w:t>
            </w:r>
            <w:proofErr w:type="spellEnd"/>
          </w:p>
        </w:tc>
      </w:tr>
      <w:tr w:rsidR="00675A98" w:rsidRPr="00675A98" w14:paraId="114452ED" w14:textId="77777777" w:rsidTr="00675A98">
        <w:trPr>
          <w:jc w:val="center"/>
        </w:trPr>
        <w:tc>
          <w:tcPr>
            <w:tcW w:w="0" w:type="auto"/>
            <w:tcBorders>
              <w:top w:val="nil"/>
              <w:left w:val="nil"/>
              <w:bottom w:val="nil"/>
              <w:right w:val="nil"/>
            </w:tcBorders>
            <w:shd w:val="clear" w:color="auto" w:fill="auto"/>
            <w:vAlign w:val="center"/>
            <w:hideMark/>
          </w:tcPr>
          <w:p w14:paraId="58465A26"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1DFD43A4"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1818AA45"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0548DBAE"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FFFF00"/>
            <w:vAlign w:val="center"/>
            <w:hideMark/>
          </w:tcPr>
          <w:p w14:paraId="5720680B"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r w:rsidR="00675A98" w:rsidRPr="00675A98" w14:paraId="58090327" w14:textId="77777777" w:rsidTr="00675A98">
        <w:trPr>
          <w:jc w:val="center"/>
        </w:trPr>
        <w:tc>
          <w:tcPr>
            <w:tcW w:w="0" w:type="auto"/>
            <w:tcBorders>
              <w:top w:val="nil"/>
              <w:left w:val="nil"/>
              <w:bottom w:val="nil"/>
              <w:right w:val="nil"/>
            </w:tcBorders>
            <w:shd w:val="clear" w:color="auto" w:fill="auto"/>
            <w:vAlign w:val="center"/>
            <w:hideMark/>
          </w:tcPr>
          <w:p w14:paraId="052E1B47" w14:textId="77777777" w:rsidR="00675A98" w:rsidRPr="00675A98" w:rsidRDefault="00675A98">
            <w:pPr>
              <w:rPr>
                <w:rFonts w:ascii="Times New Roman" w:hAnsi="Times New Roman" w:cs="Times New Roman"/>
              </w:rPr>
            </w:pPr>
            <w:r w:rsidRPr="00675A98">
              <w:rPr>
                <w:rFonts w:ascii="Times New Roman" w:hAnsi="Times New Roman" w:cs="Times New Roman"/>
              </w:rPr>
              <w:t>5</w:t>
            </w:r>
          </w:p>
        </w:tc>
        <w:tc>
          <w:tcPr>
            <w:tcW w:w="0" w:type="auto"/>
            <w:tcBorders>
              <w:top w:val="nil"/>
              <w:left w:val="nil"/>
              <w:bottom w:val="nil"/>
              <w:right w:val="nil"/>
            </w:tcBorders>
            <w:shd w:val="clear" w:color="auto" w:fill="auto"/>
            <w:vAlign w:val="center"/>
            <w:hideMark/>
          </w:tcPr>
          <w:p w14:paraId="54D929B7" w14:textId="77777777" w:rsidR="00675A98" w:rsidRPr="00675A98" w:rsidRDefault="00675A98">
            <w:pPr>
              <w:rPr>
                <w:rFonts w:ascii="Times New Roman" w:hAnsi="Times New Roman" w:cs="Times New Roman"/>
              </w:rPr>
            </w:pPr>
            <w:r w:rsidRPr="00675A98">
              <w:rPr>
                <w:rFonts w:ascii="Times New Roman" w:hAnsi="Times New Roman" w:cs="Times New Roman"/>
              </w:rPr>
              <w:t>Daddy's Little Girls</w:t>
            </w:r>
          </w:p>
        </w:tc>
        <w:tc>
          <w:tcPr>
            <w:tcW w:w="0" w:type="auto"/>
            <w:tcBorders>
              <w:top w:val="nil"/>
              <w:left w:val="nil"/>
              <w:bottom w:val="nil"/>
              <w:right w:val="nil"/>
            </w:tcBorders>
            <w:shd w:val="clear" w:color="auto" w:fill="auto"/>
            <w:vAlign w:val="center"/>
            <w:hideMark/>
          </w:tcPr>
          <w:p w14:paraId="2A2230CA"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7CB69104"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02E64C47" w14:textId="77777777" w:rsidR="00675A98" w:rsidRPr="00675A98" w:rsidRDefault="00675A98">
            <w:pPr>
              <w:rPr>
                <w:rFonts w:ascii="Times New Roman" w:hAnsi="Times New Roman" w:cs="Times New Roman"/>
              </w:rPr>
            </w:pPr>
            <w:r w:rsidRPr="00675A98">
              <w:rPr>
                <w:rFonts w:ascii="Times New Roman" w:hAnsi="Times New Roman" w:cs="Times New Roman"/>
              </w:rPr>
              <w:t>8</w:t>
            </w:r>
          </w:p>
        </w:tc>
      </w:tr>
      <w:tr w:rsidR="00675A98" w:rsidRPr="00675A98" w14:paraId="49454103" w14:textId="77777777" w:rsidTr="00675A98">
        <w:trPr>
          <w:jc w:val="center"/>
        </w:trPr>
        <w:tc>
          <w:tcPr>
            <w:tcW w:w="0" w:type="auto"/>
            <w:tcBorders>
              <w:top w:val="nil"/>
              <w:left w:val="nil"/>
              <w:bottom w:val="nil"/>
              <w:right w:val="nil"/>
            </w:tcBorders>
            <w:shd w:val="clear" w:color="auto" w:fill="auto"/>
            <w:vAlign w:val="center"/>
            <w:hideMark/>
          </w:tcPr>
          <w:p w14:paraId="6CCAD452"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c>
          <w:tcPr>
            <w:tcW w:w="0" w:type="auto"/>
            <w:tcBorders>
              <w:top w:val="nil"/>
              <w:left w:val="nil"/>
              <w:bottom w:val="nil"/>
              <w:right w:val="nil"/>
            </w:tcBorders>
            <w:shd w:val="clear" w:color="auto" w:fill="auto"/>
            <w:vAlign w:val="center"/>
            <w:hideMark/>
          </w:tcPr>
          <w:p w14:paraId="3C4046E0" w14:textId="77777777" w:rsidR="00675A98" w:rsidRPr="00675A98" w:rsidRDefault="00675A98">
            <w:pPr>
              <w:rPr>
                <w:rFonts w:ascii="Times New Roman" w:hAnsi="Times New Roman" w:cs="Times New Roman"/>
              </w:rPr>
            </w:pPr>
            <w:r w:rsidRPr="00675A98">
              <w:rPr>
                <w:rFonts w:ascii="Times New Roman" w:hAnsi="Times New Roman" w:cs="Times New Roman"/>
              </w:rPr>
              <w:t>Angels and Demons</w:t>
            </w:r>
          </w:p>
        </w:tc>
        <w:tc>
          <w:tcPr>
            <w:tcW w:w="0" w:type="auto"/>
            <w:tcBorders>
              <w:top w:val="nil"/>
              <w:left w:val="nil"/>
              <w:bottom w:val="nil"/>
              <w:right w:val="nil"/>
            </w:tcBorders>
            <w:shd w:val="clear" w:color="auto" w:fill="auto"/>
            <w:vAlign w:val="center"/>
            <w:hideMark/>
          </w:tcPr>
          <w:p w14:paraId="08EBC73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584703B0"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37656E4D"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r>
      <w:tr w:rsidR="00675A98" w:rsidRPr="00675A98" w14:paraId="11074897" w14:textId="77777777" w:rsidTr="00675A98">
        <w:trPr>
          <w:jc w:val="center"/>
        </w:trPr>
        <w:tc>
          <w:tcPr>
            <w:tcW w:w="0" w:type="auto"/>
            <w:tcBorders>
              <w:top w:val="nil"/>
              <w:left w:val="nil"/>
              <w:bottom w:val="nil"/>
              <w:right w:val="nil"/>
            </w:tcBorders>
            <w:shd w:val="clear" w:color="auto" w:fill="auto"/>
            <w:vAlign w:val="center"/>
            <w:hideMark/>
          </w:tcPr>
          <w:p w14:paraId="00DBDD0C" w14:textId="77777777" w:rsidR="00675A98" w:rsidRPr="00675A98" w:rsidRDefault="00675A98">
            <w:pPr>
              <w:rPr>
                <w:rFonts w:ascii="Times New Roman" w:hAnsi="Times New Roman" w:cs="Times New Roman"/>
              </w:rPr>
            </w:pPr>
            <w:r w:rsidRPr="00675A98">
              <w:rPr>
                <w:rFonts w:ascii="Times New Roman" w:hAnsi="Times New Roman" w:cs="Times New Roman"/>
              </w:rPr>
              <w:t>7</w:t>
            </w:r>
          </w:p>
        </w:tc>
        <w:tc>
          <w:tcPr>
            <w:tcW w:w="0" w:type="auto"/>
            <w:tcBorders>
              <w:top w:val="nil"/>
              <w:left w:val="nil"/>
              <w:bottom w:val="nil"/>
              <w:right w:val="nil"/>
            </w:tcBorders>
            <w:shd w:val="clear" w:color="auto" w:fill="auto"/>
            <w:vAlign w:val="center"/>
            <w:hideMark/>
          </w:tcPr>
          <w:p w14:paraId="0DBBB761" w14:textId="77777777" w:rsidR="00675A98" w:rsidRPr="00675A98" w:rsidRDefault="00675A98">
            <w:pPr>
              <w:rPr>
                <w:rFonts w:ascii="Times New Roman" w:hAnsi="Times New Roman" w:cs="Times New Roman"/>
              </w:rPr>
            </w:pPr>
            <w:r w:rsidRPr="00675A98">
              <w:rPr>
                <w:rFonts w:ascii="Times New Roman" w:hAnsi="Times New Roman" w:cs="Times New Roman"/>
              </w:rPr>
              <w:t>Davinci Code</w:t>
            </w:r>
          </w:p>
        </w:tc>
        <w:tc>
          <w:tcPr>
            <w:tcW w:w="0" w:type="auto"/>
            <w:tcBorders>
              <w:top w:val="nil"/>
              <w:left w:val="nil"/>
              <w:bottom w:val="nil"/>
              <w:right w:val="nil"/>
            </w:tcBorders>
            <w:shd w:val="clear" w:color="auto" w:fill="auto"/>
            <w:vAlign w:val="center"/>
            <w:hideMark/>
          </w:tcPr>
          <w:p w14:paraId="7576C98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691EE5DF"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616594B8"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r>
      <w:tr w:rsidR="00675A98" w:rsidRPr="00675A98" w14:paraId="4ADB6A9B" w14:textId="77777777" w:rsidTr="00675A98">
        <w:trPr>
          <w:jc w:val="center"/>
        </w:trPr>
        <w:tc>
          <w:tcPr>
            <w:tcW w:w="0" w:type="auto"/>
            <w:tcBorders>
              <w:top w:val="nil"/>
              <w:left w:val="nil"/>
              <w:bottom w:val="nil"/>
              <w:right w:val="nil"/>
            </w:tcBorders>
            <w:shd w:val="clear" w:color="auto" w:fill="auto"/>
            <w:vAlign w:val="center"/>
            <w:hideMark/>
          </w:tcPr>
          <w:p w14:paraId="5F7871FD" w14:textId="77777777" w:rsidR="00675A98" w:rsidRPr="00675A98" w:rsidRDefault="00675A98">
            <w:pPr>
              <w:rPr>
                <w:rFonts w:ascii="Times New Roman" w:hAnsi="Times New Roman" w:cs="Times New Roman"/>
              </w:rPr>
            </w:pPr>
            <w:r w:rsidRPr="00675A98">
              <w:rPr>
                <w:rFonts w:ascii="Times New Roman" w:hAnsi="Times New Roman" w:cs="Times New Roman"/>
              </w:rPr>
              <w:t>9</w:t>
            </w:r>
          </w:p>
        </w:tc>
        <w:tc>
          <w:tcPr>
            <w:tcW w:w="0" w:type="auto"/>
            <w:tcBorders>
              <w:top w:val="nil"/>
              <w:left w:val="nil"/>
              <w:bottom w:val="nil"/>
              <w:right w:val="nil"/>
            </w:tcBorders>
            <w:shd w:val="clear" w:color="auto" w:fill="auto"/>
            <w:vAlign w:val="center"/>
            <w:hideMark/>
          </w:tcPr>
          <w:p w14:paraId="2AB9EC66" w14:textId="77777777" w:rsidR="00675A98" w:rsidRPr="00675A98" w:rsidRDefault="00675A98">
            <w:pPr>
              <w:rPr>
                <w:rFonts w:ascii="Times New Roman" w:hAnsi="Times New Roman" w:cs="Times New Roman"/>
              </w:rPr>
            </w:pPr>
            <w:r w:rsidRPr="00675A98">
              <w:rPr>
                <w:rFonts w:ascii="Times New Roman" w:hAnsi="Times New Roman" w:cs="Times New Roman"/>
              </w:rPr>
              <w:t>Honey mooners</w:t>
            </w:r>
          </w:p>
        </w:tc>
        <w:tc>
          <w:tcPr>
            <w:tcW w:w="0" w:type="auto"/>
            <w:tcBorders>
              <w:top w:val="nil"/>
              <w:left w:val="nil"/>
              <w:bottom w:val="nil"/>
              <w:right w:val="nil"/>
            </w:tcBorders>
            <w:shd w:val="clear" w:color="auto" w:fill="auto"/>
            <w:vAlign w:val="center"/>
            <w:hideMark/>
          </w:tcPr>
          <w:p w14:paraId="39AED7B4" w14:textId="77777777" w:rsidR="00675A98" w:rsidRPr="00675A98" w:rsidRDefault="00675A98">
            <w:pPr>
              <w:rPr>
                <w:rFonts w:ascii="Times New Roman" w:hAnsi="Times New Roman" w:cs="Times New Roman"/>
              </w:rPr>
            </w:pPr>
            <w:r w:rsidRPr="00675A98">
              <w:rPr>
                <w:rFonts w:ascii="Times New Roman" w:hAnsi="Times New Roman" w:cs="Times New Roman"/>
              </w:rPr>
              <w:t>John Schultz</w:t>
            </w:r>
          </w:p>
        </w:tc>
        <w:tc>
          <w:tcPr>
            <w:tcW w:w="0" w:type="auto"/>
            <w:tcBorders>
              <w:top w:val="nil"/>
              <w:left w:val="nil"/>
              <w:bottom w:val="nil"/>
              <w:right w:val="nil"/>
            </w:tcBorders>
            <w:shd w:val="clear" w:color="auto" w:fill="auto"/>
            <w:vAlign w:val="center"/>
            <w:hideMark/>
          </w:tcPr>
          <w:p w14:paraId="0395D548" w14:textId="77777777" w:rsidR="00675A98" w:rsidRPr="00675A98" w:rsidRDefault="00675A98">
            <w:pPr>
              <w:rPr>
                <w:rFonts w:ascii="Times New Roman" w:hAnsi="Times New Roman" w:cs="Times New Roman"/>
              </w:rPr>
            </w:pPr>
            <w:r w:rsidRPr="00675A98">
              <w:rPr>
                <w:rFonts w:ascii="Times New Roman" w:hAnsi="Times New Roman" w:cs="Times New Roman"/>
              </w:rPr>
              <w:t>2005</w:t>
            </w:r>
          </w:p>
        </w:tc>
        <w:tc>
          <w:tcPr>
            <w:tcW w:w="0" w:type="auto"/>
            <w:tcBorders>
              <w:top w:val="nil"/>
              <w:left w:val="nil"/>
              <w:bottom w:val="nil"/>
              <w:right w:val="nil"/>
            </w:tcBorders>
            <w:shd w:val="clear" w:color="auto" w:fill="FFFF00"/>
            <w:vAlign w:val="center"/>
            <w:hideMark/>
          </w:tcPr>
          <w:p w14:paraId="2623EA2C" w14:textId="77777777" w:rsidR="00675A98" w:rsidRPr="00675A98" w:rsidRDefault="00675A98">
            <w:pPr>
              <w:rPr>
                <w:rFonts w:ascii="Times New Roman" w:hAnsi="Times New Roman" w:cs="Times New Roman"/>
              </w:rPr>
            </w:pPr>
            <w:r w:rsidRPr="00675A98">
              <w:rPr>
                <w:rFonts w:ascii="Times New Roman" w:hAnsi="Times New Roman" w:cs="Times New Roman"/>
              </w:rPr>
              <w:t>8</w:t>
            </w:r>
          </w:p>
        </w:tc>
      </w:tr>
    </w:tbl>
    <w:p w14:paraId="5E95A73B" w14:textId="77777777" w:rsidR="00675A98" w:rsidRDefault="00675A98" w:rsidP="00675A98">
      <w:pPr>
        <w:pStyle w:val="HTMLPreformatted"/>
        <w:shd w:val="clear" w:color="auto" w:fill="F7F7F7"/>
        <w:wordWrap w:val="0"/>
        <w:spacing w:line="300" w:lineRule="atLeast"/>
        <w:jc w:val="center"/>
        <w:rPr>
          <w:rFonts w:ascii="Consolas" w:hAnsi="Consolas"/>
          <w:color w:val="222222"/>
        </w:rPr>
      </w:pPr>
    </w:p>
    <w:p w14:paraId="2E3D63FE" w14:textId="77777777" w:rsidR="00675A98" w:rsidRDefault="00675A98" w:rsidP="00675A98">
      <w:pPr>
        <w:shd w:val="clear" w:color="auto" w:fill="FFFFFF"/>
        <w:rPr>
          <w:rFonts w:ascii="Arial" w:hAnsi="Arial" w:cs="Arial"/>
          <w:color w:val="222222"/>
          <w:sz w:val="27"/>
          <w:szCs w:val="27"/>
        </w:rPr>
      </w:pPr>
      <w:r>
        <w:rPr>
          <w:rFonts w:ascii="Arial" w:hAnsi="Arial" w:cs="Arial"/>
          <w:color w:val="222222"/>
          <w:sz w:val="27"/>
          <w:szCs w:val="27"/>
        </w:rPr>
        <w:t> </w:t>
      </w:r>
    </w:p>
    <w:p w14:paraId="0431CDC9" w14:textId="77777777" w:rsidR="00675A98" w:rsidRPr="00AA07DB" w:rsidRDefault="00675A98" w:rsidP="00AF7B99">
      <w:pPr>
        <w:pStyle w:val="NormalWeb"/>
        <w:spacing w:before="0" w:beforeAutospacing="0" w:after="167" w:afterAutospacing="0"/>
        <w:rPr>
          <w:ins w:id="256" w:author="Unknown"/>
          <w:color w:val="333333"/>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75"/>
        <w:gridCol w:w="8057"/>
      </w:tblGrid>
      <w:tr w:rsidR="00AF7B99" w:rsidRPr="00AA07DB" w14:paraId="770374D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B0489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6DCFDD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Description</w:t>
            </w:r>
          </w:p>
        </w:tc>
      </w:tr>
      <w:tr w:rsidR="00AF7B99" w:rsidRPr="00AA07DB" w14:paraId="20C3CC1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A6B52C"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813B1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Equal to</w:t>
            </w:r>
          </w:p>
        </w:tc>
      </w:tr>
      <w:tr w:rsidR="00AF7B99" w:rsidRPr="00AA07DB" w14:paraId="323E3C8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79BB85"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1B880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Not Equal to</w:t>
            </w:r>
          </w:p>
        </w:tc>
      </w:tr>
      <w:tr w:rsidR="00AF7B99" w:rsidRPr="00AA07DB" w14:paraId="2074C34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A5B60E"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45FF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Less than</w:t>
            </w:r>
          </w:p>
        </w:tc>
      </w:tr>
      <w:tr w:rsidR="00AF7B99" w:rsidRPr="00AA07DB" w14:paraId="1737AB0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A7380E3"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2449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Greater than</w:t>
            </w:r>
          </w:p>
        </w:tc>
      </w:tr>
      <w:tr w:rsidR="00AF7B99" w:rsidRPr="00AA07DB" w14:paraId="46B91B4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AA15D2"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13FC0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Less than or Equal to</w:t>
            </w:r>
          </w:p>
        </w:tc>
      </w:tr>
      <w:tr w:rsidR="00AF7B99" w:rsidRPr="00AA07DB" w14:paraId="39D4308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5807C6"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A2F0B60"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Greate</w:t>
            </w:r>
            <w:proofErr w:type="spellEnd"/>
            <w:r w:rsidRPr="00AA07DB">
              <w:rPr>
                <w:rFonts w:ascii="Times New Roman" w:hAnsi="Times New Roman" w:cs="Times New Roman"/>
                <w:color w:val="333333"/>
                <w:sz w:val="32"/>
                <w:szCs w:val="32"/>
              </w:rPr>
              <w:t xml:space="preserve"> than or Equal to</w:t>
            </w:r>
          </w:p>
        </w:tc>
      </w:tr>
      <w:tr w:rsidR="00AF7B99" w:rsidRPr="00AA07DB" w14:paraId="2663AFF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57606D"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lastRenderedPageBreak/>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F1AE8D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Between a specified range of values</w:t>
            </w:r>
          </w:p>
        </w:tc>
      </w:tr>
      <w:tr w:rsidR="00AF7B99" w:rsidRPr="00AA07DB" w14:paraId="7910B61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62561E"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8EB05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This is used to search for a pattern in value.</w:t>
            </w:r>
          </w:p>
        </w:tc>
      </w:tr>
      <w:tr w:rsidR="00AF7B99" w:rsidRPr="00AA07DB" w14:paraId="2866021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26E6E1"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73FAB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In a given set of values</w:t>
            </w:r>
          </w:p>
        </w:tc>
      </w:tr>
    </w:tbl>
    <w:p w14:paraId="6C6A19DE" w14:textId="77777777" w:rsidR="00AF7B99" w:rsidRDefault="00AF7B99">
      <w:pPr>
        <w:rPr>
          <w:rFonts w:ascii="Times New Roman" w:hAnsi="Times New Roman" w:cs="Times New Roman"/>
          <w:sz w:val="32"/>
          <w:szCs w:val="32"/>
        </w:rPr>
      </w:pPr>
    </w:p>
    <w:p w14:paraId="3D6F55BB" w14:textId="77777777" w:rsidR="00C939D3" w:rsidRDefault="00C939D3">
      <w:pPr>
        <w:rPr>
          <w:rFonts w:ascii="Times New Roman" w:hAnsi="Times New Roman" w:cs="Times New Roman"/>
          <w:sz w:val="32"/>
          <w:szCs w:val="32"/>
        </w:rPr>
      </w:pPr>
    </w:p>
    <w:p w14:paraId="7338B8FA" w14:textId="77777777" w:rsidR="00C939D3" w:rsidRPr="00C939D3" w:rsidRDefault="00C939D3" w:rsidP="00C939D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BETWEEN</w:t>
      </w:r>
      <w:r>
        <w:rPr>
          <w:rFonts w:ascii="Segoe UI" w:hAnsi="Segoe UI" w:cs="Segoe UI"/>
          <w:b w:val="0"/>
          <w:bCs w:val="0"/>
          <w:color w:val="000000"/>
          <w:sz w:val="63"/>
          <w:szCs w:val="63"/>
        </w:rPr>
        <w:t> Operator</w:t>
      </w:r>
    </w:p>
    <w:p w14:paraId="621D4B0D"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BETWEEN Operator</w:t>
      </w:r>
    </w:p>
    <w:p w14:paraId="18D511DC"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14:paraId="411ADA1F"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is inclusive: begin and end values are included. </w:t>
      </w:r>
    </w:p>
    <w:p w14:paraId="3E2EAFC1"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BETWEEN Syntax</w:t>
      </w:r>
    </w:p>
    <w:p w14:paraId="2019467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value2;</w:t>
      </w:r>
    </w:p>
    <w:p w14:paraId="04B05A43" w14:textId="77777777" w:rsidR="00C939D3" w:rsidRDefault="00000000" w:rsidP="00C939D3">
      <w:pPr>
        <w:spacing w:before="300" w:after="300"/>
        <w:rPr>
          <w:rFonts w:ascii="Times New Roman" w:hAnsi="Times New Roman"/>
          <w:sz w:val="24"/>
          <w:szCs w:val="24"/>
        </w:rPr>
      </w:pPr>
      <w:r>
        <w:pict w14:anchorId="320ED141">
          <v:rect id="_x0000_i1052" style="width:0;height:0" o:hralign="center" o:hrstd="t" o:hrnoshade="t" o:hr="t" fillcolor="black" stroked="f"/>
        </w:pict>
      </w:r>
    </w:p>
    <w:p w14:paraId="7C835D74"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6A53648"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4093"/>
        <w:gridCol w:w="1688"/>
        <w:gridCol w:w="1776"/>
        <w:gridCol w:w="2712"/>
        <w:gridCol w:w="1050"/>
      </w:tblGrid>
      <w:tr w:rsidR="00C939D3" w14:paraId="7BE5227F" w14:textId="77777777" w:rsidTr="00C939D3">
        <w:tc>
          <w:tcPr>
            <w:tcW w:w="0" w:type="auto"/>
            <w:shd w:val="clear" w:color="auto" w:fill="FFFFFF"/>
            <w:tcMar>
              <w:top w:w="120" w:type="dxa"/>
              <w:left w:w="240" w:type="dxa"/>
              <w:bottom w:w="120" w:type="dxa"/>
              <w:right w:w="120" w:type="dxa"/>
            </w:tcMar>
            <w:hideMark/>
          </w:tcPr>
          <w:p w14:paraId="1B204DD6" w14:textId="77777777" w:rsidR="00C939D3" w:rsidRDefault="00C939D3">
            <w:pPr>
              <w:spacing w:before="300" w:after="300"/>
              <w:rPr>
                <w:rFonts w:ascii="Times New Roman" w:hAnsi="Times New Roman"/>
                <w:b/>
                <w:bCs/>
                <w:sz w:val="24"/>
                <w:szCs w:val="24"/>
              </w:rPr>
            </w:pPr>
            <w:proofErr w:type="spellStart"/>
            <w:r>
              <w:rPr>
                <w:b/>
                <w:bCs/>
              </w:rPr>
              <w:lastRenderedPageBreak/>
              <w:t>ProductID</w:t>
            </w:r>
            <w:proofErr w:type="spellEnd"/>
          </w:p>
        </w:tc>
        <w:tc>
          <w:tcPr>
            <w:tcW w:w="0" w:type="auto"/>
            <w:shd w:val="clear" w:color="auto" w:fill="FFFFFF"/>
            <w:tcMar>
              <w:top w:w="120" w:type="dxa"/>
              <w:left w:w="120" w:type="dxa"/>
              <w:bottom w:w="120" w:type="dxa"/>
              <w:right w:w="120" w:type="dxa"/>
            </w:tcMar>
            <w:hideMark/>
          </w:tcPr>
          <w:p w14:paraId="4156D0E0" w14:textId="77777777" w:rsidR="00C939D3" w:rsidRDefault="00C939D3">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3A97FBD0" w14:textId="77777777" w:rsidR="00C939D3" w:rsidRDefault="00C939D3">
            <w:pPr>
              <w:spacing w:before="300" w:after="300"/>
              <w:rPr>
                <w:b/>
                <w:bCs/>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14:paraId="73A43D9D" w14:textId="77777777" w:rsidR="00C939D3" w:rsidRDefault="00C939D3">
            <w:pPr>
              <w:spacing w:before="300" w:after="300"/>
              <w:rPr>
                <w:b/>
                <w:bCs/>
              </w:rPr>
            </w:pPr>
            <w:proofErr w:type="spellStart"/>
            <w:r>
              <w:rPr>
                <w:b/>
                <w:bCs/>
              </w:rPr>
              <w:t>CategoryID</w:t>
            </w:r>
            <w:proofErr w:type="spellEnd"/>
          </w:p>
        </w:tc>
        <w:tc>
          <w:tcPr>
            <w:tcW w:w="0" w:type="auto"/>
            <w:shd w:val="clear" w:color="auto" w:fill="FFFFFF"/>
            <w:tcMar>
              <w:top w:w="120" w:type="dxa"/>
              <w:left w:w="120" w:type="dxa"/>
              <w:bottom w:w="120" w:type="dxa"/>
              <w:right w:w="120" w:type="dxa"/>
            </w:tcMar>
            <w:hideMark/>
          </w:tcPr>
          <w:p w14:paraId="7EDCB52E" w14:textId="77777777" w:rsidR="00C939D3" w:rsidRDefault="00C939D3">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741F9D5E" w14:textId="77777777" w:rsidR="00C939D3" w:rsidRDefault="00C939D3">
            <w:pPr>
              <w:spacing w:before="300" w:after="300"/>
              <w:rPr>
                <w:b/>
                <w:bCs/>
              </w:rPr>
            </w:pPr>
            <w:r>
              <w:rPr>
                <w:b/>
                <w:bCs/>
              </w:rPr>
              <w:t>Price</w:t>
            </w:r>
          </w:p>
        </w:tc>
      </w:tr>
      <w:tr w:rsidR="00C939D3" w14:paraId="21E6E40E" w14:textId="77777777" w:rsidTr="00C939D3">
        <w:tc>
          <w:tcPr>
            <w:tcW w:w="0" w:type="auto"/>
            <w:shd w:val="clear" w:color="auto" w:fill="F1F1F1"/>
            <w:tcMar>
              <w:top w:w="120" w:type="dxa"/>
              <w:left w:w="240" w:type="dxa"/>
              <w:bottom w:w="120" w:type="dxa"/>
              <w:right w:w="120" w:type="dxa"/>
            </w:tcMar>
            <w:hideMark/>
          </w:tcPr>
          <w:p w14:paraId="20694C03"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295DBE5" w14:textId="77777777" w:rsidR="00C939D3" w:rsidRDefault="00C939D3">
            <w:pPr>
              <w:spacing w:before="300" w:after="300"/>
            </w:pPr>
            <w:r>
              <w:t>Chais</w:t>
            </w:r>
          </w:p>
        </w:tc>
        <w:tc>
          <w:tcPr>
            <w:tcW w:w="0" w:type="auto"/>
            <w:shd w:val="clear" w:color="auto" w:fill="F1F1F1"/>
            <w:tcMar>
              <w:top w:w="120" w:type="dxa"/>
              <w:left w:w="120" w:type="dxa"/>
              <w:bottom w:w="120" w:type="dxa"/>
              <w:right w:w="120" w:type="dxa"/>
            </w:tcMar>
            <w:hideMark/>
          </w:tcPr>
          <w:p w14:paraId="4A219AA3"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6362CC6"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67604BF8" w14:textId="77777777" w:rsidR="00C939D3" w:rsidRDefault="00C939D3">
            <w:pPr>
              <w:spacing w:before="300" w:after="300"/>
            </w:pPr>
            <w:r>
              <w:t>10 boxes x 20 bags</w:t>
            </w:r>
          </w:p>
        </w:tc>
        <w:tc>
          <w:tcPr>
            <w:tcW w:w="0" w:type="auto"/>
            <w:shd w:val="clear" w:color="auto" w:fill="F1F1F1"/>
            <w:tcMar>
              <w:top w:w="120" w:type="dxa"/>
              <w:left w:w="120" w:type="dxa"/>
              <w:bottom w:w="120" w:type="dxa"/>
              <w:right w:w="120" w:type="dxa"/>
            </w:tcMar>
            <w:hideMark/>
          </w:tcPr>
          <w:p w14:paraId="744F5117" w14:textId="77777777" w:rsidR="00C939D3" w:rsidRDefault="00C939D3">
            <w:pPr>
              <w:spacing w:before="300" w:after="300"/>
            </w:pPr>
            <w:r>
              <w:t>18</w:t>
            </w:r>
          </w:p>
        </w:tc>
      </w:tr>
      <w:tr w:rsidR="00C939D3" w14:paraId="221EECAE" w14:textId="77777777" w:rsidTr="00C939D3">
        <w:tc>
          <w:tcPr>
            <w:tcW w:w="0" w:type="auto"/>
            <w:shd w:val="clear" w:color="auto" w:fill="FFFFFF"/>
            <w:tcMar>
              <w:top w:w="120" w:type="dxa"/>
              <w:left w:w="240" w:type="dxa"/>
              <w:bottom w:w="120" w:type="dxa"/>
              <w:right w:w="120" w:type="dxa"/>
            </w:tcMar>
            <w:hideMark/>
          </w:tcPr>
          <w:p w14:paraId="31C7BAF0" w14:textId="77777777" w:rsidR="00C939D3" w:rsidRDefault="00C939D3">
            <w:pPr>
              <w:spacing w:before="300" w:after="300"/>
            </w:pPr>
            <w:r>
              <w:t>2</w:t>
            </w:r>
          </w:p>
        </w:tc>
        <w:tc>
          <w:tcPr>
            <w:tcW w:w="0" w:type="auto"/>
            <w:shd w:val="clear" w:color="auto" w:fill="FFFFFF"/>
            <w:tcMar>
              <w:top w:w="120" w:type="dxa"/>
              <w:left w:w="120" w:type="dxa"/>
              <w:bottom w:w="120" w:type="dxa"/>
              <w:right w:w="120" w:type="dxa"/>
            </w:tcMar>
            <w:hideMark/>
          </w:tcPr>
          <w:p w14:paraId="565B5876" w14:textId="77777777" w:rsidR="00C939D3" w:rsidRDefault="00C939D3">
            <w:pPr>
              <w:spacing w:before="300" w:after="300"/>
            </w:pPr>
            <w:r>
              <w:t>Chang</w:t>
            </w:r>
          </w:p>
        </w:tc>
        <w:tc>
          <w:tcPr>
            <w:tcW w:w="0" w:type="auto"/>
            <w:shd w:val="clear" w:color="auto" w:fill="FFFFFF"/>
            <w:tcMar>
              <w:top w:w="120" w:type="dxa"/>
              <w:left w:w="120" w:type="dxa"/>
              <w:bottom w:w="120" w:type="dxa"/>
              <w:right w:w="120" w:type="dxa"/>
            </w:tcMar>
            <w:hideMark/>
          </w:tcPr>
          <w:p w14:paraId="095D8774"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642225C9"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0D107626" w14:textId="77777777" w:rsidR="00C939D3" w:rsidRDefault="00C939D3">
            <w:pPr>
              <w:spacing w:before="300" w:after="300"/>
            </w:pPr>
            <w:r>
              <w:t>24 - 12 oz bottles</w:t>
            </w:r>
          </w:p>
        </w:tc>
        <w:tc>
          <w:tcPr>
            <w:tcW w:w="0" w:type="auto"/>
            <w:shd w:val="clear" w:color="auto" w:fill="FFFFFF"/>
            <w:tcMar>
              <w:top w:w="120" w:type="dxa"/>
              <w:left w:w="120" w:type="dxa"/>
              <w:bottom w:w="120" w:type="dxa"/>
              <w:right w:w="120" w:type="dxa"/>
            </w:tcMar>
            <w:hideMark/>
          </w:tcPr>
          <w:p w14:paraId="4B915962" w14:textId="77777777" w:rsidR="00C939D3" w:rsidRDefault="00C939D3">
            <w:pPr>
              <w:spacing w:before="300" w:after="300"/>
            </w:pPr>
            <w:r>
              <w:t>19</w:t>
            </w:r>
          </w:p>
        </w:tc>
      </w:tr>
      <w:tr w:rsidR="00C939D3" w14:paraId="3ADE0336" w14:textId="77777777" w:rsidTr="00C939D3">
        <w:tc>
          <w:tcPr>
            <w:tcW w:w="0" w:type="auto"/>
            <w:shd w:val="clear" w:color="auto" w:fill="F1F1F1"/>
            <w:tcMar>
              <w:top w:w="120" w:type="dxa"/>
              <w:left w:w="240" w:type="dxa"/>
              <w:bottom w:w="120" w:type="dxa"/>
              <w:right w:w="120" w:type="dxa"/>
            </w:tcMar>
            <w:hideMark/>
          </w:tcPr>
          <w:p w14:paraId="176A8E27" w14:textId="77777777" w:rsidR="00C939D3" w:rsidRDefault="00C939D3">
            <w:pPr>
              <w:spacing w:before="300" w:after="300"/>
            </w:pPr>
            <w:r>
              <w:t>3</w:t>
            </w:r>
          </w:p>
        </w:tc>
        <w:tc>
          <w:tcPr>
            <w:tcW w:w="0" w:type="auto"/>
            <w:shd w:val="clear" w:color="auto" w:fill="F1F1F1"/>
            <w:tcMar>
              <w:top w:w="120" w:type="dxa"/>
              <w:left w:w="120" w:type="dxa"/>
              <w:bottom w:w="120" w:type="dxa"/>
              <w:right w:w="120" w:type="dxa"/>
            </w:tcMar>
            <w:hideMark/>
          </w:tcPr>
          <w:p w14:paraId="6DDC37D2" w14:textId="77777777" w:rsidR="00C939D3" w:rsidRDefault="00C939D3">
            <w:pPr>
              <w:spacing w:before="300" w:after="300"/>
            </w:pPr>
            <w:r>
              <w:t>Aniseed Syrup</w:t>
            </w:r>
          </w:p>
        </w:tc>
        <w:tc>
          <w:tcPr>
            <w:tcW w:w="0" w:type="auto"/>
            <w:shd w:val="clear" w:color="auto" w:fill="F1F1F1"/>
            <w:tcMar>
              <w:top w:w="120" w:type="dxa"/>
              <w:left w:w="120" w:type="dxa"/>
              <w:bottom w:w="120" w:type="dxa"/>
              <w:right w:w="120" w:type="dxa"/>
            </w:tcMar>
            <w:hideMark/>
          </w:tcPr>
          <w:p w14:paraId="34566255"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71073835" w14:textId="77777777" w:rsidR="00C939D3" w:rsidRDefault="00C939D3">
            <w:pPr>
              <w:spacing w:before="300" w:after="300"/>
            </w:pPr>
            <w:r>
              <w:t>2</w:t>
            </w:r>
          </w:p>
        </w:tc>
        <w:tc>
          <w:tcPr>
            <w:tcW w:w="0" w:type="auto"/>
            <w:shd w:val="clear" w:color="auto" w:fill="F1F1F1"/>
            <w:tcMar>
              <w:top w:w="120" w:type="dxa"/>
              <w:left w:w="120" w:type="dxa"/>
              <w:bottom w:w="120" w:type="dxa"/>
              <w:right w:w="120" w:type="dxa"/>
            </w:tcMar>
            <w:hideMark/>
          </w:tcPr>
          <w:p w14:paraId="3D044795" w14:textId="77777777" w:rsidR="00C939D3" w:rsidRDefault="00C939D3">
            <w:pPr>
              <w:spacing w:before="300" w:after="300"/>
            </w:pPr>
            <w:r>
              <w:t>12 - 550 ml bottles</w:t>
            </w:r>
          </w:p>
        </w:tc>
        <w:tc>
          <w:tcPr>
            <w:tcW w:w="0" w:type="auto"/>
            <w:shd w:val="clear" w:color="auto" w:fill="F1F1F1"/>
            <w:tcMar>
              <w:top w:w="120" w:type="dxa"/>
              <w:left w:w="120" w:type="dxa"/>
              <w:bottom w:w="120" w:type="dxa"/>
              <w:right w:w="120" w:type="dxa"/>
            </w:tcMar>
            <w:hideMark/>
          </w:tcPr>
          <w:p w14:paraId="683B028E" w14:textId="77777777" w:rsidR="00C939D3" w:rsidRDefault="00C939D3">
            <w:pPr>
              <w:spacing w:before="300" w:after="300"/>
            </w:pPr>
            <w:r>
              <w:t>10</w:t>
            </w:r>
          </w:p>
        </w:tc>
      </w:tr>
      <w:tr w:rsidR="00C939D3" w14:paraId="0529CEB9" w14:textId="77777777" w:rsidTr="00C939D3">
        <w:tc>
          <w:tcPr>
            <w:tcW w:w="0" w:type="auto"/>
            <w:shd w:val="clear" w:color="auto" w:fill="FFFFFF"/>
            <w:tcMar>
              <w:top w:w="120" w:type="dxa"/>
              <w:left w:w="240" w:type="dxa"/>
              <w:bottom w:w="120" w:type="dxa"/>
              <w:right w:w="120" w:type="dxa"/>
            </w:tcMar>
            <w:hideMark/>
          </w:tcPr>
          <w:p w14:paraId="722E1198" w14:textId="77777777" w:rsidR="00C939D3" w:rsidRDefault="00C939D3">
            <w:pPr>
              <w:spacing w:before="300" w:after="300"/>
            </w:pPr>
            <w:r>
              <w:t>4</w:t>
            </w:r>
          </w:p>
        </w:tc>
        <w:tc>
          <w:tcPr>
            <w:tcW w:w="0" w:type="auto"/>
            <w:shd w:val="clear" w:color="auto" w:fill="FFFFFF"/>
            <w:tcMar>
              <w:top w:w="120" w:type="dxa"/>
              <w:left w:w="120" w:type="dxa"/>
              <w:bottom w:w="120" w:type="dxa"/>
              <w:right w:w="120" w:type="dxa"/>
            </w:tcMar>
            <w:hideMark/>
          </w:tcPr>
          <w:p w14:paraId="6C65F265" w14:textId="77777777" w:rsidR="00C939D3" w:rsidRDefault="00C939D3">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1E110867"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0E7C06B3" w14:textId="77777777" w:rsidR="00C939D3" w:rsidRDefault="00C939D3">
            <w:pPr>
              <w:spacing w:before="300" w:after="300"/>
            </w:pPr>
            <w:r>
              <w:t>2</w:t>
            </w:r>
          </w:p>
        </w:tc>
        <w:tc>
          <w:tcPr>
            <w:tcW w:w="0" w:type="auto"/>
            <w:shd w:val="clear" w:color="auto" w:fill="FFFFFF"/>
            <w:tcMar>
              <w:top w:w="120" w:type="dxa"/>
              <w:left w:w="120" w:type="dxa"/>
              <w:bottom w:w="120" w:type="dxa"/>
              <w:right w:w="120" w:type="dxa"/>
            </w:tcMar>
            <w:hideMark/>
          </w:tcPr>
          <w:p w14:paraId="4719CC1B" w14:textId="77777777" w:rsidR="00C939D3" w:rsidRDefault="00C939D3">
            <w:pPr>
              <w:spacing w:before="300" w:after="300"/>
            </w:pPr>
            <w:r>
              <w:t>48 - 6 oz jars</w:t>
            </w:r>
          </w:p>
        </w:tc>
        <w:tc>
          <w:tcPr>
            <w:tcW w:w="0" w:type="auto"/>
            <w:shd w:val="clear" w:color="auto" w:fill="FFFFFF"/>
            <w:tcMar>
              <w:top w:w="120" w:type="dxa"/>
              <w:left w:w="120" w:type="dxa"/>
              <w:bottom w:w="120" w:type="dxa"/>
              <w:right w:w="120" w:type="dxa"/>
            </w:tcMar>
            <w:hideMark/>
          </w:tcPr>
          <w:p w14:paraId="43B801CC" w14:textId="77777777" w:rsidR="00C939D3" w:rsidRDefault="00C939D3">
            <w:pPr>
              <w:spacing w:before="300" w:after="300"/>
            </w:pPr>
            <w:r>
              <w:t>22</w:t>
            </w:r>
          </w:p>
        </w:tc>
      </w:tr>
      <w:tr w:rsidR="00C939D3" w14:paraId="2397A96C" w14:textId="77777777" w:rsidTr="00C939D3">
        <w:tc>
          <w:tcPr>
            <w:tcW w:w="0" w:type="auto"/>
            <w:shd w:val="clear" w:color="auto" w:fill="F1F1F1"/>
            <w:tcMar>
              <w:top w:w="120" w:type="dxa"/>
              <w:left w:w="240" w:type="dxa"/>
              <w:bottom w:w="120" w:type="dxa"/>
              <w:right w:w="120" w:type="dxa"/>
            </w:tcMar>
            <w:hideMark/>
          </w:tcPr>
          <w:p w14:paraId="2FEC39FE" w14:textId="77777777" w:rsidR="00C939D3" w:rsidRDefault="00C939D3">
            <w:pPr>
              <w:spacing w:before="300" w:after="300"/>
            </w:pPr>
            <w:r>
              <w:t>5</w:t>
            </w:r>
          </w:p>
        </w:tc>
        <w:tc>
          <w:tcPr>
            <w:tcW w:w="0" w:type="auto"/>
            <w:shd w:val="clear" w:color="auto" w:fill="F1F1F1"/>
            <w:tcMar>
              <w:top w:w="120" w:type="dxa"/>
              <w:left w:w="120" w:type="dxa"/>
              <w:bottom w:w="120" w:type="dxa"/>
              <w:right w:w="120" w:type="dxa"/>
            </w:tcMar>
            <w:hideMark/>
          </w:tcPr>
          <w:p w14:paraId="14799440" w14:textId="77777777" w:rsidR="00C939D3" w:rsidRDefault="00C939D3">
            <w:pPr>
              <w:spacing w:before="300" w:after="300"/>
            </w:pPr>
            <w:r>
              <w:t>Chef Anton's Gumbo Mix</w:t>
            </w:r>
          </w:p>
        </w:tc>
        <w:tc>
          <w:tcPr>
            <w:tcW w:w="0" w:type="auto"/>
            <w:shd w:val="clear" w:color="auto" w:fill="F1F1F1"/>
            <w:tcMar>
              <w:top w:w="120" w:type="dxa"/>
              <w:left w:w="120" w:type="dxa"/>
              <w:bottom w:w="120" w:type="dxa"/>
              <w:right w:w="120" w:type="dxa"/>
            </w:tcMar>
            <w:hideMark/>
          </w:tcPr>
          <w:p w14:paraId="17391FF6"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58BE980" w14:textId="77777777" w:rsidR="00C939D3" w:rsidRDefault="00C939D3">
            <w:pPr>
              <w:spacing w:before="300" w:after="300"/>
            </w:pPr>
            <w:r>
              <w:t>2</w:t>
            </w:r>
          </w:p>
        </w:tc>
        <w:tc>
          <w:tcPr>
            <w:tcW w:w="0" w:type="auto"/>
            <w:shd w:val="clear" w:color="auto" w:fill="F1F1F1"/>
            <w:tcMar>
              <w:top w:w="120" w:type="dxa"/>
              <w:left w:w="120" w:type="dxa"/>
              <w:bottom w:w="120" w:type="dxa"/>
              <w:right w:w="120" w:type="dxa"/>
            </w:tcMar>
            <w:hideMark/>
          </w:tcPr>
          <w:p w14:paraId="638991C3" w14:textId="77777777" w:rsidR="00C939D3" w:rsidRDefault="00C939D3">
            <w:pPr>
              <w:spacing w:before="300" w:after="300"/>
            </w:pPr>
            <w:r>
              <w:t>36 boxes</w:t>
            </w:r>
          </w:p>
        </w:tc>
        <w:tc>
          <w:tcPr>
            <w:tcW w:w="0" w:type="auto"/>
            <w:shd w:val="clear" w:color="auto" w:fill="F1F1F1"/>
            <w:tcMar>
              <w:top w:w="120" w:type="dxa"/>
              <w:left w:w="120" w:type="dxa"/>
              <w:bottom w:w="120" w:type="dxa"/>
              <w:right w:w="120" w:type="dxa"/>
            </w:tcMar>
            <w:hideMark/>
          </w:tcPr>
          <w:p w14:paraId="2FA9E3DF" w14:textId="77777777" w:rsidR="00C939D3" w:rsidRDefault="00C939D3">
            <w:pPr>
              <w:spacing w:before="300" w:after="300"/>
            </w:pPr>
            <w:r>
              <w:t>21.35</w:t>
            </w:r>
          </w:p>
        </w:tc>
      </w:tr>
    </w:tbl>
    <w:p w14:paraId="0C4B4BAF" w14:textId="77777777" w:rsidR="00C939D3" w:rsidRDefault="00000000" w:rsidP="00C939D3">
      <w:pPr>
        <w:spacing w:before="300" w:after="300"/>
        <w:rPr>
          <w:rFonts w:ascii="Times New Roman" w:hAnsi="Times New Roman"/>
          <w:sz w:val="24"/>
          <w:szCs w:val="24"/>
        </w:rPr>
      </w:pPr>
      <w:r>
        <w:pict w14:anchorId="7D7E78C3">
          <v:rect id="_x0000_i1053" style="width:0;height:0" o:hralign="center" o:hrstd="t" o:hrnoshade="t" o:hr="t" fillcolor="black" stroked="f"/>
        </w:pict>
      </w:r>
    </w:p>
    <w:p w14:paraId="3FA33BE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Example</w:t>
      </w:r>
    </w:p>
    <w:p w14:paraId="743F24F9"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w:t>
      </w:r>
    </w:p>
    <w:p w14:paraId="357A6CE7"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B0AAE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Style w:val="sqlcolor"/>
          <w:rFonts w:ascii="Consolas" w:hAnsi="Consolas"/>
          <w:color w:val="000000"/>
          <w:sz w:val="23"/>
          <w:szCs w:val="23"/>
        </w:rPr>
        <w:t>;</w:t>
      </w:r>
    </w:p>
    <w:p w14:paraId="7899BA68" w14:textId="77777777" w:rsidR="00C939D3" w:rsidRDefault="00000000" w:rsidP="00C939D3">
      <w:pPr>
        <w:spacing w:before="300" w:after="300"/>
        <w:rPr>
          <w:rFonts w:ascii="Times New Roman" w:hAnsi="Times New Roman"/>
          <w:sz w:val="24"/>
          <w:szCs w:val="24"/>
        </w:rPr>
      </w:pPr>
      <w:r>
        <w:pict w14:anchorId="77EBBBFC">
          <v:rect id="_x0000_i1054" style="width:0;height:0" o:hralign="center" o:hrstd="t" o:hrnoshade="t" o:hr="t" fillcolor="black" stroked="f"/>
        </w:pict>
      </w:r>
    </w:p>
    <w:p w14:paraId="3C911B19" w14:textId="77777777" w:rsidR="00C939D3" w:rsidRDefault="00000000" w:rsidP="00C939D3">
      <w:pPr>
        <w:spacing w:before="300" w:after="300"/>
        <w:rPr>
          <w:rFonts w:ascii="Times New Roman" w:hAnsi="Times New Roman"/>
          <w:sz w:val="24"/>
          <w:szCs w:val="24"/>
        </w:rPr>
      </w:pPr>
      <w:r>
        <w:pict w14:anchorId="2997A929">
          <v:rect id="_x0000_i1055" style="width:0;height:0" o:hralign="center" o:hrstd="t" o:hrnoshade="t" o:hr="t" fillcolor="black" stroked="f"/>
        </w:pict>
      </w:r>
    </w:p>
    <w:p w14:paraId="25C9568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NOT BETWEEN Example</w:t>
      </w:r>
    </w:p>
    <w:p w14:paraId="3809B869"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products outside the range of the previous example, use NOT BETWEEN:</w:t>
      </w:r>
    </w:p>
    <w:p w14:paraId="67F46A89"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A7F42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Style w:val="sqlcolor"/>
          <w:rFonts w:ascii="Consolas" w:hAnsi="Consolas"/>
          <w:color w:val="000000"/>
          <w:sz w:val="23"/>
          <w:szCs w:val="23"/>
        </w:rPr>
        <w:t>;</w:t>
      </w:r>
    </w:p>
    <w:p w14:paraId="144EECC4" w14:textId="77777777" w:rsidR="00C939D3" w:rsidRDefault="00000000" w:rsidP="00C939D3">
      <w:pPr>
        <w:spacing w:before="300" w:after="300"/>
        <w:rPr>
          <w:rFonts w:ascii="Times New Roman" w:hAnsi="Times New Roman"/>
          <w:sz w:val="24"/>
          <w:szCs w:val="24"/>
        </w:rPr>
      </w:pPr>
      <w:r>
        <w:pict w14:anchorId="3A41520D">
          <v:rect id="_x0000_i1056" style="width:0;height:0" o:hralign="center" o:hrstd="t" o:hrnoshade="t" o:hr="t" fillcolor="black" stroked="f"/>
        </w:pict>
      </w:r>
    </w:p>
    <w:p w14:paraId="32DDD832"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with IN Example</w:t>
      </w:r>
    </w:p>
    <w:p w14:paraId="03BBCA76"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products with a price BETWEEN 10 and 20. In addition; do not show products with a </w:t>
      </w:r>
      <w:proofErr w:type="spellStart"/>
      <w:r>
        <w:rPr>
          <w:rFonts w:ascii="Verdana" w:hAnsi="Verdana"/>
          <w:color w:val="000000"/>
          <w:sz w:val="23"/>
          <w:szCs w:val="23"/>
        </w:rPr>
        <w:t>CategoryID</w:t>
      </w:r>
      <w:proofErr w:type="spellEnd"/>
      <w:r>
        <w:rPr>
          <w:rFonts w:ascii="Verdana" w:hAnsi="Verdana"/>
          <w:color w:val="000000"/>
          <w:sz w:val="23"/>
          <w:szCs w:val="23"/>
        </w:rPr>
        <w:t xml:space="preserve"> of 1,2, or 3:</w:t>
      </w:r>
    </w:p>
    <w:p w14:paraId="5652D19B"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3FFEC0"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CategoryID</w:t>
      </w:r>
      <w:proofErr w:type="spellEnd"/>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numbercolor"/>
          <w:rFonts w:ascii="Consolas" w:hAnsi="Consolas"/>
          <w:color w:val="000000"/>
          <w:sz w:val="23"/>
          <w:szCs w:val="23"/>
        </w:rPr>
        <w:t>1</w:t>
      </w:r>
      <w:r>
        <w:rPr>
          <w:rStyle w:val="sqlcolor"/>
          <w:rFonts w:ascii="Consolas" w:hAnsi="Consolas"/>
          <w:color w:val="000000"/>
          <w:sz w:val="23"/>
          <w:szCs w:val="23"/>
        </w:rPr>
        <w:t>,</w:t>
      </w:r>
      <w:r>
        <w:rPr>
          <w:rStyle w:val="sqlnumbercolor"/>
          <w:rFonts w:ascii="Consolas" w:hAnsi="Consolas"/>
          <w:color w:val="000000"/>
          <w:sz w:val="23"/>
          <w:szCs w:val="23"/>
        </w:rPr>
        <w:t>2</w:t>
      </w:r>
      <w:r>
        <w:rPr>
          <w:rStyle w:val="sqlcolor"/>
          <w:rFonts w:ascii="Consolas" w:hAnsi="Consolas"/>
          <w:color w:val="000000"/>
          <w:sz w:val="23"/>
          <w:szCs w:val="23"/>
        </w:rPr>
        <w:t>,</w:t>
      </w:r>
      <w:r>
        <w:rPr>
          <w:rStyle w:val="sqlnumbercolor"/>
          <w:rFonts w:ascii="Consolas" w:hAnsi="Consolas"/>
          <w:color w:val="000000"/>
          <w:sz w:val="23"/>
          <w:szCs w:val="23"/>
        </w:rPr>
        <w:t>3</w:t>
      </w:r>
      <w:r>
        <w:rPr>
          <w:rStyle w:val="sqlcolor"/>
          <w:rFonts w:ascii="Consolas" w:hAnsi="Consolas"/>
          <w:color w:val="000000"/>
          <w:sz w:val="23"/>
          <w:szCs w:val="23"/>
        </w:rPr>
        <w:t>);</w:t>
      </w:r>
    </w:p>
    <w:p w14:paraId="2C1CE49E" w14:textId="77777777" w:rsidR="00C939D3" w:rsidRDefault="00000000" w:rsidP="00C939D3">
      <w:pPr>
        <w:spacing w:before="300" w:after="300"/>
        <w:rPr>
          <w:rFonts w:ascii="Times New Roman" w:hAnsi="Times New Roman"/>
          <w:sz w:val="24"/>
          <w:szCs w:val="24"/>
        </w:rPr>
      </w:pPr>
      <w:r>
        <w:pict w14:anchorId="76F5937D">
          <v:rect id="_x0000_i1057" style="width:0;height:0" o:hralign="center" o:hrstd="t" o:hrnoshade="t" o:hr="t" fillcolor="black" stroked="f"/>
        </w:pict>
      </w:r>
    </w:p>
    <w:p w14:paraId="6B7B4535"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Text Values Example</w:t>
      </w:r>
    </w:p>
    <w:p w14:paraId="731AEADA"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Mozzarella di Giovanni:</w:t>
      </w:r>
    </w:p>
    <w:p w14:paraId="6AB09CE9"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809042"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232ADFE3"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Chef Anton's Cajun Seasoning:</w:t>
      </w:r>
    </w:p>
    <w:p w14:paraId="3EDBCBE0"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1292400"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"Chef Anton's Cajun Seasoning"</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7256BC62" w14:textId="77777777" w:rsidR="00C939D3" w:rsidRDefault="00000000" w:rsidP="00C939D3">
      <w:pPr>
        <w:spacing w:before="300" w:after="300"/>
        <w:rPr>
          <w:rFonts w:ascii="Times New Roman" w:hAnsi="Times New Roman"/>
          <w:sz w:val="24"/>
          <w:szCs w:val="24"/>
        </w:rPr>
      </w:pPr>
      <w:r>
        <w:pict w14:anchorId="46280949">
          <v:rect id="_x0000_i1058" style="width:0;height:0" o:hralign="center" o:hrstd="t" o:hrnoshade="t" o:hr="t" fillcolor="black" stroked="f"/>
        </w:pict>
      </w:r>
    </w:p>
    <w:p w14:paraId="0485F823"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 Text Values Example</w:t>
      </w:r>
    </w:p>
    <w:p w14:paraId="228D05FF"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NOT BETWEEN Carnarvon Tigers and Mozzarella di Giovanni:</w:t>
      </w:r>
    </w:p>
    <w:p w14:paraId="172BD2B8"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3F9079"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2C962B34" w14:textId="77777777" w:rsidR="00C939D3" w:rsidRDefault="00000000" w:rsidP="00C939D3">
      <w:pPr>
        <w:spacing w:before="300" w:after="300"/>
        <w:rPr>
          <w:rFonts w:ascii="Times New Roman" w:hAnsi="Times New Roman"/>
          <w:sz w:val="24"/>
          <w:szCs w:val="24"/>
        </w:rPr>
      </w:pPr>
      <w:r>
        <w:pict w14:anchorId="08F91E7F">
          <v:rect id="_x0000_i1059" style="width:0;height:0" o:hralign="center" o:hrstd="t" o:hrnoshade="t" o:hr="t" fillcolor="black" stroked="f"/>
        </w:pict>
      </w:r>
    </w:p>
    <w:p w14:paraId="18043B0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Sample Table</w:t>
      </w:r>
    </w:p>
    <w:p w14:paraId="7559BD9B"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48"/>
        <w:gridCol w:w="2845"/>
        <w:gridCol w:w="2882"/>
        <w:gridCol w:w="2600"/>
        <w:gridCol w:w="2450"/>
      </w:tblGrid>
      <w:tr w:rsidR="00C939D3" w14:paraId="7736ED08" w14:textId="77777777" w:rsidTr="00C939D3">
        <w:tc>
          <w:tcPr>
            <w:tcW w:w="0" w:type="auto"/>
            <w:shd w:val="clear" w:color="auto" w:fill="FFFFFF"/>
            <w:tcMar>
              <w:top w:w="120" w:type="dxa"/>
              <w:left w:w="240" w:type="dxa"/>
              <w:bottom w:w="120" w:type="dxa"/>
              <w:right w:w="120" w:type="dxa"/>
            </w:tcMar>
            <w:hideMark/>
          </w:tcPr>
          <w:p w14:paraId="0ECBCE62" w14:textId="77777777" w:rsidR="00C939D3" w:rsidRDefault="00C939D3">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3BB94ECF" w14:textId="77777777" w:rsidR="00C939D3" w:rsidRDefault="00C939D3">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F11206F" w14:textId="77777777" w:rsidR="00C939D3" w:rsidRDefault="00C939D3">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5F1615DE" w14:textId="77777777" w:rsidR="00C939D3" w:rsidRDefault="00C939D3">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6D51D3CA" w14:textId="77777777" w:rsidR="00C939D3" w:rsidRDefault="00C939D3">
            <w:pPr>
              <w:spacing w:before="300" w:after="300"/>
              <w:rPr>
                <w:b/>
                <w:bCs/>
              </w:rPr>
            </w:pPr>
            <w:proofErr w:type="spellStart"/>
            <w:r>
              <w:rPr>
                <w:b/>
                <w:bCs/>
              </w:rPr>
              <w:t>ShipperID</w:t>
            </w:r>
            <w:proofErr w:type="spellEnd"/>
          </w:p>
        </w:tc>
      </w:tr>
      <w:tr w:rsidR="00C939D3" w14:paraId="13DB9E19" w14:textId="77777777" w:rsidTr="00C939D3">
        <w:tc>
          <w:tcPr>
            <w:tcW w:w="0" w:type="auto"/>
            <w:shd w:val="clear" w:color="auto" w:fill="F1F1F1"/>
            <w:tcMar>
              <w:top w:w="120" w:type="dxa"/>
              <w:left w:w="240" w:type="dxa"/>
              <w:bottom w:w="120" w:type="dxa"/>
              <w:right w:w="120" w:type="dxa"/>
            </w:tcMar>
            <w:hideMark/>
          </w:tcPr>
          <w:p w14:paraId="11304777" w14:textId="77777777" w:rsidR="00C939D3" w:rsidRDefault="00C939D3">
            <w:pPr>
              <w:spacing w:before="300" w:after="300"/>
            </w:pPr>
            <w:r>
              <w:t>10248</w:t>
            </w:r>
          </w:p>
        </w:tc>
        <w:tc>
          <w:tcPr>
            <w:tcW w:w="0" w:type="auto"/>
            <w:shd w:val="clear" w:color="auto" w:fill="F1F1F1"/>
            <w:tcMar>
              <w:top w:w="120" w:type="dxa"/>
              <w:left w:w="120" w:type="dxa"/>
              <w:bottom w:w="120" w:type="dxa"/>
              <w:right w:w="120" w:type="dxa"/>
            </w:tcMar>
            <w:hideMark/>
          </w:tcPr>
          <w:p w14:paraId="043267F1" w14:textId="77777777" w:rsidR="00C939D3" w:rsidRDefault="00C939D3">
            <w:pPr>
              <w:spacing w:before="300" w:after="300"/>
            </w:pPr>
            <w:r>
              <w:t>90</w:t>
            </w:r>
          </w:p>
        </w:tc>
        <w:tc>
          <w:tcPr>
            <w:tcW w:w="0" w:type="auto"/>
            <w:shd w:val="clear" w:color="auto" w:fill="F1F1F1"/>
            <w:tcMar>
              <w:top w:w="120" w:type="dxa"/>
              <w:left w:w="120" w:type="dxa"/>
              <w:bottom w:w="120" w:type="dxa"/>
              <w:right w:w="120" w:type="dxa"/>
            </w:tcMar>
            <w:hideMark/>
          </w:tcPr>
          <w:p w14:paraId="1CCA3583" w14:textId="77777777" w:rsidR="00C939D3" w:rsidRDefault="00C939D3">
            <w:pPr>
              <w:spacing w:before="300" w:after="300"/>
            </w:pPr>
            <w:r>
              <w:t>5</w:t>
            </w:r>
          </w:p>
        </w:tc>
        <w:tc>
          <w:tcPr>
            <w:tcW w:w="0" w:type="auto"/>
            <w:shd w:val="clear" w:color="auto" w:fill="F1F1F1"/>
            <w:tcMar>
              <w:top w:w="120" w:type="dxa"/>
              <w:left w:w="120" w:type="dxa"/>
              <w:bottom w:w="120" w:type="dxa"/>
              <w:right w:w="120" w:type="dxa"/>
            </w:tcMar>
            <w:hideMark/>
          </w:tcPr>
          <w:p w14:paraId="14739578" w14:textId="77777777" w:rsidR="00C939D3" w:rsidRDefault="00C939D3">
            <w:pPr>
              <w:spacing w:before="300" w:after="300"/>
            </w:pPr>
            <w:r>
              <w:t>7/4/1996</w:t>
            </w:r>
          </w:p>
        </w:tc>
        <w:tc>
          <w:tcPr>
            <w:tcW w:w="0" w:type="auto"/>
            <w:shd w:val="clear" w:color="auto" w:fill="F1F1F1"/>
            <w:tcMar>
              <w:top w:w="120" w:type="dxa"/>
              <w:left w:w="120" w:type="dxa"/>
              <w:bottom w:w="120" w:type="dxa"/>
              <w:right w:w="120" w:type="dxa"/>
            </w:tcMar>
            <w:hideMark/>
          </w:tcPr>
          <w:p w14:paraId="3139DCE2" w14:textId="77777777" w:rsidR="00C939D3" w:rsidRDefault="00C939D3">
            <w:pPr>
              <w:spacing w:before="300" w:after="300"/>
            </w:pPr>
            <w:r>
              <w:t>3</w:t>
            </w:r>
          </w:p>
        </w:tc>
      </w:tr>
      <w:tr w:rsidR="00C939D3" w14:paraId="501B173B" w14:textId="77777777" w:rsidTr="00C939D3">
        <w:tc>
          <w:tcPr>
            <w:tcW w:w="0" w:type="auto"/>
            <w:shd w:val="clear" w:color="auto" w:fill="FFFFFF"/>
            <w:tcMar>
              <w:top w:w="120" w:type="dxa"/>
              <w:left w:w="240" w:type="dxa"/>
              <w:bottom w:w="120" w:type="dxa"/>
              <w:right w:w="120" w:type="dxa"/>
            </w:tcMar>
            <w:hideMark/>
          </w:tcPr>
          <w:p w14:paraId="6B4CF04F" w14:textId="77777777" w:rsidR="00C939D3" w:rsidRDefault="00C939D3">
            <w:pPr>
              <w:spacing w:before="300" w:after="300"/>
            </w:pPr>
            <w:r>
              <w:t>10249</w:t>
            </w:r>
          </w:p>
        </w:tc>
        <w:tc>
          <w:tcPr>
            <w:tcW w:w="0" w:type="auto"/>
            <w:shd w:val="clear" w:color="auto" w:fill="FFFFFF"/>
            <w:tcMar>
              <w:top w:w="120" w:type="dxa"/>
              <w:left w:w="120" w:type="dxa"/>
              <w:bottom w:w="120" w:type="dxa"/>
              <w:right w:w="120" w:type="dxa"/>
            </w:tcMar>
            <w:hideMark/>
          </w:tcPr>
          <w:p w14:paraId="01ABEEA1" w14:textId="77777777" w:rsidR="00C939D3" w:rsidRDefault="00C939D3">
            <w:pPr>
              <w:spacing w:before="300" w:after="300"/>
            </w:pPr>
            <w:r>
              <w:t>81</w:t>
            </w:r>
          </w:p>
        </w:tc>
        <w:tc>
          <w:tcPr>
            <w:tcW w:w="0" w:type="auto"/>
            <w:shd w:val="clear" w:color="auto" w:fill="FFFFFF"/>
            <w:tcMar>
              <w:top w:w="120" w:type="dxa"/>
              <w:left w:w="120" w:type="dxa"/>
              <w:bottom w:w="120" w:type="dxa"/>
              <w:right w:w="120" w:type="dxa"/>
            </w:tcMar>
            <w:hideMark/>
          </w:tcPr>
          <w:p w14:paraId="3BEE4791" w14:textId="77777777" w:rsidR="00C939D3" w:rsidRDefault="00C939D3">
            <w:pPr>
              <w:spacing w:before="300" w:after="300"/>
            </w:pPr>
            <w:r>
              <w:t>6</w:t>
            </w:r>
          </w:p>
        </w:tc>
        <w:tc>
          <w:tcPr>
            <w:tcW w:w="0" w:type="auto"/>
            <w:shd w:val="clear" w:color="auto" w:fill="FFFFFF"/>
            <w:tcMar>
              <w:top w:w="120" w:type="dxa"/>
              <w:left w:w="120" w:type="dxa"/>
              <w:bottom w:w="120" w:type="dxa"/>
              <w:right w:w="120" w:type="dxa"/>
            </w:tcMar>
            <w:hideMark/>
          </w:tcPr>
          <w:p w14:paraId="3F3C5E8B" w14:textId="77777777" w:rsidR="00C939D3" w:rsidRDefault="00C939D3">
            <w:pPr>
              <w:spacing w:before="300" w:after="300"/>
            </w:pPr>
            <w:r>
              <w:t>7/5/1996</w:t>
            </w:r>
          </w:p>
        </w:tc>
        <w:tc>
          <w:tcPr>
            <w:tcW w:w="0" w:type="auto"/>
            <w:shd w:val="clear" w:color="auto" w:fill="FFFFFF"/>
            <w:tcMar>
              <w:top w:w="120" w:type="dxa"/>
              <w:left w:w="120" w:type="dxa"/>
              <w:bottom w:w="120" w:type="dxa"/>
              <w:right w:w="120" w:type="dxa"/>
            </w:tcMar>
            <w:hideMark/>
          </w:tcPr>
          <w:p w14:paraId="0A03D550" w14:textId="77777777" w:rsidR="00C939D3" w:rsidRDefault="00C939D3">
            <w:pPr>
              <w:spacing w:before="300" w:after="300"/>
            </w:pPr>
            <w:r>
              <w:t>1</w:t>
            </w:r>
          </w:p>
        </w:tc>
      </w:tr>
      <w:tr w:rsidR="00C939D3" w14:paraId="1B95CA56" w14:textId="77777777" w:rsidTr="00C939D3">
        <w:tc>
          <w:tcPr>
            <w:tcW w:w="0" w:type="auto"/>
            <w:shd w:val="clear" w:color="auto" w:fill="F1F1F1"/>
            <w:tcMar>
              <w:top w:w="120" w:type="dxa"/>
              <w:left w:w="240" w:type="dxa"/>
              <w:bottom w:w="120" w:type="dxa"/>
              <w:right w:w="120" w:type="dxa"/>
            </w:tcMar>
            <w:hideMark/>
          </w:tcPr>
          <w:p w14:paraId="3A5722FA" w14:textId="77777777" w:rsidR="00C939D3" w:rsidRDefault="00C939D3">
            <w:pPr>
              <w:spacing w:before="300" w:after="300"/>
            </w:pPr>
            <w:r>
              <w:lastRenderedPageBreak/>
              <w:t>10250</w:t>
            </w:r>
          </w:p>
        </w:tc>
        <w:tc>
          <w:tcPr>
            <w:tcW w:w="0" w:type="auto"/>
            <w:shd w:val="clear" w:color="auto" w:fill="F1F1F1"/>
            <w:tcMar>
              <w:top w:w="120" w:type="dxa"/>
              <w:left w:w="120" w:type="dxa"/>
              <w:bottom w:w="120" w:type="dxa"/>
              <w:right w:w="120" w:type="dxa"/>
            </w:tcMar>
            <w:hideMark/>
          </w:tcPr>
          <w:p w14:paraId="3BE5A3EB" w14:textId="77777777" w:rsidR="00C939D3" w:rsidRDefault="00C939D3">
            <w:pPr>
              <w:spacing w:before="300" w:after="300"/>
            </w:pPr>
            <w:r>
              <w:t>34</w:t>
            </w:r>
          </w:p>
        </w:tc>
        <w:tc>
          <w:tcPr>
            <w:tcW w:w="0" w:type="auto"/>
            <w:shd w:val="clear" w:color="auto" w:fill="F1F1F1"/>
            <w:tcMar>
              <w:top w:w="120" w:type="dxa"/>
              <w:left w:w="120" w:type="dxa"/>
              <w:bottom w:w="120" w:type="dxa"/>
              <w:right w:w="120" w:type="dxa"/>
            </w:tcMar>
            <w:hideMark/>
          </w:tcPr>
          <w:p w14:paraId="73CE32B4" w14:textId="77777777" w:rsidR="00C939D3" w:rsidRDefault="00C939D3">
            <w:pPr>
              <w:spacing w:before="300" w:after="300"/>
            </w:pPr>
            <w:r>
              <w:t>4</w:t>
            </w:r>
          </w:p>
        </w:tc>
        <w:tc>
          <w:tcPr>
            <w:tcW w:w="0" w:type="auto"/>
            <w:shd w:val="clear" w:color="auto" w:fill="F1F1F1"/>
            <w:tcMar>
              <w:top w:w="120" w:type="dxa"/>
              <w:left w:w="120" w:type="dxa"/>
              <w:bottom w:w="120" w:type="dxa"/>
              <w:right w:w="120" w:type="dxa"/>
            </w:tcMar>
            <w:hideMark/>
          </w:tcPr>
          <w:p w14:paraId="487C1668" w14:textId="77777777" w:rsidR="00C939D3" w:rsidRDefault="00C939D3">
            <w:pPr>
              <w:spacing w:before="300" w:after="300"/>
            </w:pPr>
            <w:r>
              <w:t>7/8/1996</w:t>
            </w:r>
          </w:p>
        </w:tc>
        <w:tc>
          <w:tcPr>
            <w:tcW w:w="0" w:type="auto"/>
            <w:shd w:val="clear" w:color="auto" w:fill="F1F1F1"/>
            <w:tcMar>
              <w:top w:w="120" w:type="dxa"/>
              <w:left w:w="120" w:type="dxa"/>
              <w:bottom w:w="120" w:type="dxa"/>
              <w:right w:w="120" w:type="dxa"/>
            </w:tcMar>
            <w:hideMark/>
          </w:tcPr>
          <w:p w14:paraId="5B7466BA" w14:textId="77777777" w:rsidR="00C939D3" w:rsidRDefault="00C939D3">
            <w:pPr>
              <w:spacing w:before="300" w:after="300"/>
            </w:pPr>
            <w:r>
              <w:t>2</w:t>
            </w:r>
          </w:p>
        </w:tc>
      </w:tr>
      <w:tr w:rsidR="00C939D3" w14:paraId="152F1787" w14:textId="77777777" w:rsidTr="00C939D3">
        <w:tc>
          <w:tcPr>
            <w:tcW w:w="0" w:type="auto"/>
            <w:shd w:val="clear" w:color="auto" w:fill="FFFFFF"/>
            <w:tcMar>
              <w:top w:w="120" w:type="dxa"/>
              <w:left w:w="240" w:type="dxa"/>
              <w:bottom w:w="120" w:type="dxa"/>
              <w:right w:w="120" w:type="dxa"/>
            </w:tcMar>
            <w:hideMark/>
          </w:tcPr>
          <w:p w14:paraId="5C7FF3C5" w14:textId="77777777" w:rsidR="00C939D3" w:rsidRDefault="00C939D3">
            <w:pPr>
              <w:spacing w:before="300" w:after="300"/>
            </w:pPr>
            <w:r>
              <w:t>10251</w:t>
            </w:r>
          </w:p>
        </w:tc>
        <w:tc>
          <w:tcPr>
            <w:tcW w:w="0" w:type="auto"/>
            <w:shd w:val="clear" w:color="auto" w:fill="FFFFFF"/>
            <w:tcMar>
              <w:top w:w="120" w:type="dxa"/>
              <w:left w:w="120" w:type="dxa"/>
              <w:bottom w:w="120" w:type="dxa"/>
              <w:right w:w="120" w:type="dxa"/>
            </w:tcMar>
            <w:hideMark/>
          </w:tcPr>
          <w:p w14:paraId="33B7C50D" w14:textId="77777777" w:rsidR="00C939D3" w:rsidRDefault="00C939D3">
            <w:pPr>
              <w:spacing w:before="300" w:after="300"/>
            </w:pPr>
            <w:r>
              <w:t>84</w:t>
            </w:r>
          </w:p>
        </w:tc>
        <w:tc>
          <w:tcPr>
            <w:tcW w:w="0" w:type="auto"/>
            <w:shd w:val="clear" w:color="auto" w:fill="FFFFFF"/>
            <w:tcMar>
              <w:top w:w="120" w:type="dxa"/>
              <w:left w:w="120" w:type="dxa"/>
              <w:bottom w:w="120" w:type="dxa"/>
              <w:right w:w="120" w:type="dxa"/>
            </w:tcMar>
            <w:hideMark/>
          </w:tcPr>
          <w:p w14:paraId="2C0F608F" w14:textId="77777777" w:rsidR="00C939D3" w:rsidRDefault="00C939D3">
            <w:pPr>
              <w:spacing w:before="300" w:after="300"/>
            </w:pPr>
            <w:r>
              <w:t>3</w:t>
            </w:r>
          </w:p>
        </w:tc>
        <w:tc>
          <w:tcPr>
            <w:tcW w:w="0" w:type="auto"/>
            <w:shd w:val="clear" w:color="auto" w:fill="FFFFFF"/>
            <w:tcMar>
              <w:top w:w="120" w:type="dxa"/>
              <w:left w:w="120" w:type="dxa"/>
              <w:bottom w:w="120" w:type="dxa"/>
              <w:right w:w="120" w:type="dxa"/>
            </w:tcMar>
            <w:hideMark/>
          </w:tcPr>
          <w:p w14:paraId="64F829CF" w14:textId="77777777" w:rsidR="00C939D3" w:rsidRDefault="00C939D3">
            <w:pPr>
              <w:spacing w:before="300" w:after="300"/>
            </w:pPr>
            <w:r>
              <w:t>7/9/1996</w:t>
            </w:r>
          </w:p>
        </w:tc>
        <w:tc>
          <w:tcPr>
            <w:tcW w:w="0" w:type="auto"/>
            <w:shd w:val="clear" w:color="auto" w:fill="FFFFFF"/>
            <w:tcMar>
              <w:top w:w="120" w:type="dxa"/>
              <w:left w:w="120" w:type="dxa"/>
              <w:bottom w:w="120" w:type="dxa"/>
              <w:right w:w="120" w:type="dxa"/>
            </w:tcMar>
            <w:hideMark/>
          </w:tcPr>
          <w:p w14:paraId="1F68DE91" w14:textId="77777777" w:rsidR="00C939D3" w:rsidRDefault="00C939D3">
            <w:pPr>
              <w:spacing w:before="300" w:after="300"/>
            </w:pPr>
            <w:r>
              <w:t>1</w:t>
            </w:r>
          </w:p>
        </w:tc>
      </w:tr>
      <w:tr w:rsidR="00C939D3" w14:paraId="2CB47702" w14:textId="77777777" w:rsidTr="00C939D3">
        <w:tc>
          <w:tcPr>
            <w:tcW w:w="0" w:type="auto"/>
            <w:shd w:val="clear" w:color="auto" w:fill="F1F1F1"/>
            <w:tcMar>
              <w:top w:w="120" w:type="dxa"/>
              <w:left w:w="240" w:type="dxa"/>
              <w:bottom w:w="120" w:type="dxa"/>
              <w:right w:w="120" w:type="dxa"/>
            </w:tcMar>
            <w:hideMark/>
          </w:tcPr>
          <w:p w14:paraId="4AA64805" w14:textId="77777777" w:rsidR="00C939D3" w:rsidRDefault="00C939D3">
            <w:pPr>
              <w:spacing w:before="300" w:after="300"/>
            </w:pPr>
            <w:r>
              <w:t>10252</w:t>
            </w:r>
          </w:p>
        </w:tc>
        <w:tc>
          <w:tcPr>
            <w:tcW w:w="0" w:type="auto"/>
            <w:shd w:val="clear" w:color="auto" w:fill="F1F1F1"/>
            <w:tcMar>
              <w:top w:w="120" w:type="dxa"/>
              <w:left w:w="120" w:type="dxa"/>
              <w:bottom w:w="120" w:type="dxa"/>
              <w:right w:w="120" w:type="dxa"/>
            </w:tcMar>
            <w:hideMark/>
          </w:tcPr>
          <w:p w14:paraId="6825C793" w14:textId="77777777" w:rsidR="00C939D3" w:rsidRDefault="00C939D3">
            <w:pPr>
              <w:spacing w:before="300" w:after="300"/>
            </w:pPr>
            <w:r>
              <w:t>76</w:t>
            </w:r>
          </w:p>
        </w:tc>
        <w:tc>
          <w:tcPr>
            <w:tcW w:w="0" w:type="auto"/>
            <w:shd w:val="clear" w:color="auto" w:fill="F1F1F1"/>
            <w:tcMar>
              <w:top w:w="120" w:type="dxa"/>
              <w:left w:w="120" w:type="dxa"/>
              <w:bottom w:w="120" w:type="dxa"/>
              <w:right w:w="120" w:type="dxa"/>
            </w:tcMar>
            <w:hideMark/>
          </w:tcPr>
          <w:p w14:paraId="0C66317D" w14:textId="77777777" w:rsidR="00C939D3" w:rsidRDefault="00C939D3">
            <w:pPr>
              <w:spacing w:before="300" w:after="300"/>
            </w:pPr>
            <w:r>
              <w:t>4</w:t>
            </w:r>
          </w:p>
        </w:tc>
        <w:tc>
          <w:tcPr>
            <w:tcW w:w="0" w:type="auto"/>
            <w:shd w:val="clear" w:color="auto" w:fill="F1F1F1"/>
            <w:tcMar>
              <w:top w:w="120" w:type="dxa"/>
              <w:left w:w="120" w:type="dxa"/>
              <w:bottom w:w="120" w:type="dxa"/>
              <w:right w:w="120" w:type="dxa"/>
            </w:tcMar>
            <w:hideMark/>
          </w:tcPr>
          <w:p w14:paraId="47854F24" w14:textId="77777777" w:rsidR="00C939D3" w:rsidRDefault="00C939D3">
            <w:pPr>
              <w:spacing w:before="300" w:after="300"/>
            </w:pPr>
            <w:r>
              <w:t>7/10/1996</w:t>
            </w:r>
          </w:p>
        </w:tc>
        <w:tc>
          <w:tcPr>
            <w:tcW w:w="0" w:type="auto"/>
            <w:shd w:val="clear" w:color="auto" w:fill="F1F1F1"/>
            <w:tcMar>
              <w:top w:w="120" w:type="dxa"/>
              <w:left w:w="120" w:type="dxa"/>
              <w:bottom w:w="120" w:type="dxa"/>
              <w:right w:w="120" w:type="dxa"/>
            </w:tcMar>
            <w:hideMark/>
          </w:tcPr>
          <w:p w14:paraId="603A03E6" w14:textId="77777777" w:rsidR="00C939D3" w:rsidRDefault="00C939D3">
            <w:pPr>
              <w:spacing w:before="300" w:after="300"/>
            </w:pPr>
            <w:r>
              <w:t>2</w:t>
            </w:r>
          </w:p>
        </w:tc>
      </w:tr>
    </w:tbl>
    <w:p w14:paraId="22464326" w14:textId="77777777" w:rsidR="00C939D3" w:rsidRDefault="00000000" w:rsidP="00C939D3">
      <w:pPr>
        <w:spacing w:before="300" w:after="300"/>
        <w:rPr>
          <w:rFonts w:ascii="Times New Roman" w:hAnsi="Times New Roman"/>
          <w:sz w:val="24"/>
          <w:szCs w:val="24"/>
        </w:rPr>
      </w:pPr>
      <w:r>
        <w:pict w14:anchorId="5813B3F8">
          <v:rect id="_x0000_i1060" style="width:0;height:0" o:hralign="center" o:hrstd="t" o:hrnoshade="t" o:hr="t" fillcolor="black" stroked="f"/>
        </w:pict>
      </w:r>
    </w:p>
    <w:p w14:paraId="7C8ABDD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Dates Example</w:t>
      </w:r>
    </w:p>
    <w:p w14:paraId="71A2451C"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orders with an </w:t>
      </w:r>
      <w:proofErr w:type="spellStart"/>
      <w:r>
        <w:rPr>
          <w:rFonts w:ascii="Verdana" w:hAnsi="Verdana"/>
          <w:color w:val="000000"/>
          <w:sz w:val="23"/>
          <w:szCs w:val="23"/>
        </w:rPr>
        <w:t>OrderDate</w:t>
      </w:r>
      <w:proofErr w:type="spellEnd"/>
      <w:r>
        <w:rPr>
          <w:rFonts w:ascii="Verdana" w:hAnsi="Verdana"/>
          <w:color w:val="000000"/>
          <w:sz w:val="23"/>
          <w:szCs w:val="23"/>
        </w:rPr>
        <w:t xml:space="preserve"> BETWEEN '01-July-1996' and '31-July-1996':</w:t>
      </w:r>
    </w:p>
    <w:p w14:paraId="7942392E"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989D35"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OrderDate</w:t>
      </w:r>
      <w:proofErr w:type="spellEnd"/>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#01/</w:t>
      </w:r>
      <w:r>
        <w:rPr>
          <w:rStyle w:val="sqlnumbercolor"/>
          <w:rFonts w:ascii="Consolas" w:hAnsi="Consolas"/>
          <w:color w:val="000000"/>
          <w:sz w:val="23"/>
          <w:szCs w:val="23"/>
        </w:rPr>
        <w:t>07</w:t>
      </w:r>
      <w:r>
        <w:rPr>
          <w:rStyle w:val="sqlcolor"/>
          <w:rFonts w:ascii="Consolas" w:hAnsi="Consolas"/>
          <w:color w:val="000000"/>
          <w:sz w:val="23"/>
          <w:szCs w:val="23"/>
        </w:rPr>
        <w:t>/1996# </w:t>
      </w:r>
      <w:r>
        <w:rPr>
          <w:rStyle w:val="sqlkeywordcolor"/>
          <w:rFonts w:ascii="Consolas" w:hAnsi="Consolas"/>
          <w:color w:val="0000CD"/>
          <w:sz w:val="23"/>
          <w:szCs w:val="23"/>
        </w:rPr>
        <w:t>AND</w:t>
      </w:r>
      <w:r>
        <w:rPr>
          <w:rStyle w:val="sqlcolor"/>
          <w:rFonts w:ascii="Consolas" w:hAnsi="Consolas"/>
          <w:color w:val="000000"/>
          <w:sz w:val="23"/>
          <w:szCs w:val="23"/>
        </w:rPr>
        <w:t> #31/</w:t>
      </w:r>
      <w:r>
        <w:rPr>
          <w:rStyle w:val="sqlnumbercolor"/>
          <w:rFonts w:ascii="Consolas" w:hAnsi="Consolas"/>
          <w:color w:val="000000"/>
          <w:sz w:val="23"/>
          <w:szCs w:val="23"/>
        </w:rPr>
        <w:t>07</w:t>
      </w:r>
      <w:r>
        <w:rPr>
          <w:rStyle w:val="sqlcolor"/>
          <w:rFonts w:ascii="Consolas" w:hAnsi="Consolas"/>
          <w:color w:val="000000"/>
          <w:sz w:val="23"/>
          <w:szCs w:val="23"/>
        </w:rPr>
        <w:t>/1996#;</w:t>
      </w:r>
    </w:p>
    <w:p w14:paraId="05D3F211"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2EFA3ABD"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AC1FDA"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OrderDate</w:t>
      </w:r>
      <w:proofErr w:type="spellEnd"/>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'1996-07-01'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'1996-07-31'</w:t>
      </w:r>
      <w:r>
        <w:rPr>
          <w:rStyle w:val="sqlcolor"/>
          <w:rFonts w:ascii="Consolas" w:hAnsi="Consolas"/>
          <w:color w:val="000000"/>
          <w:sz w:val="23"/>
          <w:szCs w:val="23"/>
        </w:rPr>
        <w:t>;</w:t>
      </w:r>
    </w:p>
    <w:p w14:paraId="764EDB10" w14:textId="77777777" w:rsidR="00C939D3" w:rsidRDefault="00000000" w:rsidP="00C939D3">
      <w:pPr>
        <w:spacing w:before="300" w:after="300"/>
        <w:rPr>
          <w:rFonts w:ascii="Times New Roman" w:hAnsi="Times New Roman"/>
          <w:sz w:val="24"/>
          <w:szCs w:val="24"/>
        </w:rPr>
      </w:pPr>
      <w:r>
        <w:pict w14:anchorId="06EC1607">
          <v:rect id="_x0000_i1061" style="width:0;height:0" o:hralign="center" o:hrstd="t" o:hrnoshade="t" o:hr="t" fillcolor="black" stroked="f"/>
        </w:pict>
      </w:r>
    </w:p>
    <w:p w14:paraId="4A36F218" w14:textId="77777777" w:rsidR="00C939D3" w:rsidRPr="00C939D3" w:rsidRDefault="00C939D3" w:rsidP="00C939D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SQL </w:t>
      </w:r>
      <w:proofErr w:type="gramStart"/>
      <w:r>
        <w:rPr>
          <w:rStyle w:val="colorh1"/>
          <w:rFonts w:ascii="Segoe UI" w:hAnsi="Segoe UI" w:cs="Segoe UI"/>
          <w:b w:val="0"/>
          <w:bCs w:val="0"/>
          <w:color w:val="000000"/>
          <w:sz w:val="63"/>
          <w:szCs w:val="63"/>
        </w:rPr>
        <w:t>MIN(</w:t>
      </w:r>
      <w:proofErr w:type="gramEnd"/>
      <w:r>
        <w:rPr>
          <w:rStyle w:val="colorh1"/>
          <w:rFonts w:ascii="Segoe UI" w:hAnsi="Segoe UI" w:cs="Segoe UI"/>
          <w:b w:val="0"/>
          <w:bCs w:val="0"/>
          <w:color w:val="000000"/>
          <w:sz w:val="63"/>
          <w:szCs w:val="63"/>
        </w:rPr>
        <w:t>) and MAX()</w:t>
      </w:r>
      <w:r>
        <w:rPr>
          <w:rFonts w:ascii="Segoe UI" w:hAnsi="Segoe UI" w:cs="Segoe UI"/>
          <w:b w:val="0"/>
          <w:bCs w:val="0"/>
          <w:color w:val="000000"/>
          <w:sz w:val="63"/>
          <w:szCs w:val="63"/>
        </w:rPr>
        <w:t> Functions</w:t>
      </w:r>
      <w:r w:rsidR="00000000">
        <w:pict w14:anchorId="2A15B15C">
          <v:rect id="_x0000_i1062" style="width:0;height:0" o:hralign="center" o:hrstd="t" o:hrnoshade="t" o:hr="t" fillcolor="black" stroked="f"/>
        </w:pict>
      </w:r>
    </w:p>
    <w:p w14:paraId="38F2512B"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14:paraId="4320BF47"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MIN(</w:t>
      </w:r>
      <w:proofErr w:type="gramEnd"/>
      <w:r>
        <w:rPr>
          <w:rFonts w:ascii="Verdana" w:hAnsi="Verdana"/>
          <w:color w:val="000000"/>
          <w:sz w:val="23"/>
          <w:szCs w:val="23"/>
        </w:rPr>
        <w:t>) function returns the smallest value of the selected column.</w:t>
      </w:r>
    </w:p>
    <w:p w14:paraId="5A56ECC5"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MAX(</w:t>
      </w:r>
      <w:proofErr w:type="gramEnd"/>
      <w:r>
        <w:rPr>
          <w:rFonts w:ascii="Verdana" w:hAnsi="Verdana"/>
          <w:color w:val="000000"/>
          <w:sz w:val="23"/>
          <w:szCs w:val="23"/>
        </w:rPr>
        <w:t>) function returns the largest value of the selected column.</w:t>
      </w:r>
    </w:p>
    <w:p w14:paraId="53C62392"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MIN(</w:t>
      </w:r>
      <w:proofErr w:type="gramEnd"/>
      <w:r>
        <w:rPr>
          <w:rFonts w:ascii="Segoe UI" w:hAnsi="Segoe UI" w:cs="Segoe UI"/>
          <w:b w:val="0"/>
          <w:bCs w:val="0"/>
          <w:color w:val="000000"/>
          <w:sz w:val="36"/>
          <w:szCs w:val="36"/>
        </w:rPr>
        <w:t>) Syntax</w:t>
      </w:r>
    </w:p>
    <w:p w14:paraId="734F885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MIN(</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D2EEF9D"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MAX(</w:t>
      </w:r>
      <w:proofErr w:type="gramEnd"/>
      <w:r>
        <w:rPr>
          <w:rFonts w:ascii="Segoe UI" w:hAnsi="Segoe UI" w:cs="Segoe UI"/>
          <w:b w:val="0"/>
          <w:bCs w:val="0"/>
          <w:color w:val="000000"/>
          <w:sz w:val="36"/>
          <w:szCs w:val="36"/>
        </w:rPr>
        <w:t>) Syntax</w:t>
      </w:r>
    </w:p>
    <w:p w14:paraId="1CAB2AE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MAX(</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D98F990" w14:textId="77777777" w:rsidR="00C939D3" w:rsidRDefault="00000000" w:rsidP="00C939D3">
      <w:pPr>
        <w:spacing w:before="300" w:after="300"/>
        <w:rPr>
          <w:rFonts w:ascii="Times New Roman" w:hAnsi="Times New Roman"/>
          <w:sz w:val="24"/>
          <w:szCs w:val="24"/>
        </w:rPr>
      </w:pPr>
      <w:r>
        <w:pict w14:anchorId="1D41CD59">
          <v:rect id="_x0000_i1063" style="width:0;height:0" o:hralign="center" o:hrstd="t" o:hrnoshade="t" o:hr="t" fillcolor="black" stroked="f"/>
        </w:pict>
      </w:r>
    </w:p>
    <w:p w14:paraId="20AB04D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BE6A6B7"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2124"/>
        <w:gridCol w:w="1193"/>
        <w:gridCol w:w="1957"/>
        <w:gridCol w:w="4995"/>
        <w:gridCol w:w="1050"/>
      </w:tblGrid>
      <w:tr w:rsidR="00C939D3" w14:paraId="791725F8" w14:textId="77777777" w:rsidTr="00534DAC">
        <w:tc>
          <w:tcPr>
            <w:tcW w:w="0" w:type="auto"/>
            <w:shd w:val="clear" w:color="auto" w:fill="FFFFFF"/>
            <w:tcMar>
              <w:top w:w="120" w:type="dxa"/>
              <w:left w:w="240" w:type="dxa"/>
              <w:bottom w:w="120" w:type="dxa"/>
              <w:right w:w="120" w:type="dxa"/>
            </w:tcMar>
            <w:hideMark/>
          </w:tcPr>
          <w:p w14:paraId="3A96B42A" w14:textId="77777777" w:rsidR="00C939D3" w:rsidRDefault="00C939D3">
            <w:pPr>
              <w:spacing w:before="300" w:after="300"/>
              <w:rPr>
                <w:rFonts w:ascii="Times New Roman" w:hAnsi="Times New Roman"/>
                <w:b/>
                <w:bCs/>
                <w:sz w:val="24"/>
                <w:szCs w:val="24"/>
              </w:rPr>
            </w:pPr>
            <w:proofErr w:type="spellStart"/>
            <w:r>
              <w:rPr>
                <w:b/>
                <w:bCs/>
              </w:rPr>
              <w:t>ProductID</w:t>
            </w:r>
            <w:proofErr w:type="spellEnd"/>
          </w:p>
        </w:tc>
        <w:tc>
          <w:tcPr>
            <w:tcW w:w="2124" w:type="dxa"/>
            <w:shd w:val="clear" w:color="auto" w:fill="FFFFFF"/>
            <w:tcMar>
              <w:top w:w="120" w:type="dxa"/>
              <w:left w:w="120" w:type="dxa"/>
              <w:bottom w:w="120" w:type="dxa"/>
              <w:right w:w="120" w:type="dxa"/>
            </w:tcMar>
            <w:hideMark/>
          </w:tcPr>
          <w:p w14:paraId="428A887F" w14:textId="77777777" w:rsidR="00C939D3" w:rsidRDefault="00C939D3">
            <w:pPr>
              <w:spacing w:before="300" w:after="300"/>
              <w:rPr>
                <w:b/>
                <w:bCs/>
              </w:rPr>
            </w:pPr>
            <w:r>
              <w:rPr>
                <w:b/>
                <w:bCs/>
              </w:rPr>
              <w:t>ProductName</w:t>
            </w:r>
          </w:p>
        </w:tc>
        <w:tc>
          <w:tcPr>
            <w:tcW w:w="1193" w:type="dxa"/>
            <w:shd w:val="clear" w:color="auto" w:fill="FFFFFF"/>
            <w:tcMar>
              <w:top w:w="120" w:type="dxa"/>
              <w:left w:w="120" w:type="dxa"/>
              <w:bottom w:w="120" w:type="dxa"/>
              <w:right w:w="120" w:type="dxa"/>
            </w:tcMar>
            <w:hideMark/>
          </w:tcPr>
          <w:p w14:paraId="57A356CA" w14:textId="77777777" w:rsidR="00C939D3" w:rsidRDefault="00C939D3">
            <w:pPr>
              <w:spacing w:before="300" w:after="300"/>
              <w:rPr>
                <w:b/>
                <w:bCs/>
              </w:rPr>
            </w:pPr>
            <w:proofErr w:type="spellStart"/>
            <w:r>
              <w:rPr>
                <w:b/>
                <w:bCs/>
              </w:rPr>
              <w:t>SupplierID</w:t>
            </w:r>
            <w:proofErr w:type="spellEnd"/>
          </w:p>
        </w:tc>
        <w:tc>
          <w:tcPr>
            <w:tcW w:w="1957" w:type="dxa"/>
            <w:shd w:val="clear" w:color="auto" w:fill="FFFFFF"/>
            <w:tcMar>
              <w:top w:w="120" w:type="dxa"/>
              <w:left w:w="120" w:type="dxa"/>
              <w:bottom w:w="120" w:type="dxa"/>
              <w:right w:w="120" w:type="dxa"/>
            </w:tcMar>
            <w:hideMark/>
          </w:tcPr>
          <w:p w14:paraId="30455761" w14:textId="77777777" w:rsidR="00C939D3" w:rsidRDefault="00C939D3">
            <w:pPr>
              <w:spacing w:before="300" w:after="300"/>
              <w:rPr>
                <w:b/>
                <w:bCs/>
              </w:rPr>
            </w:pPr>
            <w:proofErr w:type="spellStart"/>
            <w:r>
              <w:rPr>
                <w:b/>
                <w:bCs/>
              </w:rPr>
              <w:t>CategoryID</w:t>
            </w:r>
            <w:proofErr w:type="spellEnd"/>
          </w:p>
        </w:tc>
        <w:tc>
          <w:tcPr>
            <w:tcW w:w="4995" w:type="dxa"/>
            <w:shd w:val="clear" w:color="auto" w:fill="FFFFFF"/>
            <w:tcMar>
              <w:top w:w="120" w:type="dxa"/>
              <w:left w:w="120" w:type="dxa"/>
              <w:bottom w:w="120" w:type="dxa"/>
              <w:right w:w="120" w:type="dxa"/>
            </w:tcMar>
            <w:hideMark/>
          </w:tcPr>
          <w:p w14:paraId="6F35EF77" w14:textId="77777777" w:rsidR="00C939D3" w:rsidRDefault="00C939D3">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03309029" w14:textId="77777777" w:rsidR="00C939D3" w:rsidRDefault="00C939D3">
            <w:pPr>
              <w:spacing w:before="300" w:after="300"/>
              <w:rPr>
                <w:b/>
                <w:bCs/>
              </w:rPr>
            </w:pPr>
            <w:r>
              <w:rPr>
                <w:b/>
                <w:bCs/>
              </w:rPr>
              <w:t>Price</w:t>
            </w:r>
          </w:p>
        </w:tc>
      </w:tr>
      <w:tr w:rsidR="00C939D3" w14:paraId="0DDEAFEC" w14:textId="77777777" w:rsidTr="00534DAC">
        <w:tc>
          <w:tcPr>
            <w:tcW w:w="0" w:type="auto"/>
            <w:shd w:val="clear" w:color="auto" w:fill="F1F1F1"/>
            <w:tcMar>
              <w:top w:w="120" w:type="dxa"/>
              <w:left w:w="240" w:type="dxa"/>
              <w:bottom w:w="120" w:type="dxa"/>
              <w:right w:w="120" w:type="dxa"/>
            </w:tcMar>
            <w:hideMark/>
          </w:tcPr>
          <w:p w14:paraId="08189A54" w14:textId="77777777" w:rsidR="00C939D3" w:rsidRDefault="00C939D3">
            <w:pPr>
              <w:spacing w:before="300" w:after="300"/>
            </w:pPr>
            <w:r>
              <w:t>1</w:t>
            </w:r>
          </w:p>
        </w:tc>
        <w:tc>
          <w:tcPr>
            <w:tcW w:w="2124" w:type="dxa"/>
            <w:shd w:val="clear" w:color="auto" w:fill="F1F1F1"/>
            <w:tcMar>
              <w:top w:w="120" w:type="dxa"/>
              <w:left w:w="120" w:type="dxa"/>
              <w:bottom w:w="120" w:type="dxa"/>
              <w:right w:w="120" w:type="dxa"/>
            </w:tcMar>
            <w:hideMark/>
          </w:tcPr>
          <w:p w14:paraId="32E53D0B" w14:textId="77777777" w:rsidR="00C939D3" w:rsidRDefault="00C939D3">
            <w:pPr>
              <w:spacing w:before="300" w:after="300"/>
            </w:pPr>
            <w:r>
              <w:t>Chais</w:t>
            </w:r>
          </w:p>
        </w:tc>
        <w:tc>
          <w:tcPr>
            <w:tcW w:w="1193" w:type="dxa"/>
            <w:shd w:val="clear" w:color="auto" w:fill="F1F1F1"/>
            <w:tcMar>
              <w:top w:w="120" w:type="dxa"/>
              <w:left w:w="120" w:type="dxa"/>
              <w:bottom w:w="120" w:type="dxa"/>
              <w:right w:w="120" w:type="dxa"/>
            </w:tcMar>
            <w:hideMark/>
          </w:tcPr>
          <w:p w14:paraId="1F638F23" w14:textId="77777777" w:rsidR="00C939D3" w:rsidRDefault="00C939D3">
            <w:pPr>
              <w:spacing w:before="300" w:after="300"/>
            </w:pPr>
            <w:r>
              <w:t>1</w:t>
            </w:r>
          </w:p>
        </w:tc>
        <w:tc>
          <w:tcPr>
            <w:tcW w:w="1957" w:type="dxa"/>
            <w:shd w:val="clear" w:color="auto" w:fill="F1F1F1"/>
            <w:tcMar>
              <w:top w:w="120" w:type="dxa"/>
              <w:left w:w="120" w:type="dxa"/>
              <w:bottom w:w="120" w:type="dxa"/>
              <w:right w:w="120" w:type="dxa"/>
            </w:tcMar>
            <w:hideMark/>
          </w:tcPr>
          <w:p w14:paraId="4976F7C6" w14:textId="77777777" w:rsidR="00C939D3" w:rsidRDefault="00C939D3">
            <w:pPr>
              <w:spacing w:before="300" w:after="300"/>
            </w:pPr>
            <w:r>
              <w:t>1</w:t>
            </w:r>
          </w:p>
        </w:tc>
        <w:tc>
          <w:tcPr>
            <w:tcW w:w="4995" w:type="dxa"/>
            <w:shd w:val="clear" w:color="auto" w:fill="F1F1F1"/>
            <w:tcMar>
              <w:top w:w="120" w:type="dxa"/>
              <w:left w:w="120" w:type="dxa"/>
              <w:bottom w:w="120" w:type="dxa"/>
              <w:right w:w="120" w:type="dxa"/>
            </w:tcMar>
            <w:hideMark/>
          </w:tcPr>
          <w:p w14:paraId="740C3A66" w14:textId="77777777" w:rsidR="00C939D3" w:rsidRDefault="00C939D3">
            <w:pPr>
              <w:spacing w:before="300" w:after="300"/>
            </w:pPr>
            <w:r>
              <w:t>10 boxes x 20 bags</w:t>
            </w:r>
          </w:p>
        </w:tc>
        <w:tc>
          <w:tcPr>
            <w:tcW w:w="0" w:type="auto"/>
            <w:shd w:val="clear" w:color="auto" w:fill="F1F1F1"/>
            <w:tcMar>
              <w:top w:w="120" w:type="dxa"/>
              <w:left w:w="120" w:type="dxa"/>
              <w:bottom w:w="120" w:type="dxa"/>
              <w:right w:w="120" w:type="dxa"/>
            </w:tcMar>
            <w:hideMark/>
          </w:tcPr>
          <w:p w14:paraId="1429423C" w14:textId="77777777" w:rsidR="00C939D3" w:rsidRDefault="00C939D3">
            <w:pPr>
              <w:spacing w:before="300" w:after="300"/>
            </w:pPr>
            <w:r>
              <w:t>18</w:t>
            </w:r>
          </w:p>
        </w:tc>
      </w:tr>
      <w:tr w:rsidR="00C939D3" w14:paraId="417355DC" w14:textId="77777777" w:rsidTr="00534DAC">
        <w:tc>
          <w:tcPr>
            <w:tcW w:w="0" w:type="auto"/>
            <w:shd w:val="clear" w:color="auto" w:fill="FFFFFF"/>
            <w:tcMar>
              <w:top w:w="120" w:type="dxa"/>
              <w:left w:w="240" w:type="dxa"/>
              <w:bottom w:w="120" w:type="dxa"/>
              <w:right w:w="120" w:type="dxa"/>
            </w:tcMar>
            <w:hideMark/>
          </w:tcPr>
          <w:p w14:paraId="330FA616" w14:textId="77777777" w:rsidR="00C939D3" w:rsidRDefault="00C939D3">
            <w:pPr>
              <w:spacing w:before="300" w:after="300"/>
            </w:pPr>
            <w:r>
              <w:lastRenderedPageBreak/>
              <w:t>2</w:t>
            </w:r>
          </w:p>
        </w:tc>
        <w:tc>
          <w:tcPr>
            <w:tcW w:w="2124" w:type="dxa"/>
            <w:shd w:val="clear" w:color="auto" w:fill="FFFFFF"/>
            <w:tcMar>
              <w:top w:w="120" w:type="dxa"/>
              <w:left w:w="120" w:type="dxa"/>
              <w:bottom w:w="120" w:type="dxa"/>
              <w:right w:w="120" w:type="dxa"/>
            </w:tcMar>
            <w:hideMark/>
          </w:tcPr>
          <w:p w14:paraId="7A635A0D" w14:textId="77777777" w:rsidR="00C939D3" w:rsidRDefault="00C939D3">
            <w:pPr>
              <w:spacing w:before="300" w:after="300"/>
            </w:pPr>
            <w:r>
              <w:t>Chang</w:t>
            </w:r>
          </w:p>
        </w:tc>
        <w:tc>
          <w:tcPr>
            <w:tcW w:w="1193" w:type="dxa"/>
            <w:shd w:val="clear" w:color="auto" w:fill="FFFFFF"/>
            <w:tcMar>
              <w:top w:w="120" w:type="dxa"/>
              <w:left w:w="120" w:type="dxa"/>
              <w:bottom w:w="120" w:type="dxa"/>
              <w:right w:w="120" w:type="dxa"/>
            </w:tcMar>
            <w:hideMark/>
          </w:tcPr>
          <w:p w14:paraId="5082B08A" w14:textId="77777777" w:rsidR="00C939D3" w:rsidRDefault="00C939D3">
            <w:pPr>
              <w:spacing w:before="300" w:after="300"/>
            </w:pPr>
            <w:r>
              <w:t>1</w:t>
            </w:r>
          </w:p>
        </w:tc>
        <w:tc>
          <w:tcPr>
            <w:tcW w:w="1957" w:type="dxa"/>
            <w:shd w:val="clear" w:color="auto" w:fill="FFFFFF"/>
            <w:tcMar>
              <w:top w:w="120" w:type="dxa"/>
              <w:left w:w="120" w:type="dxa"/>
              <w:bottom w:w="120" w:type="dxa"/>
              <w:right w:w="120" w:type="dxa"/>
            </w:tcMar>
            <w:hideMark/>
          </w:tcPr>
          <w:p w14:paraId="40BB75E0" w14:textId="77777777" w:rsidR="00C939D3" w:rsidRDefault="00C939D3">
            <w:pPr>
              <w:spacing w:before="300" w:after="300"/>
            </w:pPr>
            <w:r>
              <w:t>1</w:t>
            </w:r>
          </w:p>
        </w:tc>
        <w:tc>
          <w:tcPr>
            <w:tcW w:w="4995" w:type="dxa"/>
            <w:shd w:val="clear" w:color="auto" w:fill="FFFFFF"/>
            <w:tcMar>
              <w:top w:w="120" w:type="dxa"/>
              <w:left w:w="120" w:type="dxa"/>
              <w:bottom w:w="120" w:type="dxa"/>
              <w:right w:w="120" w:type="dxa"/>
            </w:tcMar>
            <w:hideMark/>
          </w:tcPr>
          <w:p w14:paraId="72A5E0BF" w14:textId="77777777" w:rsidR="00C939D3" w:rsidRDefault="00C939D3">
            <w:pPr>
              <w:spacing w:before="300" w:after="300"/>
            </w:pPr>
            <w:r>
              <w:t>24 - 12 oz bottles</w:t>
            </w:r>
          </w:p>
        </w:tc>
        <w:tc>
          <w:tcPr>
            <w:tcW w:w="0" w:type="auto"/>
            <w:shd w:val="clear" w:color="auto" w:fill="FFFFFF"/>
            <w:tcMar>
              <w:top w:w="120" w:type="dxa"/>
              <w:left w:w="120" w:type="dxa"/>
              <w:bottom w:w="120" w:type="dxa"/>
              <w:right w:w="120" w:type="dxa"/>
            </w:tcMar>
            <w:hideMark/>
          </w:tcPr>
          <w:p w14:paraId="60ABFF70" w14:textId="77777777" w:rsidR="00C939D3" w:rsidRDefault="00C939D3">
            <w:pPr>
              <w:spacing w:before="300" w:after="300"/>
            </w:pPr>
            <w:r>
              <w:t>19</w:t>
            </w:r>
          </w:p>
        </w:tc>
      </w:tr>
      <w:tr w:rsidR="00C939D3" w14:paraId="114EBABE" w14:textId="77777777" w:rsidTr="00534DAC">
        <w:tc>
          <w:tcPr>
            <w:tcW w:w="0" w:type="auto"/>
            <w:shd w:val="clear" w:color="auto" w:fill="F1F1F1"/>
            <w:tcMar>
              <w:top w:w="120" w:type="dxa"/>
              <w:left w:w="240" w:type="dxa"/>
              <w:bottom w:w="120" w:type="dxa"/>
              <w:right w:w="120" w:type="dxa"/>
            </w:tcMar>
            <w:hideMark/>
          </w:tcPr>
          <w:p w14:paraId="00B1C187" w14:textId="77777777" w:rsidR="00C939D3" w:rsidRDefault="00C939D3">
            <w:pPr>
              <w:spacing w:before="300" w:after="300"/>
            </w:pPr>
            <w:r>
              <w:t>3</w:t>
            </w:r>
          </w:p>
        </w:tc>
        <w:tc>
          <w:tcPr>
            <w:tcW w:w="2124" w:type="dxa"/>
            <w:shd w:val="clear" w:color="auto" w:fill="F1F1F1"/>
            <w:tcMar>
              <w:top w:w="120" w:type="dxa"/>
              <w:left w:w="120" w:type="dxa"/>
              <w:bottom w:w="120" w:type="dxa"/>
              <w:right w:w="120" w:type="dxa"/>
            </w:tcMar>
            <w:hideMark/>
          </w:tcPr>
          <w:p w14:paraId="3E59FB09" w14:textId="77777777" w:rsidR="00C939D3" w:rsidRDefault="00C939D3">
            <w:pPr>
              <w:spacing w:before="300" w:after="300"/>
            </w:pPr>
            <w:r>
              <w:t>Aniseed Syrup</w:t>
            </w:r>
          </w:p>
        </w:tc>
        <w:tc>
          <w:tcPr>
            <w:tcW w:w="1193" w:type="dxa"/>
            <w:shd w:val="clear" w:color="auto" w:fill="F1F1F1"/>
            <w:tcMar>
              <w:top w:w="120" w:type="dxa"/>
              <w:left w:w="120" w:type="dxa"/>
              <w:bottom w:w="120" w:type="dxa"/>
              <w:right w:w="120" w:type="dxa"/>
            </w:tcMar>
            <w:hideMark/>
          </w:tcPr>
          <w:p w14:paraId="1D005B72" w14:textId="77777777" w:rsidR="00C939D3" w:rsidRDefault="00C939D3">
            <w:pPr>
              <w:spacing w:before="300" w:after="300"/>
            </w:pPr>
            <w:r>
              <w:t>1</w:t>
            </w:r>
          </w:p>
        </w:tc>
        <w:tc>
          <w:tcPr>
            <w:tcW w:w="1957" w:type="dxa"/>
            <w:shd w:val="clear" w:color="auto" w:fill="F1F1F1"/>
            <w:tcMar>
              <w:top w:w="120" w:type="dxa"/>
              <w:left w:w="120" w:type="dxa"/>
              <w:bottom w:w="120" w:type="dxa"/>
              <w:right w:w="120" w:type="dxa"/>
            </w:tcMar>
            <w:hideMark/>
          </w:tcPr>
          <w:p w14:paraId="31C0D4D2" w14:textId="77777777" w:rsidR="00C939D3" w:rsidRDefault="00C939D3">
            <w:pPr>
              <w:spacing w:before="300" w:after="300"/>
            </w:pPr>
            <w:r>
              <w:t>2</w:t>
            </w:r>
          </w:p>
        </w:tc>
        <w:tc>
          <w:tcPr>
            <w:tcW w:w="4995" w:type="dxa"/>
            <w:shd w:val="clear" w:color="auto" w:fill="F1F1F1"/>
            <w:tcMar>
              <w:top w:w="120" w:type="dxa"/>
              <w:left w:w="120" w:type="dxa"/>
              <w:bottom w:w="120" w:type="dxa"/>
              <w:right w:w="120" w:type="dxa"/>
            </w:tcMar>
            <w:hideMark/>
          </w:tcPr>
          <w:p w14:paraId="4DB13CCD" w14:textId="77777777" w:rsidR="00C939D3" w:rsidRDefault="00C939D3">
            <w:pPr>
              <w:spacing w:before="300" w:after="300"/>
            </w:pPr>
            <w:r>
              <w:t>12 - 550 ml bottles</w:t>
            </w:r>
          </w:p>
        </w:tc>
        <w:tc>
          <w:tcPr>
            <w:tcW w:w="0" w:type="auto"/>
            <w:shd w:val="clear" w:color="auto" w:fill="F1F1F1"/>
            <w:tcMar>
              <w:top w:w="120" w:type="dxa"/>
              <w:left w:w="120" w:type="dxa"/>
              <w:bottom w:w="120" w:type="dxa"/>
              <w:right w:w="120" w:type="dxa"/>
            </w:tcMar>
            <w:hideMark/>
          </w:tcPr>
          <w:p w14:paraId="23766D60" w14:textId="77777777" w:rsidR="00C939D3" w:rsidRDefault="00C939D3">
            <w:pPr>
              <w:spacing w:before="300" w:after="300"/>
            </w:pPr>
            <w:r>
              <w:t>10</w:t>
            </w:r>
          </w:p>
        </w:tc>
      </w:tr>
      <w:tr w:rsidR="00C939D3" w14:paraId="35D0021A" w14:textId="77777777" w:rsidTr="00534DAC">
        <w:tc>
          <w:tcPr>
            <w:tcW w:w="0" w:type="auto"/>
            <w:shd w:val="clear" w:color="auto" w:fill="FFFFFF"/>
            <w:tcMar>
              <w:top w:w="120" w:type="dxa"/>
              <w:left w:w="240" w:type="dxa"/>
              <w:bottom w:w="120" w:type="dxa"/>
              <w:right w:w="120" w:type="dxa"/>
            </w:tcMar>
            <w:hideMark/>
          </w:tcPr>
          <w:p w14:paraId="145ECDB6" w14:textId="77777777" w:rsidR="00C939D3" w:rsidRDefault="00C939D3">
            <w:pPr>
              <w:spacing w:before="300" w:after="300"/>
            </w:pPr>
            <w:r>
              <w:t>4</w:t>
            </w:r>
          </w:p>
        </w:tc>
        <w:tc>
          <w:tcPr>
            <w:tcW w:w="2124" w:type="dxa"/>
            <w:shd w:val="clear" w:color="auto" w:fill="FFFFFF"/>
            <w:tcMar>
              <w:top w:w="120" w:type="dxa"/>
              <w:left w:w="120" w:type="dxa"/>
              <w:bottom w:w="120" w:type="dxa"/>
              <w:right w:w="120" w:type="dxa"/>
            </w:tcMar>
            <w:hideMark/>
          </w:tcPr>
          <w:p w14:paraId="14068BEC" w14:textId="77777777" w:rsidR="00C939D3" w:rsidRDefault="00C939D3">
            <w:pPr>
              <w:spacing w:before="300" w:after="300"/>
            </w:pPr>
            <w:r>
              <w:t>Chef Anton's Cajun Seasoning</w:t>
            </w:r>
          </w:p>
        </w:tc>
        <w:tc>
          <w:tcPr>
            <w:tcW w:w="1193" w:type="dxa"/>
            <w:shd w:val="clear" w:color="auto" w:fill="FFFFFF"/>
            <w:tcMar>
              <w:top w:w="120" w:type="dxa"/>
              <w:left w:w="120" w:type="dxa"/>
              <w:bottom w:w="120" w:type="dxa"/>
              <w:right w:w="120" w:type="dxa"/>
            </w:tcMar>
            <w:hideMark/>
          </w:tcPr>
          <w:p w14:paraId="5A32972D" w14:textId="77777777" w:rsidR="00C939D3" w:rsidRDefault="00C939D3">
            <w:pPr>
              <w:spacing w:before="300" w:after="300"/>
            </w:pPr>
            <w:r>
              <w:t>2</w:t>
            </w:r>
          </w:p>
        </w:tc>
        <w:tc>
          <w:tcPr>
            <w:tcW w:w="1957" w:type="dxa"/>
            <w:shd w:val="clear" w:color="auto" w:fill="FFFFFF"/>
            <w:tcMar>
              <w:top w:w="120" w:type="dxa"/>
              <w:left w:w="120" w:type="dxa"/>
              <w:bottom w:w="120" w:type="dxa"/>
              <w:right w:w="120" w:type="dxa"/>
            </w:tcMar>
            <w:hideMark/>
          </w:tcPr>
          <w:p w14:paraId="61DE8D43" w14:textId="77777777" w:rsidR="00C939D3" w:rsidRDefault="00C939D3">
            <w:pPr>
              <w:spacing w:before="300" w:after="300"/>
            </w:pPr>
            <w:r>
              <w:t>2</w:t>
            </w:r>
          </w:p>
        </w:tc>
        <w:tc>
          <w:tcPr>
            <w:tcW w:w="4995" w:type="dxa"/>
            <w:shd w:val="clear" w:color="auto" w:fill="FFFFFF"/>
            <w:tcMar>
              <w:top w:w="120" w:type="dxa"/>
              <w:left w:w="120" w:type="dxa"/>
              <w:bottom w:w="120" w:type="dxa"/>
              <w:right w:w="120" w:type="dxa"/>
            </w:tcMar>
            <w:hideMark/>
          </w:tcPr>
          <w:p w14:paraId="31DE1D1B" w14:textId="77777777" w:rsidR="00C939D3" w:rsidRDefault="00C939D3">
            <w:pPr>
              <w:spacing w:before="300" w:after="300"/>
            </w:pPr>
            <w:r>
              <w:t>48 - 6 oz jars</w:t>
            </w:r>
          </w:p>
        </w:tc>
        <w:tc>
          <w:tcPr>
            <w:tcW w:w="0" w:type="auto"/>
            <w:shd w:val="clear" w:color="auto" w:fill="FFFFFF"/>
            <w:tcMar>
              <w:top w:w="120" w:type="dxa"/>
              <w:left w:w="120" w:type="dxa"/>
              <w:bottom w:w="120" w:type="dxa"/>
              <w:right w:w="120" w:type="dxa"/>
            </w:tcMar>
            <w:hideMark/>
          </w:tcPr>
          <w:p w14:paraId="310F5F83" w14:textId="77777777" w:rsidR="00C939D3" w:rsidRDefault="00C939D3">
            <w:pPr>
              <w:spacing w:before="300" w:after="300"/>
            </w:pPr>
            <w:r>
              <w:t>22</w:t>
            </w:r>
          </w:p>
        </w:tc>
      </w:tr>
      <w:tr w:rsidR="00C939D3" w14:paraId="268417AA" w14:textId="77777777" w:rsidTr="00534DAC">
        <w:tc>
          <w:tcPr>
            <w:tcW w:w="0" w:type="auto"/>
            <w:shd w:val="clear" w:color="auto" w:fill="F1F1F1"/>
            <w:tcMar>
              <w:top w:w="120" w:type="dxa"/>
              <w:left w:w="240" w:type="dxa"/>
              <w:bottom w:w="120" w:type="dxa"/>
              <w:right w:w="120" w:type="dxa"/>
            </w:tcMar>
            <w:hideMark/>
          </w:tcPr>
          <w:p w14:paraId="07ED6D4D" w14:textId="77777777" w:rsidR="00C939D3" w:rsidRDefault="00C939D3">
            <w:pPr>
              <w:spacing w:before="300" w:after="300"/>
            </w:pPr>
            <w:r>
              <w:t>5</w:t>
            </w:r>
          </w:p>
        </w:tc>
        <w:tc>
          <w:tcPr>
            <w:tcW w:w="2124" w:type="dxa"/>
            <w:shd w:val="clear" w:color="auto" w:fill="F1F1F1"/>
            <w:tcMar>
              <w:top w:w="120" w:type="dxa"/>
              <w:left w:w="120" w:type="dxa"/>
              <w:bottom w:w="120" w:type="dxa"/>
              <w:right w:w="120" w:type="dxa"/>
            </w:tcMar>
            <w:hideMark/>
          </w:tcPr>
          <w:p w14:paraId="3A86CBE2" w14:textId="77777777" w:rsidR="00C939D3" w:rsidRDefault="00C939D3">
            <w:pPr>
              <w:spacing w:before="300" w:after="300"/>
            </w:pPr>
            <w:r>
              <w:t>Chef Anton's Gumbo Mix</w:t>
            </w:r>
          </w:p>
        </w:tc>
        <w:tc>
          <w:tcPr>
            <w:tcW w:w="1193" w:type="dxa"/>
            <w:shd w:val="clear" w:color="auto" w:fill="F1F1F1"/>
            <w:tcMar>
              <w:top w:w="120" w:type="dxa"/>
              <w:left w:w="120" w:type="dxa"/>
              <w:bottom w:w="120" w:type="dxa"/>
              <w:right w:w="120" w:type="dxa"/>
            </w:tcMar>
            <w:hideMark/>
          </w:tcPr>
          <w:p w14:paraId="60487DAF" w14:textId="77777777" w:rsidR="00C939D3" w:rsidRDefault="00C939D3">
            <w:pPr>
              <w:spacing w:before="300" w:after="300"/>
            </w:pPr>
            <w:r>
              <w:t>2</w:t>
            </w:r>
          </w:p>
        </w:tc>
        <w:tc>
          <w:tcPr>
            <w:tcW w:w="1957" w:type="dxa"/>
            <w:shd w:val="clear" w:color="auto" w:fill="F1F1F1"/>
            <w:tcMar>
              <w:top w:w="120" w:type="dxa"/>
              <w:left w:w="120" w:type="dxa"/>
              <w:bottom w:w="120" w:type="dxa"/>
              <w:right w:w="120" w:type="dxa"/>
            </w:tcMar>
            <w:hideMark/>
          </w:tcPr>
          <w:p w14:paraId="580A8195" w14:textId="77777777" w:rsidR="00C939D3" w:rsidRDefault="00C939D3">
            <w:pPr>
              <w:spacing w:before="300" w:after="300"/>
            </w:pPr>
            <w:r>
              <w:t>2</w:t>
            </w:r>
          </w:p>
        </w:tc>
        <w:tc>
          <w:tcPr>
            <w:tcW w:w="4995" w:type="dxa"/>
            <w:shd w:val="clear" w:color="auto" w:fill="F1F1F1"/>
            <w:tcMar>
              <w:top w:w="120" w:type="dxa"/>
              <w:left w:w="120" w:type="dxa"/>
              <w:bottom w:w="120" w:type="dxa"/>
              <w:right w:w="120" w:type="dxa"/>
            </w:tcMar>
            <w:hideMark/>
          </w:tcPr>
          <w:p w14:paraId="261A1742" w14:textId="77777777" w:rsidR="00C939D3" w:rsidRDefault="00C939D3">
            <w:pPr>
              <w:spacing w:before="300" w:after="300"/>
            </w:pPr>
            <w:r>
              <w:t>36 boxes</w:t>
            </w:r>
          </w:p>
        </w:tc>
        <w:tc>
          <w:tcPr>
            <w:tcW w:w="0" w:type="auto"/>
            <w:shd w:val="clear" w:color="auto" w:fill="F1F1F1"/>
            <w:tcMar>
              <w:top w:w="120" w:type="dxa"/>
              <w:left w:w="120" w:type="dxa"/>
              <w:bottom w:w="120" w:type="dxa"/>
              <w:right w:w="120" w:type="dxa"/>
            </w:tcMar>
            <w:hideMark/>
          </w:tcPr>
          <w:p w14:paraId="51FB088E" w14:textId="77777777" w:rsidR="00C939D3" w:rsidRDefault="00C939D3">
            <w:pPr>
              <w:spacing w:before="300" w:after="300"/>
            </w:pPr>
            <w:r>
              <w:t>21.35</w:t>
            </w:r>
          </w:p>
        </w:tc>
      </w:tr>
    </w:tbl>
    <w:p w14:paraId="348C93B3" w14:textId="77777777" w:rsidR="00C939D3" w:rsidRDefault="00000000" w:rsidP="00C939D3">
      <w:pPr>
        <w:spacing w:before="300" w:after="300"/>
        <w:rPr>
          <w:rFonts w:ascii="Times New Roman" w:hAnsi="Times New Roman"/>
          <w:sz w:val="24"/>
          <w:szCs w:val="24"/>
        </w:rPr>
      </w:pPr>
      <w:r>
        <w:pict w14:anchorId="006F8848">
          <v:rect id="_x0000_i1064" style="width:0;height:0" o:hralign="center" o:hrstd="t" o:hrnoshade="t" o:hr="t" fillcolor="black" stroked="f"/>
        </w:pict>
      </w:r>
    </w:p>
    <w:p w14:paraId="100B03A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Example</w:t>
      </w:r>
    </w:p>
    <w:p w14:paraId="11991942"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cheapest product:</w:t>
      </w:r>
    </w:p>
    <w:p w14:paraId="396AB3CC"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80632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MIN(Price)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SmallestPrice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5168213C" w14:textId="77777777" w:rsidR="00C939D3" w:rsidRDefault="00000000" w:rsidP="00C939D3">
      <w:pPr>
        <w:spacing w:before="300" w:after="300"/>
        <w:rPr>
          <w:rFonts w:ascii="Times New Roman" w:hAnsi="Times New Roman"/>
          <w:sz w:val="24"/>
          <w:szCs w:val="24"/>
        </w:rPr>
      </w:pPr>
      <w:r>
        <w:pict w14:anchorId="51CBE76E">
          <v:rect id="_x0000_i1065" style="width:0;height:0" o:hralign="center" o:hrstd="t" o:hrnoshade="t" o:hr="t" fillcolor="black" stroked="f"/>
        </w:pict>
      </w:r>
    </w:p>
    <w:p w14:paraId="22CFEDBD"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MAX(</w:t>
      </w:r>
      <w:proofErr w:type="gramEnd"/>
      <w:r>
        <w:rPr>
          <w:rFonts w:ascii="Segoe UI" w:hAnsi="Segoe UI" w:cs="Segoe UI"/>
          <w:b w:val="0"/>
          <w:bCs w:val="0"/>
          <w:color w:val="000000"/>
          <w:sz w:val="48"/>
          <w:szCs w:val="48"/>
        </w:rPr>
        <w:t>) Example</w:t>
      </w:r>
    </w:p>
    <w:p w14:paraId="1DE03791"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most expensive product:</w:t>
      </w:r>
    </w:p>
    <w:p w14:paraId="3DC0693A"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991AEB7"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MAX(Price)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LargestPrice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04E85164" w14:textId="77777777" w:rsidR="00C939D3" w:rsidRDefault="00C939D3" w:rsidP="00C939D3">
      <w:pPr>
        <w:spacing w:before="300" w:after="300"/>
        <w:rPr>
          <w:rFonts w:ascii="Times New Roman" w:hAnsi="Times New Roman"/>
          <w:sz w:val="24"/>
          <w:szCs w:val="24"/>
        </w:rPr>
      </w:pPr>
    </w:p>
    <w:p w14:paraId="5F871190" w14:textId="77777777" w:rsidR="00C939D3" w:rsidRDefault="00C939D3" w:rsidP="00C939D3">
      <w:pPr>
        <w:pStyle w:val="z-TopofForm"/>
      </w:pPr>
      <w:r>
        <w:t>Top of Form</w:t>
      </w:r>
    </w:p>
    <w:p w14:paraId="5BB9AFE8" w14:textId="77777777" w:rsidR="00FF5607" w:rsidRPr="000E4096" w:rsidRDefault="00C939D3" w:rsidP="000E409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FFFFFF"/>
          <w:sz w:val="48"/>
          <w:szCs w:val="48"/>
        </w:rPr>
        <w:t xml:space="preserve">Test </w:t>
      </w:r>
      <w:r w:rsidR="00FF5607">
        <w:rPr>
          <w:rFonts w:ascii="Segoe UI" w:hAnsi="Segoe UI" w:cs="Segoe UI"/>
          <w:b w:val="0"/>
          <w:bCs w:val="0"/>
          <w:color w:val="000000"/>
          <w:sz w:val="63"/>
          <w:szCs w:val="63"/>
        </w:rPr>
        <w:t>SQL </w:t>
      </w:r>
      <w:proofErr w:type="gramStart"/>
      <w:r w:rsidR="00FF5607">
        <w:rPr>
          <w:rStyle w:val="colorh1"/>
          <w:rFonts w:ascii="Segoe UI" w:hAnsi="Segoe UI" w:cs="Segoe UI"/>
          <w:b w:val="0"/>
          <w:bCs w:val="0"/>
          <w:color w:val="000000"/>
          <w:sz w:val="63"/>
          <w:szCs w:val="63"/>
        </w:rPr>
        <w:t>COUNT(</w:t>
      </w:r>
      <w:proofErr w:type="gramEnd"/>
      <w:r w:rsidR="00FF5607">
        <w:rPr>
          <w:rStyle w:val="colorh1"/>
          <w:rFonts w:ascii="Segoe UI" w:hAnsi="Segoe UI" w:cs="Segoe UI"/>
          <w:b w:val="0"/>
          <w:bCs w:val="0"/>
          <w:color w:val="000000"/>
          <w:sz w:val="63"/>
          <w:szCs w:val="63"/>
        </w:rPr>
        <w:t>), AVG() and SUM()</w:t>
      </w:r>
      <w:r w:rsidR="00FF5607">
        <w:rPr>
          <w:rFonts w:ascii="Segoe UI" w:hAnsi="Segoe UI" w:cs="Segoe UI"/>
          <w:b w:val="0"/>
          <w:bCs w:val="0"/>
          <w:color w:val="000000"/>
          <w:sz w:val="63"/>
          <w:szCs w:val="63"/>
        </w:rPr>
        <w:t> Functions</w:t>
      </w:r>
      <w:r w:rsidR="00000000">
        <w:pict w14:anchorId="167A466C">
          <v:rect id="_x0000_i1066" style="width:0;height:0" o:hralign="center" o:hrstd="t" o:hrnoshade="t" o:hr="t" fillcolor="black" stroked="f"/>
        </w:pict>
      </w:r>
    </w:p>
    <w:p w14:paraId="7D9E3503"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AVG() and SUM() Functions</w:t>
      </w:r>
    </w:p>
    <w:p w14:paraId="3964BD36"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criterion.</w:t>
      </w:r>
    </w:p>
    <w:p w14:paraId="68BB83AD"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14:paraId="7CB7737D"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p w14:paraId="24D674FA"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COUNT(</w:t>
      </w:r>
      <w:proofErr w:type="gramEnd"/>
      <w:r>
        <w:rPr>
          <w:rFonts w:ascii="Segoe UI" w:hAnsi="Segoe UI" w:cs="Segoe UI"/>
          <w:b w:val="0"/>
          <w:bCs w:val="0"/>
          <w:color w:val="000000"/>
          <w:sz w:val="36"/>
          <w:szCs w:val="36"/>
        </w:rPr>
        <w:t>) Syntax</w:t>
      </w:r>
    </w:p>
    <w:p w14:paraId="52526A52"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EC59AEA"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AVG(</w:t>
      </w:r>
      <w:proofErr w:type="gramEnd"/>
      <w:r>
        <w:rPr>
          <w:rFonts w:ascii="Segoe UI" w:hAnsi="Segoe UI" w:cs="Segoe UI"/>
          <w:b w:val="0"/>
          <w:bCs w:val="0"/>
          <w:color w:val="000000"/>
          <w:sz w:val="36"/>
          <w:szCs w:val="36"/>
        </w:rPr>
        <w:t>) Syntax</w:t>
      </w:r>
    </w:p>
    <w:p w14:paraId="3DD4D5A7"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AVG(</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9154EEC"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SUM(</w:t>
      </w:r>
      <w:proofErr w:type="gramEnd"/>
      <w:r>
        <w:rPr>
          <w:rFonts w:ascii="Segoe UI" w:hAnsi="Segoe UI" w:cs="Segoe UI"/>
          <w:b w:val="0"/>
          <w:bCs w:val="0"/>
          <w:color w:val="000000"/>
          <w:sz w:val="36"/>
          <w:szCs w:val="36"/>
        </w:rPr>
        <w:t>) Syntax</w:t>
      </w:r>
    </w:p>
    <w:p w14:paraId="318172C0"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SUM(</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E1C005F" w14:textId="77777777" w:rsidR="00FF5607" w:rsidRDefault="00000000" w:rsidP="00FF5607">
      <w:pPr>
        <w:spacing w:before="300" w:after="300"/>
        <w:rPr>
          <w:rFonts w:ascii="Times New Roman" w:hAnsi="Times New Roman"/>
          <w:sz w:val="24"/>
          <w:szCs w:val="24"/>
        </w:rPr>
      </w:pPr>
      <w:r>
        <w:lastRenderedPageBreak/>
        <w:pict w14:anchorId="6BEC6BE8">
          <v:rect id="_x0000_i1067" style="width:0;height:0" o:hralign="center" o:hrstd="t" o:hrnoshade="t" o:hr="t" fillcolor="black" stroked="f"/>
        </w:pict>
      </w:r>
    </w:p>
    <w:p w14:paraId="23472770"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BC0AEE1"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4093"/>
        <w:gridCol w:w="1688"/>
        <w:gridCol w:w="1776"/>
        <w:gridCol w:w="2712"/>
        <w:gridCol w:w="1050"/>
      </w:tblGrid>
      <w:tr w:rsidR="00FF5607" w14:paraId="3F08AFD6" w14:textId="77777777" w:rsidTr="00FF5607">
        <w:tc>
          <w:tcPr>
            <w:tcW w:w="0" w:type="auto"/>
            <w:shd w:val="clear" w:color="auto" w:fill="FFFFFF"/>
            <w:tcMar>
              <w:top w:w="120" w:type="dxa"/>
              <w:left w:w="240" w:type="dxa"/>
              <w:bottom w:w="120" w:type="dxa"/>
              <w:right w:w="120" w:type="dxa"/>
            </w:tcMar>
            <w:hideMark/>
          </w:tcPr>
          <w:p w14:paraId="2A01DA9C" w14:textId="77777777" w:rsidR="00FF5607" w:rsidRDefault="00FF5607">
            <w:pPr>
              <w:spacing w:before="300" w:after="300"/>
              <w:rPr>
                <w:rFonts w:ascii="Times New Roman" w:hAnsi="Times New Roman"/>
                <w:b/>
                <w:bCs/>
                <w:sz w:val="24"/>
                <w:szCs w:val="24"/>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242C69AA" w14:textId="77777777" w:rsidR="00FF5607" w:rsidRDefault="00FF5607">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56DE742D" w14:textId="77777777" w:rsidR="00FF5607" w:rsidRDefault="00FF5607">
            <w:pPr>
              <w:spacing w:before="300" w:after="300"/>
              <w:rPr>
                <w:b/>
                <w:bCs/>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14:paraId="2F1BBEE3" w14:textId="77777777" w:rsidR="00FF5607" w:rsidRDefault="00FF5607">
            <w:pPr>
              <w:spacing w:before="300" w:after="300"/>
              <w:rPr>
                <w:b/>
                <w:bCs/>
              </w:rPr>
            </w:pPr>
            <w:proofErr w:type="spellStart"/>
            <w:r>
              <w:rPr>
                <w:b/>
                <w:bCs/>
              </w:rPr>
              <w:t>CategoryID</w:t>
            </w:r>
            <w:proofErr w:type="spellEnd"/>
          </w:p>
        </w:tc>
        <w:tc>
          <w:tcPr>
            <w:tcW w:w="0" w:type="auto"/>
            <w:shd w:val="clear" w:color="auto" w:fill="FFFFFF"/>
            <w:tcMar>
              <w:top w:w="120" w:type="dxa"/>
              <w:left w:w="120" w:type="dxa"/>
              <w:bottom w:w="120" w:type="dxa"/>
              <w:right w:w="120" w:type="dxa"/>
            </w:tcMar>
            <w:hideMark/>
          </w:tcPr>
          <w:p w14:paraId="5676CA74" w14:textId="77777777" w:rsidR="00FF5607" w:rsidRDefault="00FF5607">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2641A2A1" w14:textId="77777777" w:rsidR="00FF5607" w:rsidRDefault="00FF5607">
            <w:pPr>
              <w:spacing w:before="300" w:after="300"/>
              <w:rPr>
                <w:b/>
                <w:bCs/>
              </w:rPr>
            </w:pPr>
            <w:r>
              <w:rPr>
                <w:b/>
                <w:bCs/>
              </w:rPr>
              <w:t>Price</w:t>
            </w:r>
          </w:p>
        </w:tc>
      </w:tr>
      <w:tr w:rsidR="00FF5607" w14:paraId="125D8EC0" w14:textId="77777777" w:rsidTr="00FF5607">
        <w:tc>
          <w:tcPr>
            <w:tcW w:w="0" w:type="auto"/>
            <w:shd w:val="clear" w:color="auto" w:fill="F1F1F1"/>
            <w:tcMar>
              <w:top w:w="120" w:type="dxa"/>
              <w:left w:w="240" w:type="dxa"/>
              <w:bottom w:w="120" w:type="dxa"/>
              <w:right w:w="120" w:type="dxa"/>
            </w:tcMar>
            <w:hideMark/>
          </w:tcPr>
          <w:p w14:paraId="4B4E8B2B"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F3DD614" w14:textId="77777777" w:rsidR="00FF5607" w:rsidRDefault="00FF5607">
            <w:pPr>
              <w:spacing w:before="300" w:after="300"/>
            </w:pPr>
            <w:r>
              <w:t>Chais</w:t>
            </w:r>
          </w:p>
        </w:tc>
        <w:tc>
          <w:tcPr>
            <w:tcW w:w="0" w:type="auto"/>
            <w:shd w:val="clear" w:color="auto" w:fill="F1F1F1"/>
            <w:tcMar>
              <w:top w:w="120" w:type="dxa"/>
              <w:left w:w="120" w:type="dxa"/>
              <w:bottom w:w="120" w:type="dxa"/>
              <w:right w:w="120" w:type="dxa"/>
            </w:tcMar>
            <w:hideMark/>
          </w:tcPr>
          <w:p w14:paraId="224A6E7F"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C7DBE94"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F04EF56" w14:textId="77777777" w:rsidR="00FF5607" w:rsidRDefault="00FF5607">
            <w:pPr>
              <w:spacing w:before="300" w:after="300"/>
            </w:pPr>
            <w:r>
              <w:t>10 boxes x 20 bags</w:t>
            </w:r>
          </w:p>
        </w:tc>
        <w:tc>
          <w:tcPr>
            <w:tcW w:w="0" w:type="auto"/>
            <w:shd w:val="clear" w:color="auto" w:fill="F1F1F1"/>
            <w:tcMar>
              <w:top w:w="120" w:type="dxa"/>
              <w:left w:w="120" w:type="dxa"/>
              <w:bottom w:w="120" w:type="dxa"/>
              <w:right w:w="120" w:type="dxa"/>
            </w:tcMar>
            <w:hideMark/>
          </w:tcPr>
          <w:p w14:paraId="1B5E793B" w14:textId="77777777" w:rsidR="00FF5607" w:rsidRDefault="00FF5607">
            <w:pPr>
              <w:spacing w:before="300" w:after="300"/>
            </w:pPr>
            <w:r>
              <w:t>18</w:t>
            </w:r>
          </w:p>
        </w:tc>
      </w:tr>
      <w:tr w:rsidR="00FF5607" w14:paraId="09B4514C" w14:textId="77777777" w:rsidTr="00FF5607">
        <w:tc>
          <w:tcPr>
            <w:tcW w:w="0" w:type="auto"/>
            <w:shd w:val="clear" w:color="auto" w:fill="FFFFFF"/>
            <w:tcMar>
              <w:top w:w="120" w:type="dxa"/>
              <w:left w:w="240" w:type="dxa"/>
              <w:bottom w:w="120" w:type="dxa"/>
              <w:right w:w="120" w:type="dxa"/>
            </w:tcMar>
            <w:hideMark/>
          </w:tcPr>
          <w:p w14:paraId="2A3A05B6"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0EF9E62B" w14:textId="77777777" w:rsidR="00FF5607" w:rsidRDefault="00FF5607">
            <w:pPr>
              <w:spacing w:before="300" w:after="300"/>
            </w:pPr>
            <w:r>
              <w:t>Chang</w:t>
            </w:r>
          </w:p>
        </w:tc>
        <w:tc>
          <w:tcPr>
            <w:tcW w:w="0" w:type="auto"/>
            <w:shd w:val="clear" w:color="auto" w:fill="FFFFFF"/>
            <w:tcMar>
              <w:top w:w="120" w:type="dxa"/>
              <w:left w:w="120" w:type="dxa"/>
              <w:bottom w:w="120" w:type="dxa"/>
              <w:right w:w="120" w:type="dxa"/>
            </w:tcMar>
            <w:hideMark/>
          </w:tcPr>
          <w:p w14:paraId="23FFCB4D" w14:textId="77777777" w:rsidR="00FF5607" w:rsidRDefault="00FF5607">
            <w:pPr>
              <w:spacing w:before="300" w:after="300"/>
            </w:pPr>
            <w:r>
              <w:t>1</w:t>
            </w:r>
          </w:p>
        </w:tc>
        <w:tc>
          <w:tcPr>
            <w:tcW w:w="0" w:type="auto"/>
            <w:shd w:val="clear" w:color="auto" w:fill="FFFFFF"/>
            <w:tcMar>
              <w:top w:w="120" w:type="dxa"/>
              <w:left w:w="120" w:type="dxa"/>
              <w:bottom w:w="120" w:type="dxa"/>
              <w:right w:w="120" w:type="dxa"/>
            </w:tcMar>
            <w:hideMark/>
          </w:tcPr>
          <w:p w14:paraId="27270DFC" w14:textId="77777777" w:rsidR="00FF5607" w:rsidRDefault="00FF5607">
            <w:pPr>
              <w:spacing w:before="300" w:after="300"/>
            </w:pPr>
            <w:r>
              <w:t>1</w:t>
            </w:r>
          </w:p>
        </w:tc>
        <w:tc>
          <w:tcPr>
            <w:tcW w:w="0" w:type="auto"/>
            <w:shd w:val="clear" w:color="auto" w:fill="FFFFFF"/>
            <w:tcMar>
              <w:top w:w="120" w:type="dxa"/>
              <w:left w:w="120" w:type="dxa"/>
              <w:bottom w:w="120" w:type="dxa"/>
              <w:right w:w="120" w:type="dxa"/>
            </w:tcMar>
            <w:hideMark/>
          </w:tcPr>
          <w:p w14:paraId="20503B30" w14:textId="77777777" w:rsidR="00FF5607" w:rsidRDefault="00FF5607">
            <w:pPr>
              <w:spacing w:before="300" w:after="300"/>
            </w:pPr>
            <w:r>
              <w:t>24 - 12 oz bottles</w:t>
            </w:r>
          </w:p>
        </w:tc>
        <w:tc>
          <w:tcPr>
            <w:tcW w:w="0" w:type="auto"/>
            <w:shd w:val="clear" w:color="auto" w:fill="FFFFFF"/>
            <w:tcMar>
              <w:top w:w="120" w:type="dxa"/>
              <w:left w:w="120" w:type="dxa"/>
              <w:bottom w:w="120" w:type="dxa"/>
              <w:right w:w="120" w:type="dxa"/>
            </w:tcMar>
            <w:hideMark/>
          </w:tcPr>
          <w:p w14:paraId="40FB7495" w14:textId="77777777" w:rsidR="00FF5607" w:rsidRDefault="00FF5607">
            <w:pPr>
              <w:spacing w:before="300" w:after="300"/>
            </w:pPr>
            <w:r>
              <w:t>19</w:t>
            </w:r>
          </w:p>
        </w:tc>
      </w:tr>
      <w:tr w:rsidR="00FF5607" w14:paraId="38062E39" w14:textId="77777777" w:rsidTr="00FF5607">
        <w:tc>
          <w:tcPr>
            <w:tcW w:w="0" w:type="auto"/>
            <w:shd w:val="clear" w:color="auto" w:fill="F1F1F1"/>
            <w:tcMar>
              <w:top w:w="120" w:type="dxa"/>
              <w:left w:w="240" w:type="dxa"/>
              <w:bottom w:w="120" w:type="dxa"/>
              <w:right w:w="120" w:type="dxa"/>
            </w:tcMar>
            <w:hideMark/>
          </w:tcPr>
          <w:p w14:paraId="659F89ED" w14:textId="77777777" w:rsidR="00FF5607" w:rsidRDefault="00FF5607">
            <w:pPr>
              <w:spacing w:before="300" w:after="300"/>
            </w:pPr>
            <w:r>
              <w:t>3</w:t>
            </w:r>
          </w:p>
        </w:tc>
        <w:tc>
          <w:tcPr>
            <w:tcW w:w="0" w:type="auto"/>
            <w:shd w:val="clear" w:color="auto" w:fill="F1F1F1"/>
            <w:tcMar>
              <w:top w:w="120" w:type="dxa"/>
              <w:left w:w="120" w:type="dxa"/>
              <w:bottom w:w="120" w:type="dxa"/>
              <w:right w:w="120" w:type="dxa"/>
            </w:tcMar>
            <w:hideMark/>
          </w:tcPr>
          <w:p w14:paraId="347B4794" w14:textId="77777777" w:rsidR="00FF5607" w:rsidRDefault="00FF5607">
            <w:pPr>
              <w:spacing w:before="300" w:after="300"/>
            </w:pPr>
            <w:r>
              <w:t>Aniseed Syrup</w:t>
            </w:r>
          </w:p>
        </w:tc>
        <w:tc>
          <w:tcPr>
            <w:tcW w:w="0" w:type="auto"/>
            <w:shd w:val="clear" w:color="auto" w:fill="F1F1F1"/>
            <w:tcMar>
              <w:top w:w="120" w:type="dxa"/>
              <w:left w:w="120" w:type="dxa"/>
              <w:bottom w:w="120" w:type="dxa"/>
              <w:right w:w="120" w:type="dxa"/>
            </w:tcMar>
            <w:hideMark/>
          </w:tcPr>
          <w:p w14:paraId="7875C39E"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58DE6FD8"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68759D97" w14:textId="77777777" w:rsidR="00FF5607" w:rsidRDefault="00FF5607">
            <w:pPr>
              <w:spacing w:before="300" w:after="300"/>
            </w:pPr>
            <w:r>
              <w:t>12 - 550 ml bottles</w:t>
            </w:r>
          </w:p>
        </w:tc>
        <w:tc>
          <w:tcPr>
            <w:tcW w:w="0" w:type="auto"/>
            <w:shd w:val="clear" w:color="auto" w:fill="F1F1F1"/>
            <w:tcMar>
              <w:top w:w="120" w:type="dxa"/>
              <w:left w:w="120" w:type="dxa"/>
              <w:bottom w:w="120" w:type="dxa"/>
              <w:right w:w="120" w:type="dxa"/>
            </w:tcMar>
            <w:hideMark/>
          </w:tcPr>
          <w:p w14:paraId="032B87D2" w14:textId="77777777" w:rsidR="00FF5607" w:rsidRDefault="00FF5607">
            <w:pPr>
              <w:spacing w:before="300" w:after="300"/>
            </w:pPr>
            <w:r>
              <w:t>10</w:t>
            </w:r>
          </w:p>
        </w:tc>
      </w:tr>
      <w:tr w:rsidR="00FF5607" w14:paraId="0C4CB2CF" w14:textId="77777777" w:rsidTr="00FF5607">
        <w:tc>
          <w:tcPr>
            <w:tcW w:w="0" w:type="auto"/>
            <w:shd w:val="clear" w:color="auto" w:fill="FFFFFF"/>
            <w:tcMar>
              <w:top w:w="120" w:type="dxa"/>
              <w:left w:w="240" w:type="dxa"/>
              <w:bottom w:w="120" w:type="dxa"/>
              <w:right w:w="120" w:type="dxa"/>
            </w:tcMar>
            <w:hideMark/>
          </w:tcPr>
          <w:p w14:paraId="60281D9E" w14:textId="77777777" w:rsidR="00FF5607" w:rsidRDefault="00FF5607">
            <w:pPr>
              <w:spacing w:before="300" w:after="300"/>
            </w:pPr>
            <w:r>
              <w:t>4</w:t>
            </w:r>
          </w:p>
        </w:tc>
        <w:tc>
          <w:tcPr>
            <w:tcW w:w="0" w:type="auto"/>
            <w:shd w:val="clear" w:color="auto" w:fill="FFFFFF"/>
            <w:tcMar>
              <w:top w:w="120" w:type="dxa"/>
              <w:left w:w="120" w:type="dxa"/>
              <w:bottom w:w="120" w:type="dxa"/>
              <w:right w:w="120" w:type="dxa"/>
            </w:tcMar>
            <w:hideMark/>
          </w:tcPr>
          <w:p w14:paraId="7E05303A" w14:textId="77777777" w:rsidR="00FF5607" w:rsidRDefault="00FF5607">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28182E9D"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42C0F528"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7F89DB3D" w14:textId="77777777" w:rsidR="00FF5607" w:rsidRDefault="00FF5607">
            <w:pPr>
              <w:spacing w:before="300" w:after="300"/>
            </w:pPr>
            <w:r>
              <w:t>48 - 6 oz jars</w:t>
            </w:r>
          </w:p>
        </w:tc>
        <w:tc>
          <w:tcPr>
            <w:tcW w:w="0" w:type="auto"/>
            <w:shd w:val="clear" w:color="auto" w:fill="FFFFFF"/>
            <w:tcMar>
              <w:top w:w="120" w:type="dxa"/>
              <w:left w:w="120" w:type="dxa"/>
              <w:bottom w:w="120" w:type="dxa"/>
              <w:right w:w="120" w:type="dxa"/>
            </w:tcMar>
            <w:hideMark/>
          </w:tcPr>
          <w:p w14:paraId="66ACBFF3" w14:textId="77777777" w:rsidR="00FF5607" w:rsidRDefault="00FF5607">
            <w:pPr>
              <w:spacing w:before="300" w:after="300"/>
            </w:pPr>
            <w:r>
              <w:t>22</w:t>
            </w:r>
          </w:p>
        </w:tc>
      </w:tr>
      <w:tr w:rsidR="00FF5607" w14:paraId="24FA5C3E" w14:textId="77777777" w:rsidTr="00FF5607">
        <w:tc>
          <w:tcPr>
            <w:tcW w:w="0" w:type="auto"/>
            <w:shd w:val="clear" w:color="auto" w:fill="F1F1F1"/>
            <w:tcMar>
              <w:top w:w="120" w:type="dxa"/>
              <w:left w:w="240" w:type="dxa"/>
              <w:bottom w:w="120" w:type="dxa"/>
              <w:right w:w="120" w:type="dxa"/>
            </w:tcMar>
            <w:hideMark/>
          </w:tcPr>
          <w:p w14:paraId="75746764" w14:textId="77777777" w:rsidR="00FF5607" w:rsidRDefault="00FF5607">
            <w:pPr>
              <w:spacing w:before="300" w:after="300"/>
            </w:pPr>
            <w:r>
              <w:t>5</w:t>
            </w:r>
          </w:p>
        </w:tc>
        <w:tc>
          <w:tcPr>
            <w:tcW w:w="0" w:type="auto"/>
            <w:shd w:val="clear" w:color="auto" w:fill="F1F1F1"/>
            <w:tcMar>
              <w:top w:w="120" w:type="dxa"/>
              <w:left w:w="120" w:type="dxa"/>
              <w:bottom w:w="120" w:type="dxa"/>
              <w:right w:w="120" w:type="dxa"/>
            </w:tcMar>
            <w:hideMark/>
          </w:tcPr>
          <w:p w14:paraId="0DAF7060" w14:textId="77777777" w:rsidR="00FF5607" w:rsidRDefault="00FF5607">
            <w:pPr>
              <w:spacing w:before="300" w:after="300"/>
            </w:pPr>
            <w:r>
              <w:t>Chef Anton's Gumbo Mix</w:t>
            </w:r>
          </w:p>
        </w:tc>
        <w:tc>
          <w:tcPr>
            <w:tcW w:w="0" w:type="auto"/>
            <w:shd w:val="clear" w:color="auto" w:fill="F1F1F1"/>
            <w:tcMar>
              <w:top w:w="120" w:type="dxa"/>
              <w:left w:w="120" w:type="dxa"/>
              <w:bottom w:w="120" w:type="dxa"/>
              <w:right w:w="120" w:type="dxa"/>
            </w:tcMar>
            <w:hideMark/>
          </w:tcPr>
          <w:p w14:paraId="1E76CEE5"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4EEBEDA0"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4C07E313" w14:textId="77777777" w:rsidR="00FF5607" w:rsidRDefault="00FF5607">
            <w:pPr>
              <w:spacing w:before="300" w:after="300"/>
            </w:pPr>
            <w:r>
              <w:t>36 boxes</w:t>
            </w:r>
          </w:p>
        </w:tc>
        <w:tc>
          <w:tcPr>
            <w:tcW w:w="0" w:type="auto"/>
            <w:shd w:val="clear" w:color="auto" w:fill="F1F1F1"/>
            <w:tcMar>
              <w:top w:w="120" w:type="dxa"/>
              <w:left w:w="120" w:type="dxa"/>
              <w:bottom w:w="120" w:type="dxa"/>
              <w:right w:w="120" w:type="dxa"/>
            </w:tcMar>
            <w:hideMark/>
          </w:tcPr>
          <w:p w14:paraId="659F2279" w14:textId="77777777" w:rsidR="00FF5607" w:rsidRDefault="00FF5607">
            <w:pPr>
              <w:spacing w:before="300" w:after="300"/>
            </w:pPr>
            <w:r>
              <w:t>21.35</w:t>
            </w:r>
          </w:p>
        </w:tc>
      </w:tr>
    </w:tbl>
    <w:p w14:paraId="33B179A9" w14:textId="77777777" w:rsidR="00FF5607" w:rsidRDefault="00000000" w:rsidP="00FF5607">
      <w:pPr>
        <w:spacing w:before="300" w:after="300"/>
        <w:rPr>
          <w:rFonts w:ascii="Times New Roman" w:hAnsi="Times New Roman"/>
          <w:sz w:val="24"/>
          <w:szCs w:val="24"/>
        </w:rPr>
      </w:pPr>
      <w:r>
        <w:pict w14:anchorId="67F498D7">
          <v:rect id="_x0000_i1068" style="width:0;height:0" o:hralign="center" o:hrstd="t" o:hrnoshade="t" o:hr="t" fillcolor="black" stroked="f"/>
        </w:pict>
      </w:r>
    </w:p>
    <w:p w14:paraId="3A9518A5"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Example</w:t>
      </w:r>
    </w:p>
    <w:p w14:paraId="04DF3A07"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number of products:</w:t>
      </w:r>
    </w:p>
    <w:p w14:paraId="02C1C7FB"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F21ACD1"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29EFB674"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not counted.</w:t>
      </w:r>
    </w:p>
    <w:p w14:paraId="6C375987" w14:textId="77777777" w:rsidR="00FF5607" w:rsidRDefault="00000000" w:rsidP="00FF5607">
      <w:pPr>
        <w:spacing w:before="300" w:after="300"/>
        <w:rPr>
          <w:rFonts w:ascii="Times New Roman" w:hAnsi="Times New Roman"/>
          <w:sz w:val="24"/>
          <w:szCs w:val="24"/>
        </w:rPr>
      </w:pPr>
      <w:r>
        <w:pict w14:anchorId="2D987029">
          <v:rect id="_x0000_i1069" style="width:0;height:0" o:hralign="center" o:hrstd="t" o:hrnoshade="t" o:hr="t" fillcolor="black" stroked="f"/>
        </w:pict>
      </w:r>
    </w:p>
    <w:p w14:paraId="227284A2"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AVG(</w:t>
      </w:r>
      <w:proofErr w:type="gramEnd"/>
      <w:r>
        <w:rPr>
          <w:rFonts w:ascii="Segoe UI" w:hAnsi="Segoe UI" w:cs="Segoe UI"/>
          <w:b w:val="0"/>
          <w:bCs w:val="0"/>
          <w:color w:val="000000"/>
          <w:sz w:val="48"/>
          <w:szCs w:val="48"/>
        </w:rPr>
        <w:t>) Example</w:t>
      </w:r>
    </w:p>
    <w:p w14:paraId="1E57069B"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average price of all products:</w:t>
      </w:r>
    </w:p>
    <w:p w14:paraId="0BA5344A"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D3B567"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63E304EF"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174140D5" w14:textId="77777777" w:rsidR="00FF5607" w:rsidRDefault="00000000" w:rsidP="00FF5607">
      <w:pPr>
        <w:spacing w:before="300" w:after="300"/>
        <w:rPr>
          <w:rFonts w:ascii="Times New Roman" w:hAnsi="Times New Roman"/>
          <w:sz w:val="24"/>
          <w:szCs w:val="24"/>
        </w:rPr>
      </w:pPr>
      <w:r>
        <w:pict w14:anchorId="4C1398A1">
          <v:rect id="_x0000_i1070" style="width:0;height:0" o:hralign="center" o:hrstd="t" o:hrnoshade="t" o:hr="t" fillcolor="black" stroked="f"/>
        </w:pict>
      </w:r>
    </w:p>
    <w:p w14:paraId="3D60F675"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4BDBC07E"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proofErr w:type="spellStart"/>
      <w:r>
        <w:rPr>
          <w:rFonts w:ascii="Verdana" w:hAnsi="Verdana"/>
          <w:color w:val="000000"/>
          <w:sz w:val="23"/>
          <w:szCs w:val="23"/>
        </w:rPr>
        <w:t>OrderDetails</w:t>
      </w:r>
      <w:proofErr w:type="spellEnd"/>
      <w:r>
        <w:rPr>
          <w:rFonts w:ascii="Verdana" w:hAnsi="Verdana"/>
          <w:color w:val="000000"/>
          <w:sz w:val="23"/>
          <w:szCs w:val="23"/>
        </w:rPr>
        <w:t>"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59"/>
        <w:gridCol w:w="2653"/>
        <w:gridCol w:w="3155"/>
        <w:gridCol w:w="2858"/>
      </w:tblGrid>
      <w:tr w:rsidR="00FF5607" w14:paraId="1DAA2C4A" w14:textId="77777777" w:rsidTr="00FF5607">
        <w:tc>
          <w:tcPr>
            <w:tcW w:w="0" w:type="auto"/>
            <w:shd w:val="clear" w:color="auto" w:fill="FFFFFF"/>
            <w:tcMar>
              <w:top w:w="120" w:type="dxa"/>
              <w:left w:w="240" w:type="dxa"/>
              <w:bottom w:w="120" w:type="dxa"/>
              <w:right w:w="120" w:type="dxa"/>
            </w:tcMar>
            <w:hideMark/>
          </w:tcPr>
          <w:p w14:paraId="48748162" w14:textId="77777777" w:rsidR="00FF5607" w:rsidRDefault="00FF5607">
            <w:pPr>
              <w:spacing w:before="300" w:after="300"/>
              <w:rPr>
                <w:rFonts w:ascii="Times New Roman" w:hAnsi="Times New Roman"/>
                <w:b/>
                <w:bCs/>
                <w:sz w:val="24"/>
                <w:szCs w:val="24"/>
              </w:rPr>
            </w:pPr>
            <w:proofErr w:type="spellStart"/>
            <w:r>
              <w:rPr>
                <w:b/>
                <w:bCs/>
              </w:rPr>
              <w:t>OrderDetailID</w:t>
            </w:r>
            <w:proofErr w:type="spellEnd"/>
          </w:p>
        </w:tc>
        <w:tc>
          <w:tcPr>
            <w:tcW w:w="0" w:type="auto"/>
            <w:shd w:val="clear" w:color="auto" w:fill="FFFFFF"/>
            <w:tcMar>
              <w:top w:w="120" w:type="dxa"/>
              <w:left w:w="120" w:type="dxa"/>
              <w:bottom w:w="120" w:type="dxa"/>
              <w:right w:w="120" w:type="dxa"/>
            </w:tcMar>
            <w:hideMark/>
          </w:tcPr>
          <w:p w14:paraId="38945DC0" w14:textId="77777777" w:rsidR="00FF5607" w:rsidRDefault="00FF5607">
            <w:pPr>
              <w:spacing w:before="300" w:after="300"/>
              <w:rPr>
                <w:b/>
                <w:bCs/>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2EDD5DBA" w14:textId="77777777" w:rsidR="00FF5607" w:rsidRDefault="00FF5607">
            <w:pPr>
              <w:spacing w:before="300" w:after="300"/>
              <w:rPr>
                <w:b/>
                <w:bCs/>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7D616D47" w14:textId="77777777" w:rsidR="00FF5607" w:rsidRDefault="00FF5607">
            <w:pPr>
              <w:spacing w:before="300" w:after="300"/>
              <w:rPr>
                <w:b/>
                <w:bCs/>
              </w:rPr>
            </w:pPr>
            <w:r>
              <w:rPr>
                <w:b/>
                <w:bCs/>
              </w:rPr>
              <w:t>Quantity</w:t>
            </w:r>
          </w:p>
        </w:tc>
      </w:tr>
      <w:tr w:rsidR="00FF5607" w14:paraId="7BFF68F0" w14:textId="77777777" w:rsidTr="00FF5607">
        <w:tc>
          <w:tcPr>
            <w:tcW w:w="0" w:type="auto"/>
            <w:shd w:val="clear" w:color="auto" w:fill="F1F1F1"/>
            <w:tcMar>
              <w:top w:w="120" w:type="dxa"/>
              <w:left w:w="240" w:type="dxa"/>
              <w:bottom w:w="120" w:type="dxa"/>
              <w:right w:w="120" w:type="dxa"/>
            </w:tcMar>
            <w:hideMark/>
          </w:tcPr>
          <w:p w14:paraId="2471D126"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3D717679" w14:textId="77777777" w:rsidR="00FF5607" w:rsidRDefault="00FF5607">
            <w:pPr>
              <w:spacing w:before="300" w:after="300"/>
            </w:pPr>
            <w:r>
              <w:t>10248</w:t>
            </w:r>
          </w:p>
        </w:tc>
        <w:tc>
          <w:tcPr>
            <w:tcW w:w="0" w:type="auto"/>
            <w:shd w:val="clear" w:color="auto" w:fill="F1F1F1"/>
            <w:tcMar>
              <w:top w:w="120" w:type="dxa"/>
              <w:left w:w="120" w:type="dxa"/>
              <w:bottom w:w="120" w:type="dxa"/>
              <w:right w:w="120" w:type="dxa"/>
            </w:tcMar>
            <w:hideMark/>
          </w:tcPr>
          <w:p w14:paraId="44DAC75D" w14:textId="77777777" w:rsidR="00FF5607" w:rsidRDefault="00FF5607">
            <w:pPr>
              <w:spacing w:before="300" w:after="300"/>
            </w:pPr>
            <w:r>
              <w:t>11</w:t>
            </w:r>
          </w:p>
        </w:tc>
        <w:tc>
          <w:tcPr>
            <w:tcW w:w="0" w:type="auto"/>
            <w:shd w:val="clear" w:color="auto" w:fill="F1F1F1"/>
            <w:tcMar>
              <w:top w:w="120" w:type="dxa"/>
              <w:left w:w="120" w:type="dxa"/>
              <w:bottom w:w="120" w:type="dxa"/>
              <w:right w:w="120" w:type="dxa"/>
            </w:tcMar>
            <w:hideMark/>
          </w:tcPr>
          <w:p w14:paraId="181F1899" w14:textId="77777777" w:rsidR="00FF5607" w:rsidRDefault="00FF5607">
            <w:pPr>
              <w:spacing w:before="300" w:after="300"/>
            </w:pPr>
            <w:r>
              <w:t>12</w:t>
            </w:r>
          </w:p>
        </w:tc>
      </w:tr>
      <w:tr w:rsidR="00FF5607" w14:paraId="00A27477" w14:textId="77777777" w:rsidTr="00FF5607">
        <w:tc>
          <w:tcPr>
            <w:tcW w:w="0" w:type="auto"/>
            <w:shd w:val="clear" w:color="auto" w:fill="FFFFFF"/>
            <w:tcMar>
              <w:top w:w="120" w:type="dxa"/>
              <w:left w:w="240" w:type="dxa"/>
              <w:bottom w:w="120" w:type="dxa"/>
              <w:right w:w="120" w:type="dxa"/>
            </w:tcMar>
            <w:hideMark/>
          </w:tcPr>
          <w:p w14:paraId="1069CAB5"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45923D9F" w14:textId="77777777" w:rsidR="00FF5607" w:rsidRDefault="00FF5607">
            <w:pPr>
              <w:spacing w:before="300" w:after="300"/>
            </w:pPr>
            <w:r>
              <w:t>10248</w:t>
            </w:r>
          </w:p>
        </w:tc>
        <w:tc>
          <w:tcPr>
            <w:tcW w:w="0" w:type="auto"/>
            <w:shd w:val="clear" w:color="auto" w:fill="FFFFFF"/>
            <w:tcMar>
              <w:top w:w="120" w:type="dxa"/>
              <w:left w:w="120" w:type="dxa"/>
              <w:bottom w:w="120" w:type="dxa"/>
              <w:right w:w="120" w:type="dxa"/>
            </w:tcMar>
            <w:hideMark/>
          </w:tcPr>
          <w:p w14:paraId="1652DBA0" w14:textId="77777777" w:rsidR="00FF5607" w:rsidRDefault="00FF5607">
            <w:pPr>
              <w:spacing w:before="300" w:after="300"/>
            </w:pPr>
            <w:r>
              <w:t>42</w:t>
            </w:r>
          </w:p>
        </w:tc>
        <w:tc>
          <w:tcPr>
            <w:tcW w:w="0" w:type="auto"/>
            <w:shd w:val="clear" w:color="auto" w:fill="FFFFFF"/>
            <w:tcMar>
              <w:top w:w="120" w:type="dxa"/>
              <w:left w:w="120" w:type="dxa"/>
              <w:bottom w:w="120" w:type="dxa"/>
              <w:right w:w="120" w:type="dxa"/>
            </w:tcMar>
            <w:hideMark/>
          </w:tcPr>
          <w:p w14:paraId="03C03AF5" w14:textId="77777777" w:rsidR="00FF5607" w:rsidRDefault="00FF5607">
            <w:pPr>
              <w:spacing w:before="300" w:after="300"/>
            </w:pPr>
            <w:r>
              <w:t>10</w:t>
            </w:r>
          </w:p>
        </w:tc>
      </w:tr>
      <w:tr w:rsidR="00FF5607" w14:paraId="316E22EC" w14:textId="77777777" w:rsidTr="00FF5607">
        <w:tc>
          <w:tcPr>
            <w:tcW w:w="0" w:type="auto"/>
            <w:shd w:val="clear" w:color="auto" w:fill="F1F1F1"/>
            <w:tcMar>
              <w:top w:w="120" w:type="dxa"/>
              <w:left w:w="240" w:type="dxa"/>
              <w:bottom w:w="120" w:type="dxa"/>
              <w:right w:w="120" w:type="dxa"/>
            </w:tcMar>
            <w:hideMark/>
          </w:tcPr>
          <w:p w14:paraId="735ABA31" w14:textId="77777777" w:rsidR="00FF5607" w:rsidRDefault="00FF5607">
            <w:pPr>
              <w:spacing w:before="300" w:after="300"/>
            </w:pPr>
            <w:r>
              <w:lastRenderedPageBreak/>
              <w:t>3</w:t>
            </w:r>
          </w:p>
        </w:tc>
        <w:tc>
          <w:tcPr>
            <w:tcW w:w="0" w:type="auto"/>
            <w:shd w:val="clear" w:color="auto" w:fill="F1F1F1"/>
            <w:tcMar>
              <w:top w:w="120" w:type="dxa"/>
              <w:left w:w="120" w:type="dxa"/>
              <w:bottom w:w="120" w:type="dxa"/>
              <w:right w:w="120" w:type="dxa"/>
            </w:tcMar>
            <w:hideMark/>
          </w:tcPr>
          <w:p w14:paraId="7AA5D625" w14:textId="77777777" w:rsidR="00FF5607" w:rsidRDefault="00FF5607">
            <w:pPr>
              <w:spacing w:before="300" w:after="300"/>
            </w:pPr>
            <w:r>
              <w:t>10248</w:t>
            </w:r>
          </w:p>
        </w:tc>
        <w:tc>
          <w:tcPr>
            <w:tcW w:w="0" w:type="auto"/>
            <w:shd w:val="clear" w:color="auto" w:fill="F1F1F1"/>
            <w:tcMar>
              <w:top w:w="120" w:type="dxa"/>
              <w:left w:w="120" w:type="dxa"/>
              <w:bottom w:w="120" w:type="dxa"/>
              <w:right w:w="120" w:type="dxa"/>
            </w:tcMar>
            <w:hideMark/>
          </w:tcPr>
          <w:p w14:paraId="471547D8" w14:textId="77777777" w:rsidR="00FF5607" w:rsidRDefault="00FF5607">
            <w:pPr>
              <w:spacing w:before="300" w:after="300"/>
            </w:pPr>
            <w:r>
              <w:t>72</w:t>
            </w:r>
          </w:p>
        </w:tc>
        <w:tc>
          <w:tcPr>
            <w:tcW w:w="0" w:type="auto"/>
            <w:shd w:val="clear" w:color="auto" w:fill="F1F1F1"/>
            <w:tcMar>
              <w:top w:w="120" w:type="dxa"/>
              <w:left w:w="120" w:type="dxa"/>
              <w:bottom w:w="120" w:type="dxa"/>
              <w:right w:w="120" w:type="dxa"/>
            </w:tcMar>
            <w:hideMark/>
          </w:tcPr>
          <w:p w14:paraId="167213CB" w14:textId="77777777" w:rsidR="00FF5607" w:rsidRDefault="00FF5607">
            <w:pPr>
              <w:spacing w:before="300" w:after="300"/>
            </w:pPr>
            <w:r>
              <w:t>5</w:t>
            </w:r>
          </w:p>
        </w:tc>
      </w:tr>
      <w:tr w:rsidR="00FF5607" w14:paraId="7185AD17" w14:textId="77777777" w:rsidTr="00FF5607">
        <w:tc>
          <w:tcPr>
            <w:tcW w:w="0" w:type="auto"/>
            <w:shd w:val="clear" w:color="auto" w:fill="FFFFFF"/>
            <w:tcMar>
              <w:top w:w="120" w:type="dxa"/>
              <w:left w:w="240" w:type="dxa"/>
              <w:bottom w:w="120" w:type="dxa"/>
              <w:right w:w="120" w:type="dxa"/>
            </w:tcMar>
            <w:hideMark/>
          </w:tcPr>
          <w:p w14:paraId="693E78D8" w14:textId="77777777" w:rsidR="00FF5607" w:rsidRDefault="00FF5607">
            <w:pPr>
              <w:spacing w:before="300" w:after="300"/>
            </w:pPr>
            <w:r>
              <w:t>4</w:t>
            </w:r>
          </w:p>
        </w:tc>
        <w:tc>
          <w:tcPr>
            <w:tcW w:w="0" w:type="auto"/>
            <w:shd w:val="clear" w:color="auto" w:fill="FFFFFF"/>
            <w:tcMar>
              <w:top w:w="120" w:type="dxa"/>
              <w:left w:w="120" w:type="dxa"/>
              <w:bottom w:w="120" w:type="dxa"/>
              <w:right w:w="120" w:type="dxa"/>
            </w:tcMar>
            <w:hideMark/>
          </w:tcPr>
          <w:p w14:paraId="1CAEF0C1" w14:textId="77777777" w:rsidR="00FF5607" w:rsidRDefault="00FF5607">
            <w:pPr>
              <w:spacing w:before="300" w:after="300"/>
            </w:pPr>
            <w:r>
              <w:t>10249</w:t>
            </w:r>
          </w:p>
        </w:tc>
        <w:tc>
          <w:tcPr>
            <w:tcW w:w="0" w:type="auto"/>
            <w:shd w:val="clear" w:color="auto" w:fill="FFFFFF"/>
            <w:tcMar>
              <w:top w:w="120" w:type="dxa"/>
              <w:left w:w="120" w:type="dxa"/>
              <w:bottom w:w="120" w:type="dxa"/>
              <w:right w:w="120" w:type="dxa"/>
            </w:tcMar>
            <w:hideMark/>
          </w:tcPr>
          <w:p w14:paraId="7E56E05F" w14:textId="77777777" w:rsidR="00FF5607" w:rsidRDefault="00FF5607">
            <w:pPr>
              <w:spacing w:before="300" w:after="300"/>
            </w:pPr>
            <w:r>
              <w:t>14</w:t>
            </w:r>
          </w:p>
        </w:tc>
        <w:tc>
          <w:tcPr>
            <w:tcW w:w="0" w:type="auto"/>
            <w:shd w:val="clear" w:color="auto" w:fill="FFFFFF"/>
            <w:tcMar>
              <w:top w:w="120" w:type="dxa"/>
              <w:left w:w="120" w:type="dxa"/>
              <w:bottom w:w="120" w:type="dxa"/>
              <w:right w:w="120" w:type="dxa"/>
            </w:tcMar>
            <w:hideMark/>
          </w:tcPr>
          <w:p w14:paraId="65EA888E" w14:textId="77777777" w:rsidR="00FF5607" w:rsidRDefault="00FF5607">
            <w:pPr>
              <w:spacing w:before="300" w:after="300"/>
            </w:pPr>
            <w:r>
              <w:t>9</w:t>
            </w:r>
          </w:p>
        </w:tc>
      </w:tr>
      <w:tr w:rsidR="00FF5607" w14:paraId="40BB42C9" w14:textId="77777777" w:rsidTr="00FF5607">
        <w:tc>
          <w:tcPr>
            <w:tcW w:w="0" w:type="auto"/>
            <w:shd w:val="clear" w:color="auto" w:fill="F1F1F1"/>
            <w:tcMar>
              <w:top w:w="120" w:type="dxa"/>
              <w:left w:w="240" w:type="dxa"/>
              <w:bottom w:w="120" w:type="dxa"/>
              <w:right w:w="120" w:type="dxa"/>
            </w:tcMar>
            <w:hideMark/>
          </w:tcPr>
          <w:p w14:paraId="304E2EB6" w14:textId="77777777" w:rsidR="00FF5607" w:rsidRDefault="00FF5607">
            <w:pPr>
              <w:spacing w:before="300" w:after="300"/>
            </w:pPr>
            <w:r>
              <w:t>5</w:t>
            </w:r>
          </w:p>
        </w:tc>
        <w:tc>
          <w:tcPr>
            <w:tcW w:w="0" w:type="auto"/>
            <w:shd w:val="clear" w:color="auto" w:fill="F1F1F1"/>
            <w:tcMar>
              <w:top w:w="120" w:type="dxa"/>
              <w:left w:w="120" w:type="dxa"/>
              <w:bottom w:w="120" w:type="dxa"/>
              <w:right w:w="120" w:type="dxa"/>
            </w:tcMar>
            <w:hideMark/>
          </w:tcPr>
          <w:p w14:paraId="4262D090" w14:textId="77777777" w:rsidR="00FF5607" w:rsidRDefault="00FF5607">
            <w:pPr>
              <w:spacing w:before="300" w:after="300"/>
            </w:pPr>
            <w:r>
              <w:t>10249</w:t>
            </w:r>
          </w:p>
        </w:tc>
        <w:tc>
          <w:tcPr>
            <w:tcW w:w="0" w:type="auto"/>
            <w:shd w:val="clear" w:color="auto" w:fill="F1F1F1"/>
            <w:tcMar>
              <w:top w:w="120" w:type="dxa"/>
              <w:left w:w="120" w:type="dxa"/>
              <w:bottom w:w="120" w:type="dxa"/>
              <w:right w:w="120" w:type="dxa"/>
            </w:tcMar>
            <w:hideMark/>
          </w:tcPr>
          <w:p w14:paraId="63E7F2FC" w14:textId="77777777" w:rsidR="00FF5607" w:rsidRDefault="00FF5607">
            <w:pPr>
              <w:spacing w:before="300" w:after="300"/>
            </w:pPr>
            <w:r>
              <w:t>51</w:t>
            </w:r>
          </w:p>
        </w:tc>
        <w:tc>
          <w:tcPr>
            <w:tcW w:w="0" w:type="auto"/>
            <w:shd w:val="clear" w:color="auto" w:fill="F1F1F1"/>
            <w:tcMar>
              <w:top w:w="120" w:type="dxa"/>
              <w:left w:w="120" w:type="dxa"/>
              <w:bottom w:w="120" w:type="dxa"/>
              <w:right w:w="120" w:type="dxa"/>
            </w:tcMar>
            <w:hideMark/>
          </w:tcPr>
          <w:p w14:paraId="5461A31C" w14:textId="77777777" w:rsidR="00FF5607" w:rsidRDefault="00FF5607">
            <w:pPr>
              <w:spacing w:before="300" w:after="300"/>
            </w:pPr>
            <w:r>
              <w:t>40</w:t>
            </w:r>
          </w:p>
        </w:tc>
      </w:tr>
    </w:tbl>
    <w:p w14:paraId="6AFDFC26" w14:textId="77777777" w:rsidR="00FF5607" w:rsidRDefault="00000000" w:rsidP="00FF5607">
      <w:pPr>
        <w:spacing w:before="300" w:after="300"/>
        <w:rPr>
          <w:rFonts w:ascii="Times New Roman" w:hAnsi="Times New Roman"/>
          <w:sz w:val="24"/>
          <w:szCs w:val="24"/>
        </w:rPr>
      </w:pPr>
      <w:r>
        <w:pict w14:anchorId="26D33A1F">
          <v:rect id="_x0000_i1071" style="width:0;height:0" o:hralign="center" o:hrstd="t" o:hrnoshade="t" o:hr="t" fillcolor="black" stroked="f"/>
        </w:pict>
      </w:r>
    </w:p>
    <w:p w14:paraId="2CBF238F"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SUM(</w:t>
      </w:r>
      <w:proofErr w:type="gramEnd"/>
      <w:r>
        <w:rPr>
          <w:rFonts w:ascii="Segoe UI" w:hAnsi="Segoe UI" w:cs="Segoe UI"/>
          <w:b w:val="0"/>
          <w:bCs w:val="0"/>
          <w:color w:val="000000"/>
          <w:sz w:val="48"/>
          <w:szCs w:val="48"/>
        </w:rPr>
        <w:t>) Example</w:t>
      </w:r>
    </w:p>
    <w:p w14:paraId="3BC3F233"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w:t>
      </w:r>
      <w:proofErr w:type="spellStart"/>
      <w:r>
        <w:rPr>
          <w:rFonts w:ascii="Verdana" w:hAnsi="Verdana"/>
          <w:color w:val="000000"/>
          <w:sz w:val="23"/>
          <w:szCs w:val="23"/>
        </w:rPr>
        <w:t>OrderDetails</w:t>
      </w:r>
      <w:proofErr w:type="spellEnd"/>
      <w:r>
        <w:rPr>
          <w:rFonts w:ascii="Verdana" w:hAnsi="Verdana"/>
          <w:color w:val="000000"/>
          <w:sz w:val="23"/>
          <w:szCs w:val="23"/>
        </w:rPr>
        <w:t>" table:</w:t>
      </w:r>
    </w:p>
    <w:p w14:paraId="672F72C8"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533DD9"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SUM(Quantity)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w:t>
      </w:r>
    </w:p>
    <w:p w14:paraId="6E78637A"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1B8D41A0" w14:textId="77777777" w:rsidR="0030461B" w:rsidRDefault="00C939D3" w:rsidP="00C939D3">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Yours</w:t>
      </w:r>
    </w:p>
    <w:p w14:paraId="151B45CF" w14:textId="77777777" w:rsidR="0030461B" w:rsidRPr="0030461B" w:rsidRDefault="0030461B" w:rsidP="0030461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UNION</w:t>
      </w:r>
      <w:r>
        <w:rPr>
          <w:rFonts w:ascii="Segoe UI" w:hAnsi="Segoe UI" w:cs="Segoe UI"/>
          <w:b w:val="0"/>
          <w:bCs w:val="0"/>
          <w:color w:val="000000"/>
          <w:sz w:val="63"/>
          <w:szCs w:val="63"/>
        </w:rPr>
        <w:t> Operator</w:t>
      </w:r>
    </w:p>
    <w:p w14:paraId="5251CFE5"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14:paraId="27A158CA"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14:paraId="73D7F3A1"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14:paraId="3EAA54CF"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278463A4"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The columns in each SELECT statement must also be in the same order</w:t>
      </w:r>
    </w:p>
    <w:p w14:paraId="1CEF4746" w14:textId="77777777" w:rsidR="0030461B" w:rsidRDefault="0030461B" w:rsidP="003046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14:paraId="228E00DA"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3CC37C6B" w14:textId="77777777" w:rsidR="0030461B" w:rsidRDefault="0030461B" w:rsidP="003046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14:paraId="3288EAD1" w14:textId="1E7FCBE2"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UNION operator selects only </w:t>
      </w:r>
      <w:r w:rsidRPr="00BA51A9">
        <w:rPr>
          <w:rFonts w:ascii="Verdana" w:hAnsi="Verdana"/>
          <w:color w:val="000000"/>
          <w:sz w:val="23"/>
          <w:szCs w:val="23"/>
          <w:highlight w:val="yellow"/>
        </w:rPr>
        <w:t>distinct</w:t>
      </w:r>
      <w:r>
        <w:rPr>
          <w:rFonts w:ascii="Verdana" w:hAnsi="Verdana"/>
          <w:color w:val="000000"/>
          <w:sz w:val="23"/>
          <w:szCs w:val="23"/>
        </w:rPr>
        <w:t xml:space="preserve"> </w:t>
      </w:r>
      <w:r w:rsidR="00BA51A9">
        <w:rPr>
          <w:rFonts w:ascii="Verdana" w:hAnsi="Verdana"/>
          <w:color w:val="000000"/>
          <w:sz w:val="23"/>
          <w:szCs w:val="23"/>
        </w:rPr>
        <w:t xml:space="preserve">(unique) </w:t>
      </w:r>
      <w:r>
        <w:rPr>
          <w:rFonts w:ascii="Verdana" w:hAnsi="Verdana"/>
          <w:color w:val="000000"/>
          <w:sz w:val="23"/>
          <w:szCs w:val="23"/>
        </w:rPr>
        <w:t>values by default. To allow duplicate values, use UNION ALL:</w:t>
      </w:r>
    </w:p>
    <w:p w14:paraId="49A51484" w14:textId="77777777" w:rsidR="0030461B" w:rsidRDefault="0030461B" w:rsidP="0030461B">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5D10D575"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 SELECT statement in the UNION.</w:t>
      </w:r>
    </w:p>
    <w:p w14:paraId="69D9CA9C" w14:textId="77777777" w:rsidR="0030461B" w:rsidRDefault="00000000" w:rsidP="0030461B">
      <w:pPr>
        <w:spacing w:before="300" w:after="300"/>
        <w:rPr>
          <w:rFonts w:ascii="Times New Roman" w:hAnsi="Times New Roman"/>
          <w:sz w:val="24"/>
          <w:szCs w:val="24"/>
        </w:rPr>
      </w:pPr>
      <w:r>
        <w:pict w14:anchorId="106984BE">
          <v:rect id="_x0000_i1072" style="width:0;height:0" o:hralign="center" o:hrstd="t" o:hrnoshade="t" o:hr="t" fillcolor="black" stroked="f"/>
        </w:pict>
      </w:r>
    </w:p>
    <w:p w14:paraId="633EAC18"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65D045C"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697D2FFC"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217"/>
        <w:gridCol w:w="1530"/>
        <w:gridCol w:w="1364"/>
        <w:gridCol w:w="1156"/>
        <w:gridCol w:w="4353"/>
        <w:gridCol w:w="1062"/>
      </w:tblGrid>
      <w:tr w:rsidR="0030461B" w14:paraId="2A541A0D" w14:textId="77777777" w:rsidTr="006102EC">
        <w:tc>
          <w:tcPr>
            <w:tcW w:w="1443" w:type="dxa"/>
            <w:shd w:val="clear" w:color="auto" w:fill="FFFFFF"/>
            <w:tcMar>
              <w:top w:w="120" w:type="dxa"/>
              <w:left w:w="240" w:type="dxa"/>
              <w:bottom w:w="120" w:type="dxa"/>
              <w:right w:w="120" w:type="dxa"/>
            </w:tcMar>
            <w:hideMark/>
          </w:tcPr>
          <w:p w14:paraId="02A6CC6A" w14:textId="77777777" w:rsidR="0030461B" w:rsidRDefault="0030461B">
            <w:pPr>
              <w:spacing w:before="300" w:after="300"/>
              <w:rPr>
                <w:rFonts w:ascii="Times New Roman" w:hAnsi="Times New Roman"/>
                <w:b/>
                <w:bCs/>
                <w:sz w:val="24"/>
                <w:szCs w:val="24"/>
              </w:rPr>
            </w:pPr>
            <w:proofErr w:type="spellStart"/>
            <w:r>
              <w:rPr>
                <w:b/>
                <w:bCs/>
              </w:rPr>
              <w:t>CustomerID</w:t>
            </w:r>
            <w:proofErr w:type="spellEnd"/>
          </w:p>
        </w:tc>
        <w:tc>
          <w:tcPr>
            <w:tcW w:w="2217" w:type="dxa"/>
            <w:shd w:val="clear" w:color="auto" w:fill="FFFFFF"/>
            <w:tcMar>
              <w:top w:w="120" w:type="dxa"/>
              <w:left w:w="120" w:type="dxa"/>
              <w:bottom w:w="120" w:type="dxa"/>
              <w:right w:w="120" w:type="dxa"/>
            </w:tcMar>
            <w:hideMark/>
          </w:tcPr>
          <w:p w14:paraId="53FCA745" w14:textId="77777777" w:rsidR="0030461B" w:rsidRDefault="0030461B">
            <w:pPr>
              <w:spacing w:before="300" w:after="300"/>
              <w:rPr>
                <w:b/>
                <w:bCs/>
              </w:rPr>
            </w:pPr>
            <w:proofErr w:type="spellStart"/>
            <w:r>
              <w:rPr>
                <w:b/>
                <w:bCs/>
              </w:rPr>
              <w:t>CustomerName</w:t>
            </w:r>
            <w:proofErr w:type="spellEnd"/>
          </w:p>
        </w:tc>
        <w:tc>
          <w:tcPr>
            <w:tcW w:w="1530" w:type="dxa"/>
            <w:shd w:val="clear" w:color="auto" w:fill="FFFFFF"/>
            <w:tcMar>
              <w:top w:w="120" w:type="dxa"/>
              <w:left w:w="120" w:type="dxa"/>
              <w:bottom w:w="120" w:type="dxa"/>
              <w:right w:w="120" w:type="dxa"/>
            </w:tcMar>
            <w:hideMark/>
          </w:tcPr>
          <w:p w14:paraId="1EA9D4B8" w14:textId="77777777" w:rsidR="0030461B" w:rsidRDefault="0030461B">
            <w:pPr>
              <w:spacing w:before="300" w:after="300"/>
              <w:rPr>
                <w:b/>
                <w:bCs/>
              </w:rPr>
            </w:pPr>
            <w:proofErr w:type="spellStart"/>
            <w:r>
              <w:rPr>
                <w:b/>
                <w:bCs/>
              </w:rPr>
              <w:t>ContactName</w:t>
            </w:r>
            <w:proofErr w:type="spellEnd"/>
          </w:p>
        </w:tc>
        <w:tc>
          <w:tcPr>
            <w:tcW w:w="1364" w:type="dxa"/>
            <w:shd w:val="clear" w:color="auto" w:fill="FFFFFF"/>
            <w:tcMar>
              <w:top w:w="120" w:type="dxa"/>
              <w:left w:w="120" w:type="dxa"/>
              <w:bottom w:w="120" w:type="dxa"/>
              <w:right w:w="120" w:type="dxa"/>
            </w:tcMar>
            <w:hideMark/>
          </w:tcPr>
          <w:p w14:paraId="7452485E" w14:textId="77777777" w:rsidR="0030461B" w:rsidRDefault="0030461B">
            <w:pPr>
              <w:spacing w:before="300" w:after="300"/>
              <w:rPr>
                <w:b/>
                <w:bCs/>
              </w:rPr>
            </w:pPr>
            <w:r>
              <w:rPr>
                <w:b/>
                <w:bCs/>
              </w:rPr>
              <w:t>Address</w:t>
            </w:r>
          </w:p>
        </w:tc>
        <w:tc>
          <w:tcPr>
            <w:tcW w:w="1156" w:type="dxa"/>
            <w:shd w:val="clear" w:color="auto" w:fill="FFFFFF"/>
            <w:tcMar>
              <w:top w:w="120" w:type="dxa"/>
              <w:left w:w="120" w:type="dxa"/>
              <w:bottom w:w="120" w:type="dxa"/>
              <w:right w:w="120" w:type="dxa"/>
            </w:tcMar>
            <w:hideMark/>
          </w:tcPr>
          <w:p w14:paraId="13AF40D4" w14:textId="77777777" w:rsidR="0030461B" w:rsidRDefault="0030461B">
            <w:pPr>
              <w:spacing w:before="300" w:after="300"/>
              <w:rPr>
                <w:b/>
                <w:bCs/>
              </w:rPr>
            </w:pPr>
            <w:r>
              <w:rPr>
                <w:b/>
                <w:bCs/>
              </w:rPr>
              <w:t>City</w:t>
            </w:r>
          </w:p>
        </w:tc>
        <w:tc>
          <w:tcPr>
            <w:tcW w:w="4353" w:type="dxa"/>
            <w:shd w:val="clear" w:color="auto" w:fill="FFFFFF"/>
            <w:tcMar>
              <w:top w:w="120" w:type="dxa"/>
              <w:left w:w="120" w:type="dxa"/>
              <w:bottom w:w="120" w:type="dxa"/>
              <w:right w:w="120" w:type="dxa"/>
            </w:tcMar>
            <w:hideMark/>
          </w:tcPr>
          <w:p w14:paraId="4556B019" w14:textId="77777777" w:rsidR="0030461B" w:rsidRDefault="0030461B">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29AE99EE" w14:textId="77777777" w:rsidR="0030461B" w:rsidRDefault="0030461B">
            <w:pPr>
              <w:spacing w:before="300" w:after="300"/>
              <w:rPr>
                <w:b/>
                <w:bCs/>
              </w:rPr>
            </w:pPr>
            <w:r>
              <w:rPr>
                <w:b/>
                <w:bCs/>
              </w:rPr>
              <w:t>Country</w:t>
            </w:r>
          </w:p>
        </w:tc>
      </w:tr>
      <w:tr w:rsidR="0030461B" w14:paraId="63AC8337" w14:textId="77777777" w:rsidTr="006102EC">
        <w:tc>
          <w:tcPr>
            <w:tcW w:w="1443" w:type="dxa"/>
            <w:shd w:val="clear" w:color="auto" w:fill="F1F1F1"/>
            <w:tcMar>
              <w:top w:w="120" w:type="dxa"/>
              <w:left w:w="240" w:type="dxa"/>
              <w:bottom w:w="120" w:type="dxa"/>
              <w:right w:w="120" w:type="dxa"/>
            </w:tcMar>
            <w:hideMark/>
          </w:tcPr>
          <w:p w14:paraId="77782F59" w14:textId="77777777" w:rsidR="0030461B" w:rsidRDefault="0030461B">
            <w:pPr>
              <w:spacing w:before="300" w:after="300"/>
            </w:pPr>
            <w:r>
              <w:t>1</w:t>
            </w:r>
            <w:r>
              <w:br/>
            </w:r>
          </w:p>
        </w:tc>
        <w:tc>
          <w:tcPr>
            <w:tcW w:w="2217" w:type="dxa"/>
            <w:shd w:val="clear" w:color="auto" w:fill="F1F1F1"/>
            <w:tcMar>
              <w:top w:w="120" w:type="dxa"/>
              <w:left w:w="120" w:type="dxa"/>
              <w:bottom w:w="120" w:type="dxa"/>
              <w:right w:w="120" w:type="dxa"/>
            </w:tcMar>
            <w:hideMark/>
          </w:tcPr>
          <w:p w14:paraId="58BD663C" w14:textId="77777777" w:rsidR="0030461B" w:rsidRDefault="0030461B">
            <w:pPr>
              <w:spacing w:before="300" w:after="300"/>
            </w:pPr>
            <w:r>
              <w:t xml:space="preserve">Alfreds </w:t>
            </w:r>
            <w:proofErr w:type="spellStart"/>
            <w:r>
              <w:t>Futterkiste</w:t>
            </w:r>
            <w:proofErr w:type="spellEnd"/>
          </w:p>
        </w:tc>
        <w:tc>
          <w:tcPr>
            <w:tcW w:w="1530" w:type="dxa"/>
            <w:shd w:val="clear" w:color="auto" w:fill="F1F1F1"/>
            <w:tcMar>
              <w:top w:w="120" w:type="dxa"/>
              <w:left w:w="120" w:type="dxa"/>
              <w:bottom w:w="120" w:type="dxa"/>
              <w:right w:w="120" w:type="dxa"/>
            </w:tcMar>
            <w:hideMark/>
          </w:tcPr>
          <w:p w14:paraId="75080434" w14:textId="77777777" w:rsidR="0030461B" w:rsidRDefault="0030461B">
            <w:pPr>
              <w:spacing w:before="300" w:after="300"/>
            </w:pPr>
            <w:r>
              <w:t>Maria Anders</w:t>
            </w:r>
          </w:p>
        </w:tc>
        <w:tc>
          <w:tcPr>
            <w:tcW w:w="1364" w:type="dxa"/>
            <w:shd w:val="clear" w:color="auto" w:fill="F1F1F1"/>
            <w:tcMar>
              <w:top w:w="120" w:type="dxa"/>
              <w:left w:w="120" w:type="dxa"/>
              <w:bottom w:w="120" w:type="dxa"/>
              <w:right w:w="120" w:type="dxa"/>
            </w:tcMar>
            <w:hideMark/>
          </w:tcPr>
          <w:p w14:paraId="4F963B1F" w14:textId="77777777" w:rsidR="0030461B" w:rsidRDefault="0030461B">
            <w:pPr>
              <w:spacing w:before="300" w:after="300"/>
            </w:pPr>
            <w:proofErr w:type="spellStart"/>
            <w:r>
              <w:t>Obere</w:t>
            </w:r>
            <w:proofErr w:type="spellEnd"/>
            <w:r>
              <w:t xml:space="preserve"> Str. 57</w:t>
            </w:r>
          </w:p>
        </w:tc>
        <w:tc>
          <w:tcPr>
            <w:tcW w:w="1156" w:type="dxa"/>
            <w:shd w:val="clear" w:color="auto" w:fill="F1F1F1"/>
            <w:tcMar>
              <w:top w:w="120" w:type="dxa"/>
              <w:left w:w="120" w:type="dxa"/>
              <w:bottom w:w="120" w:type="dxa"/>
              <w:right w:w="120" w:type="dxa"/>
            </w:tcMar>
            <w:hideMark/>
          </w:tcPr>
          <w:p w14:paraId="5166F465" w14:textId="77777777" w:rsidR="0030461B" w:rsidRDefault="0030461B">
            <w:pPr>
              <w:spacing w:before="300" w:after="300"/>
            </w:pPr>
            <w:r>
              <w:t>Berlin</w:t>
            </w:r>
          </w:p>
        </w:tc>
        <w:tc>
          <w:tcPr>
            <w:tcW w:w="4353" w:type="dxa"/>
            <w:shd w:val="clear" w:color="auto" w:fill="F1F1F1"/>
            <w:tcMar>
              <w:top w:w="120" w:type="dxa"/>
              <w:left w:w="120" w:type="dxa"/>
              <w:bottom w:w="120" w:type="dxa"/>
              <w:right w:w="120" w:type="dxa"/>
            </w:tcMar>
            <w:hideMark/>
          </w:tcPr>
          <w:p w14:paraId="75BAA240" w14:textId="77777777" w:rsidR="0030461B" w:rsidRDefault="0030461B">
            <w:pPr>
              <w:spacing w:before="300" w:after="300"/>
            </w:pPr>
            <w:r>
              <w:t>12209</w:t>
            </w:r>
          </w:p>
        </w:tc>
        <w:tc>
          <w:tcPr>
            <w:tcW w:w="0" w:type="auto"/>
            <w:shd w:val="clear" w:color="auto" w:fill="F1F1F1"/>
            <w:tcMar>
              <w:top w:w="120" w:type="dxa"/>
              <w:left w:w="120" w:type="dxa"/>
              <w:bottom w:w="120" w:type="dxa"/>
              <w:right w:w="120" w:type="dxa"/>
            </w:tcMar>
            <w:hideMark/>
          </w:tcPr>
          <w:p w14:paraId="13EF701B" w14:textId="77777777" w:rsidR="0030461B" w:rsidRDefault="0030461B">
            <w:pPr>
              <w:spacing w:before="300" w:after="300"/>
            </w:pPr>
            <w:r>
              <w:t>Germany</w:t>
            </w:r>
          </w:p>
        </w:tc>
      </w:tr>
      <w:tr w:rsidR="0030461B" w14:paraId="425139D5" w14:textId="77777777" w:rsidTr="006102EC">
        <w:tc>
          <w:tcPr>
            <w:tcW w:w="1443" w:type="dxa"/>
            <w:shd w:val="clear" w:color="auto" w:fill="FFFFFF"/>
            <w:tcMar>
              <w:top w:w="120" w:type="dxa"/>
              <w:left w:w="240" w:type="dxa"/>
              <w:bottom w:w="120" w:type="dxa"/>
              <w:right w:w="120" w:type="dxa"/>
            </w:tcMar>
            <w:hideMark/>
          </w:tcPr>
          <w:p w14:paraId="6C32B2CA" w14:textId="77777777" w:rsidR="0030461B" w:rsidRDefault="0030461B">
            <w:pPr>
              <w:spacing w:before="300" w:after="300"/>
            </w:pPr>
            <w:r>
              <w:t>2</w:t>
            </w:r>
          </w:p>
        </w:tc>
        <w:tc>
          <w:tcPr>
            <w:tcW w:w="2217" w:type="dxa"/>
            <w:shd w:val="clear" w:color="auto" w:fill="FFFFFF"/>
            <w:tcMar>
              <w:top w:w="120" w:type="dxa"/>
              <w:left w:w="120" w:type="dxa"/>
              <w:bottom w:w="120" w:type="dxa"/>
              <w:right w:w="120" w:type="dxa"/>
            </w:tcMar>
            <w:hideMark/>
          </w:tcPr>
          <w:p w14:paraId="7001D91B" w14:textId="77777777" w:rsidR="0030461B" w:rsidRDefault="0030461B">
            <w:pPr>
              <w:spacing w:before="300" w:after="300"/>
            </w:pPr>
            <w:r>
              <w:t xml:space="preserve">Ana Trujillo </w:t>
            </w:r>
            <w:proofErr w:type="spellStart"/>
            <w:r>
              <w:t>Emparedados</w:t>
            </w:r>
            <w:proofErr w:type="spellEnd"/>
            <w:r>
              <w:t xml:space="preserve"> y </w:t>
            </w:r>
            <w:proofErr w:type="spellStart"/>
            <w:r>
              <w:lastRenderedPageBreak/>
              <w:t>helados</w:t>
            </w:r>
            <w:proofErr w:type="spellEnd"/>
          </w:p>
        </w:tc>
        <w:tc>
          <w:tcPr>
            <w:tcW w:w="1530" w:type="dxa"/>
            <w:shd w:val="clear" w:color="auto" w:fill="FFFFFF"/>
            <w:tcMar>
              <w:top w:w="120" w:type="dxa"/>
              <w:left w:w="120" w:type="dxa"/>
              <w:bottom w:w="120" w:type="dxa"/>
              <w:right w:w="120" w:type="dxa"/>
            </w:tcMar>
            <w:hideMark/>
          </w:tcPr>
          <w:p w14:paraId="11F2C60A" w14:textId="77777777" w:rsidR="0030461B" w:rsidRDefault="0030461B">
            <w:pPr>
              <w:spacing w:before="300" w:after="300"/>
            </w:pPr>
            <w:r>
              <w:lastRenderedPageBreak/>
              <w:t>Ana Trujillo</w:t>
            </w:r>
          </w:p>
        </w:tc>
        <w:tc>
          <w:tcPr>
            <w:tcW w:w="1364" w:type="dxa"/>
            <w:shd w:val="clear" w:color="auto" w:fill="FFFFFF"/>
            <w:tcMar>
              <w:top w:w="120" w:type="dxa"/>
              <w:left w:w="120" w:type="dxa"/>
              <w:bottom w:w="120" w:type="dxa"/>
              <w:right w:w="120" w:type="dxa"/>
            </w:tcMar>
            <w:hideMark/>
          </w:tcPr>
          <w:p w14:paraId="29A43065" w14:textId="77777777" w:rsidR="0030461B" w:rsidRDefault="0030461B">
            <w:pPr>
              <w:spacing w:before="300" w:after="300"/>
            </w:pPr>
            <w:r>
              <w:t xml:space="preserve">Avda. de la </w:t>
            </w:r>
            <w:proofErr w:type="spellStart"/>
            <w:r>
              <w:t>Constitución</w:t>
            </w:r>
            <w:proofErr w:type="spellEnd"/>
            <w:r>
              <w:t xml:space="preserve"> </w:t>
            </w:r>
            <w:r>
              <w:lastRenderedPageBreak/>
              <w:t>2222</w:t>
            </w:r>
          </w:p>
        </w:tc>
        <w:tc>
          <w:tcPr>
            <w:tcW w:w="1156" w:type="dxa"/>
            <w:shd w:val="clear" w:color="auto" w:fill="FFFFFF"/>
            <w:tcMar>
              <w:top w:w="120" w:type="dxa"/>
              <w:left w:w="120" w:type="dxa"/>
              <w:bottom w:w="120" w:type="dxa"/>
              <w:right w:w="120" w:type="dxa"/>
            </w:tcMar>
            <w:hideMark/>
          </w:tcPr>
          <w:p w14:paraId="1AE16677" w14:textId="77777777" w:rsidR="0030461B" w:rsidRDefault="0030461B">
            <w:pPr>
              <w:spacing w:before="300" w:after="300"/>
            </w:pPr>
            <w:r>
              <w:lastRenderedPageBreak/>
              <w:t>México D.F.</w:t>
            </w:r>
          </w:p>
        </w:tc>
        <w:tc>
          <w:tcPr>
            <w:tcW w:w="4353" w:type="dxa"/>
            <w:shd w:val="clear" w:color="auto" w:fill="FFFFFF"/>
            <w:tcMar>
              <w:top w:w="120" w:type="dxa"/>
              <w:left w:w="120" w:type="dxa"/>
              <w:bottom w:w="120" w:type="dxa"/>
              <w:right w:w="120" w:type="dxa"/>
            </w:tcMar>
            <w:hideMark/>
          </w:tcPr>
          <w:p w14:paraId="5424998D" w14:textId="77777777" w:rsidR="0030461B" w:rsidRDefault="0030461B">
            <w:pPr>
              <w:spacing w:before="300" w:after="300"/>
            </w:pPr>
            <w:r>
              <w:t>05021</w:t>
            </w:r>
          </w:p>
        </w:tc>
        <w:tc>
          <w:tcPr>
            <w:tcW w:w="0" w:type="auto"/>
            <w:shd w:val="clear" w:color="auto" w:fill="FFFFFF"/>
            <w:tcMar>
              <w:top w:w="120" w:type="dxa"/>
              <w:left w:w="120" w:type="dxa"/>
              <w:bottom w:w="120" w:type="dxa"/>
              <w:right w:w="120" w:type="dxa"/>
            </w:tcMar>
            <w:hideMark/>
          </w:tcPr>
          <w:p w14:paraId="1B23AA84" w14:textId="77777777" w:rsidR="0030461B" w:rsidRDefault="0030461B">
            <w:pPr>
              <w:spacing w:before="300" w:after="300"/>
            </w:pPr>
            <w:r>
              <w:t>Mexico</w:t>
            </w:r>
          </w:p>
        </w:tc>
      </w:tr>
      <w:tr w:rsidR="0030461B" w14:paraId="2756F417" w14:textId="77777777" w:rsidTr="006102EC">
        <w:tc>
          <w:tcPr>
            <w:tcW w:w="1443" w:type="dxa"/>
            <w:shd w:val="clear" w:color="auto" w:fill="F1F1F1"/>
            <w:tcMar>
              <w:top w:w="120" w:type="dxa"/>
              <w:left w:w="240" w:type="dxa"/>
              <w:bottom w:w="120" w:type="dxa"/>
              <w:right w:w="120" w:type="dxa"/>
            </w:tcMar>
            <w:hideMark/>
          </w:tcPr>
          <w:p w14:paraId="41247CD7" w14:textId="77777777" w:rsidR="0030461B" w:rsidRDefault="0030461B">
            <w:pPr>
              <w:spacing w:before="300" w:after="300"/>
            </w:pPr>
            <w:r>
              <w:t>3</w:t>
            </w:r>
          </w:p>
        </w:tc>
        <w:tc>
          <w:tcPr>
            <w:tcW w:w="2217" w:type="dxa"/>
            <w:shd w:val="clear" w:color="auto" w:fill="F1F1F1"/>
            <w:tcMar>
              <w:top w:w="120" w:type="dxa"/>
              <w:left w:w="120" w:type="dxa"/>
              <w:bottom w:w="120" w:type="dxa"/>
              <w:right w:w="120" w:type="dxa"/>
            </w:tcMar>
            <w:hideMark/>
          </w:tcPr>
          <w:p w14:paraId="2FD6237E" w14:textId="77777777" w:rsidR="0030461B" w:rsidRDefault="0030461B">
            <w:pPr>
              <w:spacing w:before="300" w:after="300"/>
            </w:pPr>
            <w:r>
              <w:t xml:space="preserve">Antonio Moreno </w:t>
            </w:r>
            <w:proofErr w:type="spellStart"/>
            <w:r>
              <w:t>Taquería</w:t>
            </w:r>
            <w:proofErr w:type="spellEnd"/>
          </w:p>
        </w:tc>
        <w:tc>
          <w:tcPr>
            <w:tcW w:w="1530" w:type="dxa"/>
            <w:shd w:val="clear" w:color="auto" w:fill="F1F1F1"/>
            <w:tcMar>
              <w:top w:w="120" w:type="dxa"/>
              <w:left w:w="120" w:type="dxa"/>
              <w:bottom w:w="120" w:type="dxa"/>
              <w:right w:w="120" w:type="dxa"/>
            </w:tcMar>
            <w:hideMark/>
          </w:tcPr>
          <w:p w14:paraId="451C5504" w14:textId="77777777" w:rsidR="0030461B" w:rsidRDefault="0030461B">
            <w:pPr>
              <w:spacing w:before="300" w:after="300"/>
            </w:pPr>
            <w:r>
              <w:t>Antonio Moreno</w:t>
            </w:r>
          </w:p>
        </w:tc>
        <w:tc>
          <w:tcPr>
            <w:tcW w:w="1364" w:type="dxa"/>
            <w:shd w:val="clear" w:color="auto" w:fill="F1F1F1"/>
            <w:tcMar>
              <w:top w:w="120" w:type="dxa"/>
              <w:left w:w="120" w:type="dxa"/>
              <w:bottom w:w="120" w:type="dxa"/>
              <w:right w:w="120" w:type="dxa"/>
            </w:tcMar>
            <w:hideMark/>
          </w:tcPr>
          <w:p w14:paraId="6AF655CA" w14:textId="77777777" w:rsidR="0030461B" w:rsidRDefault="0030461B">
            <w:pPr>
              <w:spacing w:before="300" w:after="300"/>
            </w:pPr>
            <w:proofErr w:type="spellStart"/>
            <w:r>
              <w:t>Mataderos</w:t>
            </w:r>
            <w:proofErr w:type="spellEnd"/>
            <w:r>
              <w:t xml:space="preserve"> 2312</w:t>
            </w:r>
          </w:p>
        </w:tc>
        <w:tc>
          <w:tcPr>
            <w:tcW w:w="1156" w:type="dxa"/>
            <w:shd w:val="clear" w:color="auto" w:fill="F1F1F1"/>
            <w:tcMar>
              <w:top w:w="120" w:type="dxa"/>
              <w:left w:w="120" w:type="dxa"/>
              <w:bottom w:w="120" w:type="dxa"/>
              <w:right w:w="120" w:type="dxa"/>
            </w:tcMar>
            <w:hideMark/>
          </w:tcPr>
          <w:p w14:paraId="07461056" w14:textId="77777777" w:rsidR="0030461B" w:rsidRDefault="0030461B">
            <w:pPr>
              <w:spacing w:before="300" w:after="300"/>
            </w:pPr>
            <w:r>
              <w:t>México D.F.</w:t>
            </w:r>
          </w:p>
        </w:tc>
        <w:tc>
          <w:tcPr>
            <w:tcW w:w="4353" w:type="dxa"/>
            <w:shd w:val="clear" w:color="auto" w:fill="F1F1F1"/>
            <w:tcMar>
              <w:top w:w="120" w:type="dxa"/>
              <w:left w:w="120" w:type="dxa"/>
              <w:bottom w:w="120" w:type="dxa"/>
              <w:right w:w="120" w:type="dxa"/>
            </w:tcMar>
            <w:hideMark/>
          </w:tcPr>
          <w:p w14:paraId="25ED60BA" w14:textId="77777777" w:rsidR="0030461B" w:rsidRDefault="0030461B">
            <w:pPr>
              <w:spacing w:before="300" w:after="300"/>
            </w:pPr>
            <w:r>
              <w:t>05023</w:t>
            </w:r>
          </w:p>
        </w:tc>
        <w:tc>
          <w:tcPr>
            <w:tcW w:w="0" w:type="auto"/>
            <w:shd w:val="clear" w:color="auto" w:fill="F1F1F1"/>
            <w:tcMar>
              <w:top w:w="120" w:type="dxa"/>
              <w:left w:w="120" w:type="dxa"/>
              <w:bottom w:w="120" w:type="dxa"/>
              <w:right w:w="120" w:type="dxa"/>
            </w:tcMar>
            <w:hideMark/>
          </w:tcPr>
          <w:p w14:paraId="1EA47CDD" w14:textId="77777777" w:rsidR="0030461B" w:rsidRDefault="0030461B">
            <w:pPr>
              <w:spacing w:before="300" w:after="300"/>
            </w:pPr>
            <w:r>
              <w:t>Mexico</w:t>
            </w:r>
          </w:p>
        </w:tc>
      </w:tr>
    </w:tbl>
    <w:p w14:paraId="4DDEECF9"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"Suppliers"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4"/>
        <w:gridCol w:w="1539"/>
        <w:gridCol w:w="1687"/>
        <w:gridCol w:w="1710"/>
        <w:gridCol w:w="1440"/>
        <w:gridCol w:w="3676"/>
        <w:gridCol w:w="1109"/>
      </w:tblGrid>
      <w:tr w:rsidR="0030461B" w14:paraId="0A7DF061" w14:textId="77777777" w:rsidTr="006102EC">
        <w:tc>
          <w:tcPr>
            <w:tcW w:w="1964" w:type="dxa"/>
            <w:shd w:val="clear" w:color="auto" w:fill="FFFFFF"/>
            <w:tcMar>
              <w:top w:w="120" w:type="dxa"/>
              <w:left w:w="240" w:type="dxa"/>
              <w:bottom w:w="120" w:type="dxa"/>
              <w:right w:w="120" w:type="dxa"/>
            </w:tcMar>
            <w:hideMark/>
          </w:tcPr>
          <w:p w14:paraId="7C35E565" w14:textId="77777777" w:rsidR="0030461B" w:rsidRDefault="0030461B">
            <w:pPr>
              <w:spacing w:before="300" w:after="300"/>
              <w:rPr>
                <w:rFonts w:ascii="Times New Roman" w:hAnsi="Times New Roman"/>
                <w:b/>
                <w:bCs/>
                <w:sz w:val="24"/>
                <w:szCs w:val="24"/>
              </w:rPr>
            </w:pPr>
            <w:proofErr w:type="spellStart"/>
            <w:r>
              <w:rPr>
                <w:b/>
                <w:bCs/>
              </w:rPr>
              <w:t>SupplierID</w:t>
            </w:r>
            <w:proofErr w:type="spellEnd"/>
          </w:p>
        </w:tc>
        <w:tc>
          <w:tcPr>
            <w:tcW w:w="1539" w:type="dxa"/>
            <w:shd w:val="clear" w:color="auto" w:fill="FFFFFF"/>
            <w:tcMar>
              <w:top w:w="120" w:type="dxa"/>
              <w:left w:w="120" w:type="dxa"/>
              <w:bottom w:w="120" w:type="dxa"/>
              <w:right w:w="120" w:type="dxa"/>
            </w:tcMar>
            <w:hideMark/>
          </w:tcPr>
          <w:p w14:paraId="3AAE44D5" w14:textId="77777777" w:rsidR="0030461B" w:rsidRDefault="0030461B">
            <w:pPr>
              <w:spacing w:before="300" w:after="300"/>
              <w:rPr>
                <w:b/>
                <w:bCs/>
              </w:rPr>
            </w:pPr>
            <w:proofErr w:type="spellStart"/>
            <w:r>
              <w:rPr>
                <w:b/>
                <w:bCs/>
              </w:rPr>
              <w:t>SupplierName</w:t>
            </w:r>
            <w:proofErr w:type="spellEnd"/>
          </w:p>
        </w:tc>
        <w:tc>
          <w:tcPr>
            <w:tcW w:w="1687" w:type="dxa"/>
            <w:shd w:val="clear" w:color="auto" w:fill="FFFFFF"/>
            <w:tcMar>
              <w:top w:w="120" w:type="dxa"/>
              <w:left w:w="120" w:type="dxa"/>
              <w:bottom w:w="120" w:type="dxa"/>
              <w:right w:w="120" w:type="dxa"/>
            </w:tcMar>
            <w:hideMark/>
          </w:tcPr>
          <w:p w14:paraId="4A938402" w14:textId="77777777" w:rsidR="0030461B" w:rsidRDefault="0030461B">
            <w:pPr>
              <w:spacing w:before="300" w:after="300"/>
              <w:rPr>
                <w:b/>
                <w:bCs/>
              </w:rPr>
            </w:pPr>
            <w:proofErr w:type="spellStart"/>
            <w:r>
              <w:rPr>
                <w:b/>
                <w:bCs/>
              </w:rPr>
              <w:t>ContactName</w:t>
            </w:r>
            <w:proofErr w:type="spellEnd"/>
          </w:p>
        </w:tc>
        <w:tc>
          <w:tcPr>
            <w:tcW w:w="1710" w:type="dxa"/>
            <w:shd w:val="clear" w:color="auto" w:fill="FFFFFF"/>
            <w:tcMar>
              <w:top w:w="120" w:type="dxa"/>
              <w:left w:w="120" w:type="dxa"/>
              <w:bottom w:w="120" w:type="dxa"/>
              <w:right w:w="120" w:type="dxa"/>
            </w:tcMar>
            <w:hideMark/>
          </w:tcPr>
          <w:p w14:paraId="183C1865" w14:textId="77777777" w:rsidR="0030461B" w:rsidRDefault="0030461B">
            <w:pPr>
              <w:spacing w:before="300" w:after="300"/>
              <w:rPr>
                <w:b/>
                <w:bCs/>
              </w:rPr>
            </w:pPr>
            <w:r>
              <w:rPr>
                <w:b/>
                <w:bCs/>
              </w:rPr>
              <w:t>Address</w:t>
            </w:r>
          </w:p>
        </w:tc>
        <w:tc>
          <w:tcPr>
            <w:tcW w:w="1440" w:type="dxa"/>
            <w:shd w:val="clear" w:color="auto" w:fill="FFFFFF"/>
            <w:tcMar>
              <w:top w:w="120" w:type="dxa"/>
              <w:left w:w="120" w:type="dxa"/>
              <w:bottom w:w="120" w:type="dxa"/>
              <w:right w:w="120" w:type="dxa"/>
            </w:tcMar>
            <w:hideMark/>
          </w:tcPr>
          <w:p w14:paraId="5480A219" w14:textId="77777777" w:rsidR="0030461B" w:rsidRDefault="0030461B">
            <w:pPr>
              <w:spacing w:before="300" w:after="300"/>
              <w:rPr>
                <w:b/>
                <w:bCs/>
              </w:rPr>
            </w:pPr>
            <w:r>
              <w:rPr>
                <w:b/>
                <w:bCs/>
              </w:rPr>
              <w:t>City</w:t>
            </w:r>
          </w:p>
        </w:tc>
        <w:tc>
          <w:tcPr>
            <w:tcW w:w="3676" w:type="dxa"/>
            <w:shd w:val="clear" w:color="auto" w:fill="FFFFFF"/>
            <w:tcMar>
              <w:top w:w="120" w:type="dxa"/>
              <w:left w:w="120" w:type="dxa"/>
              <w:bottom w:w="120" w:type="dxa"/>
              <w:right w:w="120" w:type="dxa"/>
            </w:tcMar>
            <w:hideMark/>
          </w:tcPr>
          <w:p w14:paraId="65D776E4" w14:textId="77777777" w:rsidR="0030461B" w:rsidRDefault="0030461B">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15F8F28E" w14:textId="77777777" w:rsidR="0030461B" w:rsidRDefault="0030461B">
            <w:pPr>
              <w:spacing w:before="300" w:after="300"/>
              <w:rPr>
                <w:b/>
                <w:bCs/>
              </w:rPr>
            </w:pPr>
            <w:r>
              <w:rPr>
                <w:b/>
                <w:bCs/>
              </w:rPr>
              <w:t>Country</w:t>
            </w:r>
          </w:p>
        </w:tc>
      </w:tr>
      <w:tr w:rsidR="0030461B" w14:paraId="202228B9" w14:textId="77777777" w:rsidTr="006102EC">
        <w:tc>
          <w:tcPr>
            <w:tcW w:w="0" w:type="auto"/>
            <w:shd w:val="clear" w:color="auto" w:fill="F1F1F1"/>
            <w:tcMar>
              <w:top w:w="120" w:type="dxa"/>
              <w:left w:w="240" w:type="dxa"/>
              <w:bottom w:w="120" w:type="dxa"/>
              <w:right w:w="120" w:type="dxa"/>
            </w:tcMar>
            <w:hideMark/>
          </w:tcPr>
          <w:p w14:paraId="1C7B74F5" w14:textId="77777777" w:rsidR="0030461B" w:rsidRDefault="0030461B">
            <w:pPr>
              <w:spacing w:before="300" w:after="300"/>
            </w:pPr>
            <w:r>
              <w:t>1</w:t>
            </w:r>
          </w:p>
        </w:tc>
        <w:tc>
          <w:tcPr>
            <w:tcW w:w="1539" w:type="dxa"/>
            <w:shd w:val="clear" w:color="auto" w:fill="F1F1F1"/>
            <w:tcMar>
              <w:top w:w="120" w:type="dxa"/>
              <w:left w:w="120" w:type="dxa"/>
              <w:bottom w:w="120" w:type="dxa"/>
              <w:right w:w="120" w:type="dxa"/>
            </w:tcMar>
            <w:hideMark/>
          </w:tcPr>
          <w:p w14:paraId="4742ABED" w14:textId="77777777" w:rsidR="0030461B" w:rsidRDefault="0030461B">
            <w:pPr>
              <w:spacing w:before="300" w:after="300"/>
            </w:pPr>
            <w:r>
              <w:t>Exotic Liquid</w:t>
            </w:r>
          </w:p>
        </w:tc>
        <w:tc>
          <w:tcPr>
            <w:tcW w:w="1687" w:type="dxa"/>
            <w:shd w:val="clear" w:color="auto" w:fill="F1F1F1"/>
            <w:tcMar>
              <w:top w:w="120" w:type="dxa"/>
              <w:left w:w="120" w:type="dxa"/>
              <w:bottom w:w="120" w:type="dxa"/>
              <w:right w:w="120" w:type="dxa"/>
            </w:tcMar>
            <w:hideMark/>
          </w:tcPr>
          <w:p w14:paraId="63CA8387" w14:textId="77777777" w:rsidR="0030461B" w:rsidRDefault="0030461B">
            <w:pPr>
              <w:spacing w:before="300" w:after="300"/>
            </w:pPr>
            <w:r>
              <w:t>Charlotte Cooper</w:t>
            </w:r>
          </w:p>
        </w:tc>
        <w:tc>
          <w:tcPr>
            <w:tcW w:w="1710" w:type="dxa"/>
            <w:shd w:val="clear" w:color="auto" w:fill="F1F1F1"/>
            <w:tcMar>
              <w:top w:w="120" w:type="dxa"/>
              <w:left w:w="120" w:type="dxa"/>
              <w:bottom w:w="120" w:type="dxa"/>
              <w:right w:w="120" w:type="dxa"/>
            </w:tcMar>
            <w:hideMark/>
          </w:tcPr>
          <w:p w14:paraId="6B24C97A" w14:textId="77777777" w:rsidR="0030461B" w:rsidRDefault="0030461B">
            <w:pPr>
              <w:spacing w:before="300" w:after="300"/>
            </w:pPr>
            <w:r>
              <w:t>49 Gilbert St.</w:t>
            </w:r>
          </w:p>
        </w:tc>
        <w:tc>
          <w:tcPr>
            <w:tcW w:w="1440" w:type="dxa"/>
            <w:shd w:val="clear" w:color="auto" w:fill="F1F1F1"/>
            <w:tcMar>
              <w:top w:w="120" w:type="dxa"/>
              <w:left w:w="120" w:type="dxa"/>
              <w:bottom w:w="120" w:type="dxa"/>
              <w:right w:w="120" w:type="dxa"/>
            </w:tcMar>
            <w:hideMark/>
          </w:tcPr>
          <w:p w14:paraId="7D523BB0" w14:textId="77777777" w:rsidR="0030461B" w:rsidRDefault="0030461B">
            <w:pPr>
              <w:spacing w:before="300" w:after="300"/>
            </w:pPr>
            <w:r>
              <w:t>London</w:t>
            </w:r>
          </w:p>
        </w:tc>
        <w:tc>
          <w:tcPr>
            <w:tcW w:w="3676" w:type="dxa"/>
            <w:shd w:val="clear" w:color="auto" w:fill="F1F1F1"/>
            <w:tcMar>
              <w:top w:w="120" w:type="dxa"/>
              <w:left w:w="120" w:type="dxa"/>
              <w:bottom w:w="120" w:type="dxa"/>
              <w:right w:w="120" w:type="dxa"/>
            </w:tcMar>
            <w:hideMark/>
          </w:tcPr>
          <w:p w14:paraId="56C8BE34" w14:textId="77777777" w:rsidR="0030461B" w:rsidRDefault="0030461B">
            <w:pPr>
              <w:spacing w:before="300" w:after="300"/>
            </w:pPr>
            <w:r>
              <w:t>EC1 4SD</w:t>
            </w:r>
          </w:p>
        </w:tc>
        <w:tc>
          <w:tcPr>
            <w:tcW w:w="0" w:type="auto"/>
            <w:shd w:val="clear" w:color="auto" w:fill="F1F1F1"/>
            <w:tcMar>
              <w:top w:w="120" w:type="dxa"/>
              <w:left w:w="120" w:type="dxa"/>
              <w:bottom w:w="120" w:type="dxa"/>
              <w:right w:w="120" w:type="dxa"/>
            </w:tcMar>
            <w:hideMark/>
          </w:tcPr>
          <w:p w14:paraId="6E35C70D" w14:textId="77777777" w:rsidR="0030461B" w:rsidRDefault="0030461B">
            <w:pPr>
              <w:spacing w:before="300" w:after="300"/>
            </w:pPr>
            <w:r>
              <w:t>UK</w:t>
            </w:r>
          </w:p>
        </w:tc>
      </w:tr>
      <w:tr w:rsidR="0030461B" w14:paraId="538C656E" w14:textId="77777777" w:rsidTr="006102EC">
        <w:tc>
          <w:tcPr>
            <w:tcW w:w="0" w:type="auto"/>
            <w:shd w:val="clear" w:color="auto" w:fill="FFFFFF"/>
            <w:tcMar>
              <w:top w:w="120" w:type="dxa"/>
              <w:left w:w="240" w:type="dxa"/>
              <w:bottom w:w="120" w:type="dxa"/>
              <w:right w:w="120" w:type="dxa"/>
            </w:tcMar>
            <w:hideMark/>
          </w:tcPr>
          <w:p w14:paraId="5981035E" w14:textId="77777777" w:rsidR="0030461B" w:rsidRDefault="0030461B">
            <w:pPr>
              <w:spacing w:before="300" w:after="300"/>
            </w:pPr>
            <w:r>
              <w:t>2</w:t>
            </w:r>
          </w:p>
        </w:tc>
        <w:tc>
          <w:tcPr>
            <w:tcW w:w="1539" w:type="dxa"/>
            <w:shd w:val="clear" w:color="auto" w:fill="FFFFFF"/>
            <w:tcMar>
              <w:top w:w="120" w:type="dxa"/>
              <w:left w:w="120" w:type="dxa"/>
              <w:bottom w:w="120" w:type="dxa"/>
              <w:right w:w="120" w:type="dxa"/>
            </w:tcMar>
            <w:hideMark/>
          </w:tcPr>
          <w:p w14:paraId="456B15E6" w14:textId="77777777" w:rsidR="0030461B" w:rsidRDefault="0030461B">
            <w:pPr>
              <w:spacing w:before="300" w:after="300"/>
            </w:pPr>
            <w:r>
              <w:t>New Orleans Cajun Delights</w:t>
            </w:r>
          </w:p>
        </w:tc>
        <w:tc>
          <w:tcPr>
            <w:tcW w:w="1687" w:type="dxa"/>
            <w:shd w:val="clear" w:color="auto" w:fill="FFFFFF"/>
            <w:tcMar>
              <w:top w:w="120" w:type="dxa"/>
              <w:left w:w="120" w:type="dxa"/>
              <w:bottom w:w="120" w:type="dxa"/>
              <w:right w:w="120" w:type="dxa"/>
            </w:tcMar>
            <w:hideMark/>
          </w:tcPr>
          <w:p w14:paraId="3833EFD9" w14:textId="77777777" w:rsidR="0030461B" w:rsidRDefault="0030461B">
            <w:pPr>
              <w:spacing w:before="300" w:after="300"/>
            </w:pPr>
            <w:r>
              <w:t>Shelley Burke</w:t>
            </w:r>
          </w:p>
        </w:tc>
        <w:tc>
          <w:tcPr>
            <w:tcW w:w="1710" w:type="dxa"/>
            <w:shd w:val="clear" w:color="auto" w:fill="FFFFFF"/>
            <w:tcMar>
              <w:top w:w="120" w:type="dxa"/>
              <w:left w:w="120" w:type="dxa"/>
              <w:bottom w:w="120" w:type="dxa"/>
              <w:right w:w="120" w:type="dxa"/>
            </w:tcMar>
            <w:hideMark/>
          </w:tcPr>
          <w:p w14:paraId="3B8522C3" w14:textId="77777777" w:rsidR="0030461B" w:rsidRDefault="0030461B">
            <w:pPr>
              <w:spacing w:before="300" w:after="300"/>
            </w:pPr>
            <w:r>
              <w:t>P.O. Box 78934</w:t>
            </w:r>
          </w:p>
        </w:tc>
        <w:tc>
          <w:tcPr>
            <w:tcW w:w="1440" w:type="dxa"/>
            <w:shd w:val="clear" w:color="auto" w:fill="FFFFFF"/>
            <w:tcMar>
              <w:top w:w="120" w:type="dxa"/>
              <w:left w:w="120" w:type="dxa"/>
              <w:bottom w:w="120" w:type="dxa"/>
              <w:right w:w="120" w:type="dxa"/>
            </w:tcMar>
            <w:hideMark/>
          </w:tcPr>
          <w:p w14:paraId="7D935EE3" w14:textId="77777777" w:rsidR="0030461B" w:rsidRDefault="0030461B">
            <w:pPr>
              <w:spacing w:before="300" w:after="300"/>
            </w:pPr>
            <w:r>
              <w:t>New Orleans</w:t>
            </w:r>
          </w:p>
        </w:tc>
        <w:tc>
          <w:tcPr>
            <w:tcW w:w="3676" w:type="dxa"/>
            <w:shd w:val="clear" w:color="auto" w:fill="FFFFFF"/>
            <w:tcMar>
              <w:top w:w="120" w:type="dxa"/>
              <w:left w:w="120" w:type="dxa"/>
              <w:bottom w:w="120" w:type="dxa"/>
              <w:right w:w="120" w:type="dxa"/>
            </w:tcMar>
            <w:hideMark/>
          </w:tcPr>
          <w:p w14:paraId="19AC38AE" w14:textId="77777777" w:rsidR="0030461B" w:rsidRDefault="0030461B">
            <w:pPr>
              <w:spacing w:before="300" w:after="300"/>
            </w:pPr>
            <w:r>
              <w:t>70117</w:t>
            </w:r>
          </w:p>
        </w:tc>
        <w:tc>
          <w:tcPr>
            <w:tcW w:w="0" w:type="auto"/>
            <w:shd w:val="clear" w:color="auto" w:fill="FFFFFF"/>
            <w:tcMar>
              <w:top w:w="120" w:type="dxa"/>
              <w:left w:w="120" w:type="dxa"/>
              <w:bottom w:w="120" w:type="dxa"/>
              <w:right w:w="120" w:type="dxa"/>
            </w:tcMar>
            <w:hideMark/>
          </w:tcPr>
          <w:p w14:paraId="7F073BC1" w14:textId="77777777" w:rsidR="0030461B" w:rsidRDefault="0030461B">
            <w:pPr>
              <w:spacing w:before="300" w:after="300"/>
            </w:pPr>
            <w:r>
              <w:t>USA</w:t>
            </w:r>
          </w:p>
        </w:tc>
      </w:tr>
      <w:tr w:rsidR="0030461B" w14:paraId="6A42EA49" w14:textId="77777777" w:rsidTr="006102EC">
        <w:tc>
          <w:tcPr>
            <w:tcW w:w="0" w:type="auto"/>
            <w:shd w:val="clear" w:color="auto" w:fill="F1F1F1"/>
            <w:tcMar>
              <w:top w:w="120" w:type="dxa"/>
              <w:left w:w="240" w:type="dxa"/>
              <w:bottom w:w="120" w:type="dxa"/>
              <w:right w:w="120" w:type="dxa"/>
            </w:tcMar>
            <w:hideMark/>
          </w:tcPr>
          <w:p w14:paraId="4C1C12CA" w14:textId="77777777" w:rsidR="0030461B" w:rsidRDefault="0030461B">
            <w:pPr>
              <w:spacing w:before="300" w:after="300"/>
            </w:pPr>
            <w:r>
              <w:t>3</w:t>
            </w:r>
          </w:p>
        </w:tc>
        <w:tc>
          <w:tcPr>
            <w:tcW w:w="1539" w:type="dxa"/>
            <w:shd w:val="clear" w:color="auto" w:fill="F1F1F1"/>
            <w:tcMar>
              <w:top w:w="120" w:type="dxa"/>
              <w:left w:w="120" w:type="dxa"/>
              <w:bottom w:w="120" w:type="dxa"/>
              <w:right w:w="120" w:type="dxa"/>
            </w:tcMar>
            <w:hideMark/>
          </w:tcPr>
          <w:p w14:paraId="6C09A373" w14:textId="77777777" w:rsidR="0030461B" w:rsidRDefault="0030461B">
            <w:pPr>
              <w:spacing w:before="300" w:after="300"/>
            </w:pPr>
            <w:r>
              <w:t>Grandma Kelly's Homestead</w:t>
            </w:r>
          </w:p>
        </w:tc>
        <w:tc>
          <w:tcPr>
            <w:tcW w:w="1687" w:type="dxa"/>
            <w:shd w:val="clear" w:color="auto" w:fill="F1F1F1"/>
            <w:tcMar>
              <w:top w:w="120" w:type="dxa"/>
              <w:left w:w="120" w:type="dxa"/>
              <w:bottom w:w="120" w:type="dxa"/>
              <w:right w:w="120" w:type="dxa"/>
            </w:tcMar>
            <w:hideMark/>
          </w:tcPr>
          <w:p w14:paraId="48D06B56" w14:textId="77777777" w:rsidR="0030461B" w:rsidRDefault="0030461B">
            <w:pPr>
              <w:spacing w:before="300" w:after="300"/>
            </w:pPr>
            <w:r>
              <w:t>Regina Murphy</w:t>
            </w:r>
          </w:p>
        </w:tc>
        <w:tc>
          <w:tcPr>
            <w:tcW w:w="1710" w:type="dxa"/>
            <w:shd w:val="clear" w:color="auto" w:fill="F1F1F1"/>
            <w:tcMar>
              <w:top w:w="120" w:type="dxa"/>
              <w:left w:w="120" w:type="dxa"/>
              <w:bottom w:w="120" w:type="dxa"/>
              <w:right w:w="120" w:type="dxa"/>
            </w:tcMar>
            <w:hideMark/>
          </w:tcPr>
          <w:p w14:paraId="7EB2A61E" w14:textId="77777777" w:rsidR="0030461B" w:rsidRDefault="0030461B">
            <w:pPr>
              <w:spacing w:before="300" w:after="300"/>
            </w:pPr>
            <w:r>
              <w:t>707 Oxford Rd.</w:t>
            </w:r>
          </w:p>
        </w:tc>
        <w:tc>
          <w:tcPr>
            <w:tcW w:w="1440" w:type="dxa"/>
            <w:shd w:val="clear" w:color="auto" w:fill="F1F1F1"/>
            <w:tcMar>
              <w:top w:w="120" w:type="dxa"/>
              <w:left w:w="120" w:type="dxa"/>
              <w:bottom w:w="120" w:type="dxa"/>
              <w:right w:w="120" w:type="dxa"/>
            </w:tcMar>
            <w:hideMark/>
          </w:tcPr>
          <w:p w14:paraId="269BD1F9" w14:textId="77777777" w:rsidR="0030461B" w:rsidRDefault="0030461B">
            <w:pPr>
              <w:spacing w:before="300" w:after="300"/>
            </w:pPr>
            <w:r>
              <w:t>Ann Arbor</w:t>
            </w:r>
          </w:p>
        </w:tc>
        <w:tc>
          <w:tcPr>
            <w:tcW w:w="3676" w:type="dxa"/>
            <w:shd w:val="clear" w:color="auto" w:fill="F1F1F1"/>
            <w:tcMar>
              <w:top w:w="120" w:type="dxa"/>
              <w:left w:w="120" w:type="dxa"/>
              <w:bottom w:w="120" w:type="dxa"/>
              <w:right w:w="120" w:type="dxa"/>
            </w:tcMar>
            <w:hideMark/>
          </w:tcPr>
          <w:p w14:paraId="42D307B6" w14:textId="77777777" w:rsidR="0030461B" w:rsidRDefault="0030461B">
            <w:pPr>
              <w:spacing w:before="300" w:after="300"/>
            </w:pPr>
            <w:r>
              <w:t>48104</w:t>
            </w:r>
          </w:p>
        </w:tc>
        <w:tc>
          <w:tcPr>
            <w:tcW w:w="0" w:type="auto"/>
            <w:shd w:val="clear" w:color="auto" w:fill="F1F1F1"/>
            <w:tcMar>
              <w:top w:w="120" w:type="dxa"/>
              <w:left w:w="120" w:type="dxa"/>
              <w:bottom w:w="120" w:type="dxa"/>
              <w:right w:w="120" w:type="dxa"/>
            </w:tcMar>
            <w:hideMark/>
          </w:tcPr>
          <w:p w14:paraId="34DBAB2F" w14:textId="77777777" w:rsidR="0030461B" w:rsidRDefault="0030461B">
            <w:pPr>
              <w:spacing w:before="300" w:after="300"/>
            </w:pPr>
            <w:r>
              <w:t>USA</w:t>
            </w:r>
          </w:p>
        </w:tc>
      </w:tr>
    </w:tbl>
    <w:p w14:paraId="2422E5E9" w14:textId="77777777" w:rsidR="0030461B" w:rsidRDefault="00000000" w:rsidP="0030461B">
      <w:pPr>
        <w:spacing w:before="300" w:after="300"/>
        <w:rPr>
          <w:rFonts w:ascii="Times New Roman" w:hAnsi="Times New Roman"/>
          <w:sz w:val="24"/>
          <w:szCs w:val="24"/>
        </w:rPr>
      </w:pPr>
      <w:r>
        <w:pict w14:anchorId="3B161975">
          <v:rect id="_x0000_i1073" style="width:0;height:0" o:hralign="center" o:hrstd="t" o:hrnoshade="t" o:hr="t" fillcolor="black" stroked="f"/>
        </w:pict>
      </w:r>
    </w:p>
    <w:p w14:paraId="69DAEAFE"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Example</w:t>
      </w:r>
    </w:p>
    <w:p w14:paraId="0E75F9D4"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14:paraId="5EFDEE8A"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EB50AA2"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1265D547"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If some customers or suppliers have the same city, each city will only be listed once, because UNION selects only </w:t>
      </w:r>
      <w:r w:rsidRPr="0005481F">
        <w:rPr>
          <w:rFonts w:ascii="Verdana" w:hAnsi="Verdana"/>
          <w:b/>
          <w:color w:val="FF0000"/>
          <w:sz w:val="28"/>
          <w:szCs w:val="23"/>
        </w:rPr>
        <w:t>distinct values</w:t>
      </w:r>
      <w:r>
        <w:rPr>
          <w:rFonts w:ascii="Verdana" w:hAnsi="Verdana"/>
          <w:color w:val="000000"/>
          <w:sz w:val="23"/>
          <w:szCs w:val="23"/>
        </w:rPr>
        <w:t>. Use UNION ALL to also select duplicate values!</w:t>
      </w:r>
    </w:p>
    <w:p w14:paraId="67B3B1E6" w14:textId="77777777" w:rsidR="0030461B" w:rsidRDefault="00000000" w:rsidP="0030461B">
      <w:pPr>
        <w:spacing w:before="300" w:after="300"/>
        <w:rPr>
          <w:rFonts w:ascii="Times New Roman" w:hAnsi="Times New Roman"/>
          <w:sz w:val="24"/>
          <w:szCs w:val="24"/>
        </w:rPr>
      </w:pPr>
      <w:r>
        <w:pict w14:anchorId="59DB6C54">
          <v:rect id="_x0000_i1074" style="width:0;height:0" o:hralign="center" o:hrstd="t" o:hrnoshade="t" o:hr="t" fillcolor="black" stroked="f"/>
        </w:pict>
      </w:r>
    </w:p>
    <w:p w14:paraId="73BCABBA"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Example</w:t>
      </w:r>
    </w:p>
    <w:p w14:paraId="28150358"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(duplicate values also) from both the "Customers" and the "Suppliers" table:</w:t>
      </w:r>
    </w:p>
    <w:p w14:paraId="492E1BB6"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8E9FFAB"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140201D7" w14:textId="77777777" w:rsidR="0030461B" w:rsidRDefault="00000000" w:rsidP="0030461B">
      <w:pPr>
        <w:spacing w:before="300" w:after="300"/>
        <w:rPr>
          <w:rFonts w:ascii="Times New Roman" w:hAnsi="Times New Roman"/>
          <w:sz w:val="24"/>
          <w:szCs w:val="24"/>
        </w:rPr>
      </w:pPr>
      <w:r>
        <w:pict w14:anchorId="51D7AFA7">
          <v:rect id="_x0000_i1075" style="width:0;height:0" o:hralign="center" o:hrstd="t" o:hrnoshade="t" o:hr="t" fillcolor="black" stroked="f"/>
        </w:pict>
      </w:r>
    </w:p>
    <w:p w14:paraId="2C0D49DB"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SQL UNION With </w:t>
      </w:r>
      <w:proofErr w:type="gramStart"/>
      <w:r>
        <w:rPr>
          <w:rFonts w:ascii="Segoe UI" w:hAnsi="Segoe UI" w:cs="Segoe UI"/>
          <w:b w:val="0"/>
          <w:bCs w:val="0"/>
          <w:color w:val="000000"/>
          <w:sz w:val="48"/>
          <w:szCs w:val="48"/>
        </w:rPr>
        <w:t>WHERE</w:t>
      </w:r>
      <w:proofErr w:type="gramEnd"/>
    </w:p>
    <w:p w14:paraId="14D72B9B"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14:paraId="1DB09301"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0461F6" w14:textId="77777777" w:rsidR="0030461B" w:rsidRP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lastRenderedPageBreak/>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r w:rsidR="00000000">
        <w:pict w14:anchorId="5A7A6B0A">
          <v:rect id="_x0000_i1076" style="width:0;height:0" o:hralign="center" o:hrstd="t" o:hrnoshade="t" o:hr="t" fillcolor="black" stroked="f"/>
        </w:pict>
      </w:r>
    </w:p>
    <w:p w14:paraId="352ED09E"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SQL UNION ALL With </w:t>
      </w:r>
      <w:proofErr w:type="gramStart"/>
      <w:r>
        <w:rPr>
          <w:rFonts w:ascii="Segoe UI" w:hAnsi="Segoe UI" w:cs="Segoe UI"/>
          <w:b w:val="0"/>
          <w:bCs w:val="0"/>
          <w:color w:val="000000"/>
          <w:sz w:val="48"/>
          <w:szCs w:val="48"/>
        </w:rPr>
        <w:t>WHERE</w:t>
      </w:r>
      <w:proofErr w:type="gramEnd"/>
    </w:p>
    <w:p w14:paraId="6006045B"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14:paraId="61E1F16C"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3F79853" w14:textId="77777777" w:rsidR="0030461B" w:rsidRDefault="0030461B" w:rsidP="0030461B">
      <w:pPr>
        <w:shd w:val="clear" w:color="auto" w:fill="FFFFFF"/>
        <w:rPr>
          <w:rFonts w:ascii="Verdana" w:hAnsi="Verdana"/>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r>
        <w:rPr>
          <w:rFonts w:ascii="Verdana" w:hAnsi="Verdana"/>
          <w:color w:val="000000"/>
          <w:sz w:val="23"/>
          <w:szCs w:val="23"/>
        </w:rPr>
        <w:t xml:space="preserve"> </w:t>
      </w:r>
    </w:p>
    <w:p w14:paraId="3C9B64B2" w14:textId="77777777" w:rsidR="0030461B" w:rsidRDefault="00000000" w:rsidP="0030461B">
      <w:pPr>
        <w:spacing w:before="300" w:after="300"/>
        <w:rPr>
          <w:rFonts w:ascii="Times New Roman" w:hAnsi="Times New Roman"/>
          <w:sz w:val="24"/>
          <w:szCs w:val="24"/>
        </w:rPr>
      </w:pPr>
      <w:r>
        <w:pict w14:anchorId="25694284">
          <v:rect id="_x0000_i1077" style="width:0;height:0" o:hralign="center" o:hrstd="t" o:hrnoshade="t" o:hr="t" fillcolor="black" stroked="f"/>
        </w:pict>
      </w:r>
    </w:p>
    <w:p w14:paraId="3072D183"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Another UNION Example</w:t>
      </w:r>
    </w:p>
    <w:p w14:paraId="3FDC680E"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customers and suppliers:</w:t>
      </w:r>
    </w:p>
    <w:p w14:paraId="0590B649"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ADAFCA" w14:textId="77777777" w:rsidR="0030461B" w:rsidRDefault="0030461B" w:rsidP="0030461B">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'Customer'</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Type,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'Supplier'</w:t>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p>
    <w:p w14:paraId="713DA4BB" w14:textId="77777777" w:rsidR="00E727E8" w:rsidRDefault="00E727E8" w:rsidP="0030461B">
      <w:pPr>
        <w:shd w:val="clear" w:color="auto" w:fill="FFFFFF"/>
        <w:rPr>
          <w:rStyle w:val="sqlcolor"/>
          <w:rFonts w:ascii="Consolas" w:hAnsi="Consolas"/>
          <w:color w:val="000000"/>
          <w:sz w:val="23"/>
          <w:szCs w:val="23"/>
        </w:rPr>
      </w:pPr>
    </w:p>
    <w:p w14:paraId="64E59DA8" w14:textId="77777777" w:rsidR="00133F9A" w:rsidRPr="00133F9A" w:rsidRDefault="00133F9A" w:rsidP="00133F9A">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CASE</w:t>
      </w:r>
      <w:r>
        <w:rPr>
          <w:rFonts w:ascii="Segoe UI" w:hAnsi="Segoe UI" w:cs="Segoe UI"/>
          <w:b w:val="0"/>
          <w:bCs w:val="0"/>
          <w:color w:val="000000"/>
          <w:sz w:val="63"/>
          <w:szCs w:val="63"/>
        </w:rPr>
        <w:t> Statement</w:t>
      </w:r>
    </w:p>
    <w:p w14:paraId="57DE1C75"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CASE Statement</w:t>
      </w:r>
    </w:p>
    <w:p w14:paraId="7EF699F4"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CASE statement goes through conditions and returns a value when the first condition is met (like an IF-THEN-ELSE statement). So, once a condition is true, it will stop reading and return the result. If no conditions are true, it returns the value in the ELSE clause.</w:t>
      </w:r>
    </w:p>
    <w:p w14:paraId="557D2398"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 ELSE part and no conditions are true, it returns NULL.</w:t>
      </w:r>
    </w:p>
    <w:p w14:paraId="3CCB6519"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CASE Syntax</w:t>
      </w:r>
    </w:p>
    <w:p w14:paraId="61F2329E" w14:textId="77777777" w:rsidR="00133F9A" w:rsidRPr="00133F9A" w:rsidRDefault="00133F9A" w:rsidP="00133F9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result1</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result2</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proofErr w:type="spellStart"/>
      <w:r>
        <w:rPr>
          <w:rStyle w:val="Emphasis"/>
          <w:rFonts w:ascii="Consolas" w:hAnsi="Consolas"/>
          <w:color w:val="000000"/>
          <w:sz w:val="23"/>
          <w:szCs w:val="23"/>
        </w:rPr>
        <w:t>conditionN</w:t>
      </w:r>
      <w:proofErr w:type="spellEnd"/>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proofErr w:type="spellStart"/>
      <w:r>
        <w:rPr>
          <w:rStyle w:val="Emphasis"/>
          <w:rFonts w:ascii="Consolas" w:hAnsi="Consolas"/>
          <w:color w:val="000000"/>
          <w:sz w:val="23"/>
          <w:szCs w:val="23"/>
        </w:rPr>
        <w:t>resultN</w:t>
      </w:r>
      <w:proofErr w:type="spellEnd"/>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Emphasis"/>
          <w:rFonts w:ascii="Consolas" w:hAnsi="Consolas"/>
          <w:color w:val="000000"/>
          <w:sz w:val="23"/>
          <w:szCs w:val="23"/>
        </w:rPr>
        <w:t>result</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238CBCA1"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692D2F2C"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proofErr w:type="spellStart"/>
      <w:r>
        <w:rPr>
          <w:rFonts w:ascii="Verdana" w:hAnsi="Verdana"/>
          <w:color w:val="000000"/>
          <w:sz w:val="23"/>
          <w:szCs w:val="23"/>
        </w:rPr>
        <w:t>OrderDetails</w:t>
      </w:r>
      <w:proofErr w:type="spellEnd"/>
      <w:r>
        <w:rPr>
          <w:rFonts w:ascii="Verdana" w:hAnsi="Verdana"/>
          <w:color w:val="000000"/>
          <w:sz w:val="23"/>
          <w:szCs w:val="23"/>
        </w:rPr>
        <w:t>"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80"/>
        <w:gridCol w:w="2700"/>
        <w:gridCol w:w="2340"/>
        <w:gridCol w:w="5505"/>
      </w:tblGrid>
      <w:tr w:rsidR="00133F9A" w14:paraId="3994FEAE" w14:textId="77777777" w:rsidTr="00BB7764">
        <w:tc>
          <w:tcPr>
            <w:tcW w:w="2580" w:type="dxa"/>
            <w:shd w:val="clear" w:color="auto" w:fill="FFFFFF"/>
            <w:tcMar>
              <w:top w:w="120" w:type="dxa"/>
              <w:left w:w="240" w:type="dxa"/>
              <w:bottom w:w="120" w:type="dxa"/>
              <w:right w:w="120" w:type="dxa"/>
            </w:tcMar>
            <w:hideMark/>
          </w:tcPr>
          <w:p w14:paraId="05779E27" w14:textId="77777777" w:rsidR="00133F9A" w:rsidRDefault="00133F9A">
            <w:pPr>
              <w:spacing w:before="300" w:after="300"/>
              <w:rPr>
                <w:rFonts w:ascii="Times New Roman" w:hAnsi="Times New Roman"/>
                <w:b/>
                <w:bCs/>
                <w:sz w:val="24"/>
                <w:szCs w:val="24"/>
              </w:rPr>
            </w:pPr>
            <w:proofErr w:type="spellStart"/>
            <w:r>
              <w:rPr>
                <w:b/>
                <w:bCs/>
              </w:rPr>
              <w:t>OrderDetailID</w:t>
            </w:r>
            <w:proofErr w:type="spellEnd"/>
          </w:p>
        </w:tc>
        <w:tc>
          <w:tcPr>
            <w:tcW w:w="2700" w:type="dxa"/>
            <w:shd w:val="clear" w:color="auto" w:fill="FFFFFF"/>
            <w:tcMar>
              <w:top w:w="120" w:type="dxa"/>
              <w:left w:w="120" w:type="dxa"/>
              <w:bottom w:w="120" w:type="dxa"/>
              <w:right w:w="120" w:type="dxa"/>
            </w:tcMar>
            <w:hideMark/>
          </w:tcPr>
          <w:p w14:paraId="58FAF89C" w14:textId="77777777" w:rsidR="00133F9A" w:rsidRDefault="00133F9A">
            <w:pPr>
              <w:spacing w:before="300" w:after="300"/>
              <w:rPr>
                <w:b/>
                <w:bCs/>
              </w:rPr>
            </w:pPr>
            <w:proofErr w:type="spellStart"/>
            <w:r>
              <w:rPr>
                <w:b/>
                <w:bCs/>
              </w:rPr>
              <w:t>OrderID</w:t>
            </w:r>
            <w:proofErr w:type="spellEnd"/>
          </w:p>
        </w:tc>
        <w:tc>
          <w:tcPr>
            <w:tcW w:w="2340" w:type="dxa"/>
            <w:shd w:val="clear" w:color="auto" w:fill="FFFFFF"/>
            <w:tcMar>
              <w:top w:w="120" w:type="dxa"/>
              <w:left w:w="120" w:type="dxa"/>
              <w:bottom w:w="120" w:type="dxa"/>
              <w:right w:w="120" w:type="dxa"/>
            </w:tcMar>
            <w:hideMark/>
          </w:tcPr>
          <w:p w14:paraId="2F206C96" w14:textId="77777777" w:rsidR="00133F9A" w:rsidRDefault="00133F9A">
            <w:pPr>
              <w:spacing w:before="300" w:after="300"/>
              <w:rPr>
                <w:b/>
                <w:bCs/>
              </w:rPr>
            </w:pPr>
            <w:proofErr w:type="spellStart"/>
            <w:r>
              <w:rPr>
                <w:b/>
                <w:bCs/>
              </w:rPr>
              <w:t>ProductID</w:t>
            </w:r>
            <w:proofErr w:type="spellEnd"/>
          </w:p>
        </w:tc>
        <w:tc>
          <w:tcPr>
            <w:tcW w:w="5505" w:type="dxa"/>
            <w:shd w:val="clear" w:color="auto" w:fill="FFFFFF"/>
            <w:tcMar>
              <w:top w:w="120" w:type="dxa"/>
              <w:left w:w="120" w:type="dxa"/>
              <w:bottom w:w="120" w:type="dxa"/>
              <w:right w:w="120" w:type="dxa"/>
            </w:tcMar>
            <w:hideMark/>
          </w:tcPr>
          <w:p w14:paraId="09F29043" w14:textId="77777777" w:rsidR="00133F9A" w:rsidRDefault="00133F9A">
            <w:pPr>
              <w:spacing w:before="300" w:after="300"/>
              <w:rPr>
                <w:b/>
                <w:bCs/>
              </w:rPr>
            </w:pPr>
            <w:r>
              <w:rPr>
                <w:b/>
                <w:bCs/>
              </w:rPr>
              <w:t>Quantity</w:t>
            </w:r>
          </w:p>
        </w:tc>
      </w:tr>
      <w:tr w:rsidR="00133F9A" w14:paraId="76E23035" w14:textId="77777777" w:rsidTr="00BB7764">
        <w:tc>
          <w:tcPr>
            <w:tcW w:w="2580" w:type="dxa"/>
            <w:shd w:val="clear" w:color="auto" w:fill="F1F1F1"/>
            <w:tcMar>
              <w:top w:w="120" w:type="dxa"/>
              <w:left w:w="240" w:type="dxa"/>
              <w:bottom w:w="120" w:type="dxa"/>
              <w:right w:w="120" w:type="dxa"/>
            </w:tcMar>
            <w:hideMark/>
          </w:tcPr>
          <w:p w14:paraId="23FB36B9" w14:textId="77777777" w:rsidR="00133F9A" w:rsidRDefault="00133F9A">
            <w:pPr>
              <w:spacing w:before="300" w:after="300"/>
            </w:pPr>
            <w:r>
              <w:t>1</w:t>
            </w:r>
          </w:p>
        </w:tc>
        <w:tc>
          <w:tcPr>
            <w:tcW w:w="2700" w:type="dxa"/>
            <w:shd w:val="clear" w:color="auto" w:fill="F1F1F1"/>
            <w:tcMar>
              <w:top w:w="120" w:type="dxa"/>
              <w:left w:w="120" w:type="dxa"/>
              <w:bottom w:w="120" w:type="dxa"/>
              <w:right w:w="120" w:type="dxa"/>
            </w:tcMar>
            <w:hideMark/>
          </w:tcPr>
          <w:p w14:paraId="776F250E" w14:textId="77777777" w:rsidR="00133F9A" w:rsidRDefault="00133F9A">
            <w:pPr>
              <w:spacing w:before="300" w:after="300"/>
            </w:pPr>
            <w:r>
              <w:t>10248</w:t>
            </w:r>
          </w:p>
        </w:tc>
        <w:tc>
          <w:tcPr>
            <w:tcW w:w="2340" w:type="dxa"/>
            <w:shd w:val="clear" w:color="auto" w:fill="F1F1F1"/>
            <w:tcMar>
              <w:top w:w="120" w:type="dxa"/>
              <w:left w:w="120" w:type="dxa"/>
              <w:bottom w:w="120" w:type="dxa"/>
              <w:right w:w="120" w:type="dxa"/>
            </w:tcMar>
            <w:hideMark/>
          </w:tcPr>
          <w:p w14:paraId="7DED7FB8" w14:textId="77777777" w:rsidR="00133F9A" w:rsidRDefault="00133F9A">
            <w:pPr>
              <w:spacing w:before="300" w:after="300"/>
            </w:pPr>
            <w:r>
              <w:t>11</w:t>
            </w:r>
          </w:p>
        </w:tc>
        <w:tc>
          <w:tcPr>
            <w:tcW w:w="5505" w:type="dxa"/>
            <w:shd w:val="clear" w:color="auto" w:fill="F1F1F1"/>
            <w:tcMar>
              <w:top w:w="120" w:type="dxa"/>
              <w:left w:w="120" w:type="dxa"/>
              <w:bottom w:w="120" w:type="dxa"/>
              <w:right w:w="120" w:type="dxa"/>
            </w:tcMar>
            <w:hideMark/>
          </w:tcPr>
          <w:p w14:paraId="1B49BCF1" w14:textId="77777777" w:rsidR="00133F9A" w:rsidRDefault="00133F9A">
            <w:pPr>
              <w:spacing w:before="300" w:after="300"/>
            </w:pPr>
            <w:r>
              <w:t>12</w:t>
            </w:r>
          </w:p>
        </w:tc>
      </w:tr>
      <w:tr w:rsidR="00133F9A" w14:paraId="689F80F0" w14:textId="77777777" w:rsidTr="00BB7764">
        <w:tc>
          <w:tcPr>
            <w:tcW w:w="2580" w:type="dxa"/>
            <w:shd w:val="clear" w:color="auto" w:fill="FFFFFF"/>
            <w:tcMar>
              <w:top w:w="120" w:type="dxa"/>
              <w:left w:w="240" w:type="dxa"/>
              <w:bottom w:w="120" w:type="dxa"/>
              <w:right w:w="120" w:type="dxa"/>
            </w:tcMar>
            <w:hideMark/>
          </w:tcPr>
          <w:p w14:paraId="5E60461B" w14:textId="77777777" w:rsidR="00133F9A" w:rsidRDefault="00133F9A">
            <w:pPr>
              <w:spacing w:before="300" w:after="300"/>
            </w:pPr>
            <w:r>
              <w:t>2</w:t>
            </w:r>
          </w:p>
        </w:tc>
        <w:tc>
          <w:tcPr>
            <w:tcW w:w="2700" w:type="dxa"/>
            <w:shd w:val="clear" w:color="auto" w:fill="FFFFFF"/>
            <w:tcMar>
              <w:top w:w="120" w:type="dxa"/>
              <w:left w:w="120" w:type="dxa"/>
              <w:bottom w:w="120" w:type="dxa"/>
              <w:right w:w="120" w:type="dxa"/>
            </w:tcMar>
            <w:hideMark/>
          </w:tcPr>
          <w:p w14:paraId="2E6E6688" w14:textId="77777777" w:rsidR="00133F9A" w:rsidRDefault="00133F9A">
            <w:pPr>
              <w:spacing w:before="300" w:after="300"/>
            </w:pPr>
            <w:r>
              <w:t>10248</w:t>
            </w:r>
          </w:p>
        </w:tc>
        <w:tc>
          <w:tcPr>
            <w:tcW w:w="2340" w:type="dxa"/>
            <w:shd w:val="clear" w:color="auto" w:fill="FFFFFF"/>
            <w:tcMar>
              <w:top w:w="120" w:type="dxa"/>
              <w:left w:w="120" w:type="dxa"/>
              <w:bottom w:w="120" w:type="dxa"/>
              <w:right w:w="120" w:type="dxa"/>
            </w:tcMar>
            <w:hideMark/>
          </w:tcPr>
          <w:p w14:paraId="5C603863" w14:textId="77777777" w:rsidR="00133F9A" w:rsidRDefault="00133F9A">
            <w:pPr>
              <w:spacing w:before="300" w:after="300"/>
            </w:pPr>
            <w:r>
              <w:t>42</w:t>
            </w:r>
          </w:p>
        </w:tc>
        <w:tc>
          <w:tcPr>
            <w:tcW w:w="5505" w:type="dxa"/>
            <w:shd w:val="clear" w:color="auto" w:fill="FFFFFF"/>
            <w:tcMar>
              <w:top w:w="120" w:type="dxa"/>
              <w:left w:w="120" w:type="dxa"/>
              <w:bottom w:w="120" w:type="dxa"/>
              <w:right w:w="120" w:type="dxa"/>
            </w:tcMar>
            <w:hideMark/>
          </w:tcPr>
          <w:p w14:paraId="726004A7" w14:textId="77777777" w:rsidR="00133F9A" w:rsidRDefault="00133F9A">
            <w:pPr>
              <w:spacing w:before="300" w:after="300"/>
            </w:pPr>
            <w:r>
              <w:t>10</w:t>
            </w:r>
          </w:p>
        </w:tc>
      </w:tr>
      <w:tr w:rsidR="00133F9A" w14:paraId="6229A4E0" w14:textId="77777777" w:rsidTr="00BB7764">
        <w:tc>
          <w:tcPr>
            <w:tcW w:w="2580" w:type="dxa"/>
            <w:shd w:val="clear" w:color="auto" w:fill="F1F1F1"/>
            <w:tcMar>
              <w:top w:w="120" w:type="dxa"/>
              <w:left w:w="240" w:type="dxa"/>
              <w:bottom w:w="120" w:type="dxa"/>
              <w:right w:w="120" w:type="dxa"/>
            </w:tcMar>
            <w:hideMark/>
          </w:tcPr>
          <w:p w14:paraId="4A226435" w14:textId="77777777" w:rsidR="00133F9A" w:rsidRDefault="00133F9A">
            <w:pPr>
              <w:spacing w:before="300" w:after="300"/>
            </w:pPr>
            <w:r>
              <w:t>3</w:t>
            </w:r>
          </w:p>
        </w:tc>
        <w:tc>
          <w:tcPr>
            <w:tcW w:w="2700" w:type="dxa"/>
            <w:shd w:val="clear" w:color="auto" w:fill="F1F1F1"/>
            <w:tcMar>
              <w:top w:w="120" w:type="dxa"/>
              <w:left w:w="120" w:type="dxa"/>
              <w:bottom w:w="120" w:type="dxa"/>
              <w:right w:w="120" w:type="dxa"/>
            </w:tcMar>
            <w:hideMark/>
          </w:tcPr>
          <w:p w14:paraId="246B2A1C" w14:textId="77777777" w:rsidR="00133F9A" w:rsidRDefault="00133F9A">
            <w:pPr>
              <w:spacing w:before="300" w:after="300"/>
            </w:pPr>
            <w:r>
              <w:t>10248</w:t>
            </w:r>
          </w:p>
        </w:tc>
        <w:tc>
          <w:tcPr>
            <w:tcW w:w="2340" w:type="dxa"/>
            <w:shd w:val="clear" w:color="auto" w:fill="F1F1F1"/>
            <w:tcMar>
              <w:top w:w="120" w:type="dxa"/>
              <w:left w:w="120" w:type="dxa"/>
              <w:bottom w:w="120" w:type="dxa"/>
              <w:right w:w="120" w:type="dxa"/>
            </w:tcMar>
            <w:hideMark/>
          </w:tcPr>
          <w:p w14:paraId="3E3B3A61" w14:textId="77777777" w:rsidR="00133F9A" w:rsidRDefault="00133F9A">
            <w:pPr>
              <w:spacing w:before="300" w:after="300"/>
            </w:pPr>
            <w:r>
              <w:t>72</w:t>
            </w:r>
          </w:p>
        </w:tc>
        <w:tc>
          <w:tcPr>
            <w:tcW w:w="5505" w:type="dxa"/>
            <w:shd w:val="clear" w:color="auto" w:fill="F1F1F1"/>
            <w:tcMar>
              <w:top w:w="120" w:type="dxa"/>
              <w:left w:w="120" w:type="dxa"/>
              <w:bottom w:w="120" w:type="dxa"/>
              <w:right w:w="120" w:type="dxa"/>
            </w:tcMar>
            <w:hideMark/>
          </w:tcPr>
          <w:p w14:paraId="013B7CA6" w14:textId="77777777" w:rsidR="00133F9A" w:rsidRDefault="00133F9A">
            <w:pPr>
              <w:spacing w:before="300" w:after="300"/>
            </w:pPr>
            <w:r>
              <w:t>5</w:t>
            </w:r>
          </w:p>
        </w:tc>
      </w:tr>
      <w:tr w:rsidR="00133F9A" w14:paraId="417E499B" w14:textId="77777777" w:rsidTr="00BB7764">
        <w:tc>
          <w:tcPr>
            <w:tcW w:w="2580" w:type="dxa"/>
            <w:shd w:val="clear" w:color="auto" w:fill="FFFFFF"/>
            <w:tcMar>
              <w:top w:w="120" w:type="dxa"/>
              <w:left w:w="240" w:type="dxa"/>
              <w:bottom w:w="120" w:type="dxa"/>
              <w:right w:w="120" w:type="dxa"/>
            </w:tcMar>
            <w:hideMark/>
          </w:tcPr>
          <w:p w14:paraId="72A70488" w14:textId="77777777" w:rsidR="00133F9A" w:rsidRDefault="00133F9A">
            <w:pPr>
              <w:spacing w:before="300" w:after="300"/>
            </w:pPr>
            <w:r>
              <w:t>4</w:t>
            </w:r>
          </w:p>
        </w:tc>
        <w:tc>
          <w:tcPr>
            <w:tcW w:w="2700" w:type="dxa"/>
            <w:shd w:val="clear" w:color="auto" w:fill="FFFFFF"/>
            <w:tcMar>
              <w:top w:w="120" w:type="dxa"/>
              <w:left w:w="120" w:type="dxa"/>
              <w:bottom w:w="120" w:type="dxa"/>
              <w:right w:w="120" w:type="dxa"/>
            </w:tcMar>
            <w:hideMark/>
          </w:tcPr>
          <w:p w14:paraId="0C65D4F0" w14:textId="77777777" w:rsidR="00133F9A" w:rsidRDefault="00133F9A">
            <w:pPr>
              <w:spacing w:before="300" w:after="300"/>
            </w:pPr>
            <w:r>
              <w:t>10249</w:t>
            </w:r>
          </w:p>
        </w:tc>
        <w:tc>
          <w:tcPr>
            <w:tcW w:w="2340" w:type="dxa"/>
            <w:shd w:val="clear" w:color="auto" w:fill="FFFFFF"/>
            <w:tcMar>
              <w:top w:w="120" w:type="dxa"/>
              <w:left w:w="120" w:type="dxa"/>
              <w:bottom w:w="120" w:type="dxa"/>
              <w:right w:w="120" w:type="dxa"/>
            </w:tcMar>
            <w:hideMark/>
          </w:tcPr>
          <w:p w14:paraId="39A6B4A9" w14:textId="77777777" w:rsidR="00133F9A" w:rsidRDefault="00133F9A">
            <w:pPr>
              <w:spacing w:before="300" w:after="300"/>
            </w:pPr>
            <w:r>
              <w:t>14</w:t>
            </w:r>
          </w:p>
        </w:tc>
        <w:tc>
          <w:tcPr>
            <w:tcW w:w="5505" w:type="dxa"/>
            <w:shd w:val="clear" w:color="auto" w:fill="FFFFFF"/>
            <w:tcMar>
              <w:top w:w="120" w:type="dxa"/>
              <w:left w:w="120" w:type="dxa"/>
              <w:bottom w:w="120" w:type="dxa"/>
              <w:right w:w="120" w:type="dxa"/>
            </w:tcMar>
            <w:hideMark/>
          </w:tcPr>
          <w:p w14:paraId="4B6D7715" w14:textId="77777777" w:rsidR="00133F9A" w:rsidRDefault="00133F9A">
            <w:pPr>
              <w:spacing w:before="300" w:after="300"/>
            </w:pPr>
            <w:r>
              <w:t>9</w:t>
            </w:r>
          </w:p>
        </w:tc>
      </w:tr>
      <w:tr w:rsidR="00133F9A" w14:paraId="086EC0F2" w14:textId="77777777" w:rsidTr="00BB7764">
        <w:tc>
          <w:tcPr>
            <w:tcW w:w="2580" w:type="dxa"/>
            <w:shd w:val="clear" w:color="auto" w:fill="F1F1F1"/>
            <w:tcMar>
              <w:top w:w="120" w:type="dxa"/>
              <w:left w:w="240" w:type="dxa"/>
              <w:bottom w:w="120" w:type="dxa"/>
              <w:right w:w="120" w:type="dxa"/>
            </w:tcMar>
            <w:hideMark/>
          </w:tcPr>
          <w:p w14:paraId="24DA8525" w14:textId="77777777" w:rsidR="00133F9A" w:rsidRDefault="00133F9A">
            <w:pPr>
              <w:spacing w:before="300" w:after="300"/>
            </w:pPr>
            <w:r>
              <w:lastRenderedPageBreak/>
              <w:t>5</w:t>
            </w:r>
          </w:p>
        </w:tc>
        <w:tc>
          <w:tcPr>
            <w:tcW w:w="2700" w:type="dxa"/>
            <w:shd w:val="clear" w:color="auto" w:fill="F1F1F1"/>
            <w:tcMar>
              <w:top w:w="120" w:type="dxa"/>
              <w:left w:w="120" w:type="dxa"/>
              <w:bottom w:w="120" w:type="dxa"/>
              <w:right w:w="120" w:type="dxa"/>
            </w:tcMar>
            <w:hideMark/>
          </w:tcPr>
          <w:p w14:paraId="6E329B01" w14:textId="77777777" w:rsidR="00133F9A" w:rsidRDefault="00133F9A">
            <w:pPr>
              <w:spacing w:before="300" w:after="300"/>
            </w:pPr>
            <w:r>
              <w:t>10249</w:t>
            </w:r>
          </w:p>
        </w:tc>
        <w:tc>
          <w:tcPr>
            <w:tcW w:w="2340" w:type="dxa"/>
            <w:shd w:val="clear" w:color="auto" w:fill="F1F1F1"/>
            <w:tcMar>
              <w:top w:w="120" w:type="dxa"/>
              <w:left w:w="120" w:type="dxa"/>
              <w:bottom w:w="120" w:type="dxa"/>
              <w:right w:w="120" w:type="dxa"/>
            </w:tcMar>
            <w:hideMark/>
          </w:tcPr>
          <w:p w14:paraId="267168E8" w14:textId="77777777" w:rsidR="00133F9A" w:rsidRDefault="00133F9A">
            <w:pPr>
              <w:spacing w:before="300" w:after="300"/>
            </w:pPr>
            <w:r>
              <w:t>51</w:t>
            </w:r>
          </w:p>
        </w:tc>
        <w:tc>
          <w:tcPr>
            <w:tcW w:w="5505" w:type="dxa"/>
            <w:shd w:val="clear" w:color="auto" w:fill="F1F1F1"/>
            <w:tcMar>
              <w:top w:w="120" w:type="dxa"/>
              <w:left w:w="120" w:type="dxa"/>
              <w:bottom w:w="120" w:type="dxa"/>
              <w:right w:w="120" w:type="dxa"/>
            </w:tcMar>
            <w:hideMark/>
          </w:tcPr>
          <w:p w14:paraId="67D2435A" w14:textId="77777777" w:rsidR="00133F9A" w:rsidRDefault="00133F9A">
            <w:pPr>
              <w:spacing w:before="300" w:after="300"/>
            </w:pPr>
            <w:r>
              <w:t>40</w:t>
            </w:r>
          </w:p>
        </w:tc>
      </w:tr>
    </w:tbl>
    <w:p w14:paraId="1BECB0F3" w14:textId="77777777" w:rsidR="00133F9A" w:rsidRDefault="00000000" w:rsidP="00133F9A">
      <w:pPr>
        <w:spacing w:before="300" w:after="300"/>
        <w:rPr>
          <w:rFonts w:ascii="Times New Roman" w:hAnsi="Times New Roman"/>
          <w:sz w:val="24"/>
          <w:szCs w:val="24"/>
        </w:rPr>
      </w:pPr>
      <w:r>
        <w:pict w14:anchorId="52297A4C">
          <v:rect id="_x0000_i1078" style="width:0;height:0" o:hralign="center" o:hrstd="t" o:hrnoshade="t" o:hr="t" fillcolor="black" stroked="f"/>
        </w:pict>
      </w:r>
    </w:p>
    <w:p w14:paraId="624D141F" w14:textId="77777777" w:rsidR="00133F9A" w:rsidRDefault="00000000" w:rsidP="00133F9A">
      <w:pPr>
        <w:spacing w:before="300" w:after="300"/>
        <w:rPr>
          <w:rFonts w:ascii="Times New Roman" w:hAnsi="Times New Roman"/>
          <w:sz w:val="24"/>
          <w:szCs w:val="24"/>
        </w:rPr>
      </w:pPr>
      <w:r>
        <w:pict w14:anchorId="1C45A63B">
          <v:rect id="_x0000_i1079" style="width:0;height:0" o:hralign="center" o:hrstd="t" o:hrnoshade="t" o:hr="t" fillcolor="black" stroked="f"/>
        </w:pict>
      </w:r>
    </w:p>
    <w:p w14:paraId="4209CBCB"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CASE Examples</w:t>
      </w:r>
    </w:p>
    <w:p w14:paraId="0CDBFF1E"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goes through conditions and returns a value when the first condition is met:</w:t>
      </w:r>
    </w:p>
    <w:p w14:paraId="6ED6E99A" w14:textId="77777777" w:rsidR="00133F9A" w:rsidRDefault="00133F9A" w:rsidP="00133F9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CCB2A1" w14:textId="77777777" w:rsidR="00BB7764" w:rsidRDefault="00133F9A" w:rsidP="00133F9A">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Quantity,</w:t>
      </w:r>
      <w:r>
        <w:rPr>
          <w:rFonts w:ascii="Consolas" w:hAnsi="Consolas"/>
          <w:color w:val="000000"/>
          <w:sz w:val="23"/>
          <w:szCs w:val="23"/>
        </w:rPr>
        <w:br/>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&gt;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greater than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sqlstringcolor"/>
          <w:rFonts w:ascii="Consolas" w:hAnsi="Consolas"/>
          <w:color w:val="A52A2A"/>
          <w:sz w:val="23"/>
          <w:szCs w:val="23"/>
        </w:rPr>
        <w:t>'The quantity is under 30'</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 </w:t>
      </w:r>
    </w:p>
    <w:p w14:paraId="58EDA3BA" w14:textId="0E941473" w:rsidR="00133F9A" w:rsidRDefault="00133F9A" w:rsidP="00133F9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sidR="00715627">
        <w:rPr>
          <w:rStyle w:val="sqlcolor"/>
          <w:rFonts w:ascii="Consolas" w:hAnsi="Consolas"/>
          <w:color w:val="000000"/>
          <w:sz w:val="23"/>
          <w:szCs w:val="23"/>
        </w:rPr>
        <w:t>QuantityResult</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w:t>
      </w:r>
    </w:p>
    <w:p w14:paraId="2FAEFD39"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order the customers by City. However, if City is NULL, then order by Country:</w:t>
      </w:r>
    </w:p>
    <w:p w14:paraId="673547B3" w14:textId="77777777" w:rsidR="00133F9A" w:rsidRDefault="00133F9A" w:rsidP="00133F9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20C8F9F" w14:textId="7926C03D" w:rsidR="00133F9A" w:rsidRDefault="00133F9A" w:rsidP="00133F9A">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w:t>
      </w:r>
      <w:r w:rsidR="004B50CD">
        <w:rPr>
          <w:rStyle w:val="sqlcolor"/>
          <w:rFonts w:ascii="Consolas" w:hAnsi="Consolas"/>
          <w:color w:val="000000"/>
          <w:sz w:val="23"/>
          <w:szCs w:val="23"/>
        </w:rPr>
        <w:tab/>
      </w:r>
      <w:r>
        <w:rPr>
          <w:rStyle w:val="sqlcolor"/>
          <w:rFonts w:ascii="Consolas" w:hAnsi="Consolas"/>
          <w:color w:val="000000"/>
          <w:sz w:val="23"/>
          <w:szCs w:val="23"/>
        </w:rPr>
        <w:t>Name,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City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Country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36EE8853" w14:textId="77777777" w:rsidR="000F5515" w:rsidRDefault="000F5515" w:rsidP="00133F9A">
      <w:pPr>
        <w:shd w:val="clear" w:color="auto" w:fill="FFFFFF"/>
        <w:rPr>
          <w:rStyle w:val="sqlcolor"/>
          <w:rFonts w:ascii="Consolas" w:hAnsi="Consolas"/>
          <w:color w:val="000000"/>
          <w:sz w:val="23"/>
          <w:szCs w:val="23"/>
        </w:rPr>
      </w:pPr>
    </w:p>
    <w:p w14:paraId="77F0AF85" w14:textId="77777777" w:rsidR="000F5515" w:rsidRDefault="000F5515" w:rsidP="00133F9A">
      <w:pPr>
        <w:shd w:val="clear" w:color="auto" w:fill="FFFFFF"/>
        <w:rPr>
          <w:rStyle w:val="sqlcolor"/>
          <w:rFonts w:ascii="Consolas" w:hAnsi="Consolas"/>
          <w:color w:val="000000"/>
          <w:sz w:val="23"/>
          <w:szCs w:val="23"/>
        </w:rPr>
      </w:pPr>
    </w:p>
    <w:p w14:paraId="678A6A37" w14:textId="77777777" w:rsidR="000F5515" w:rsidRPr="000F5515" w:rsidRDefault="000F5515" w:rsidP="000F5515">
      <w:pPr>
        <w:pStyle w:val="Heading1"/>
        <w:rPr>
          <w:rFonts w:ascii="Times New Roman" w:hAnsi="Times New Roman" w:cs="Times New Roman"/>
          <w:bCs w:val="0"/>
          <w:color w:val="FF0000"/>
          <w:sz w:val="48"/>
          <w:u w:val="single"/>
        </w:rPr>
      </w:pPr>
      <w:r w:rsidRPr="000F5515">
        <w:rPr>
          <w:rFonts w:ascii="Times New Roman" w:hAnsi="Times New Roman" w:cs="Times New Roman"/>
          <w:bCs w:val="0"/>
          <w:color w:val="FF0000"/>
          <w:sz w:val="48"/>
          <w:u w:val="single"/>
        </w:rPr>
        <w:lastRenderedPageBreak/>
        <w:t>MySQL ORDER BY</w:t>
      </w:r>
    </w:p>
    <w:p w14:paraId="4419A535" w14:textId="4D0438D2" w:rsidR="000F5515" w:rsidRPr="000F5515" w:rsidRDefault="000F5515" w:rsidP="000F5515">
      <w:pPr>
        <w:pStyle w:val="NormalWeb"/>
        <w:rPr>
          <w:sz w:val="44"/>
        </w:rPr>
      </w:pPr>
      <w:r w:rsidRPr="000F5515">
        <w:rPr>
          <w:rStyle w:val="Strong"/>
          <w:sz w:val="44"/>
        </w:rPr>
        <w:t>Summary</w:t>
      </w:r>
      <w:r w:rsidRPr="000F5515">
        <w:rPr>
          <w:sz w:val="44"/>
        </w:rPr>
        <w:t>: in this tutorial, you will learn how to sort a result</w:t>
      </w:r>
      <w:r w:rsidR="00113F2A">
        <w:rPr>
          <w:sz w:val="44"/>
        </w:rPr>
        <w:t xml:space="preserve"> </w:t>
      </w:r>
      <w:r w:rsidRPr="000F5515">
        <w:rPr>
          <w:sz w:val="44"/>
        </w:rPr>
        <w:t>set using the MySQL </w:t>
      </w:r>
      <w:r w:rsidRPr="000F5515">
        <w:rPr>
          <w:rStyle w:val="HTMLCode"/>
          <w:rFonts w:ascii="Times New Roman" w:hAnsi="Times New Roman" w:cs="Times New Roman"/>
          <w:sz w:val="36"/>
        </w:rPr>
        <w:t>ORDER BY</w:t>
      </w:r>
      <w:r w:rsidRPr="000F5515">
        <w:rPr>
          <w:sz w:val="44"/>
        </w:rPr>
        <w:t> clause.</w:t>
      </w:r>
    </w:p>
    <w:p w14:paraId="26E3CB4E" w14:textId="77777777" w:rsidR="000F5515" w:rsidRPr="000F5515" w:rsidRDefault="000F5515" w:rsidP="000F5515">
      <w:pPr>
        <w:pStyle w:val="Heading2"/>
        <w:rPr>
          <w:b w:val="0"/>
          <w:bCs w:val="0"/>
          <w:sz w:val="56"/>
        </w:rPr>
      </w:pPr>
      <w:r w:rsidRPr="000F5515">
        <w:rPr>
          <w:b w:val="0"/>
          <w:bCs w:val="0"/>
          <w:sz w:val="56"/>
        </w:rPr>
        <w:t>Introduction to MySQL </w:t>
      </w:r>
      <w:r w:rsidRPr="000F5515">
        <w:rPr>
          <w:rStyle w:val="HTMLCode"/>
          <w:rFonts w:ascii="Times New Roman" w:hAnsi="Times New Roman" w:cs="Times New Roman"/>
          <w:b w:val="0"/>
          <w:bCs w:val="0"/>
          <w:sz w:val="36"/>
        </w:rPr>
        <w:t>ORDER BY</w:t>
      </w:r>
      <w:r w:rsidRPr="000F5515">
        <w:rPr>
          <w:b w:val="0"/>
          <w:bCs w:val="0"/>
          <w:sz w:val="56"/>
        </w:rPr>
        <w:t> clause</w:t>
      </w:r>
    </w:p>
    <w:p w14:paraId="0BFB3C24" w14:textId="77777777" w:rsidR="000F5515" w:rsidRPr="000F5515" w:rsidRDefault="000F5515" w:rsidP="000F5515">
      <w:pPr>
        <w:pStyle w:val="NormalWeb"/>
        <w:rPr>
          <w:sz w:val="44"/>
        </w:rPr>
      </w:pPr>
      <w:r w:rsidRPr="000F5515">
        <w:rPr>
          <w:sz w:val="44"/>
        </w:rPr>
        <w:t>When you use the </w:t>
      </w:r>
      <w:hyperlink r:id="rId31" w:history="1">
        <w:r w:rsidRPr="000F5515">
          <w:rPr>
            <w:rStyle w:val="Hyperlink"/>
            <w:sz w:val="36"/>
            <w:szCs w:val="20"/>
          </w:rPr>
          <w:t>SELECT</w:t>
        </w:r>
      </w:hyperlink>
      <w:r w:rsidRPr="000F5515">
        <w:rPr>
          <w:sz w:val="44"/>
        </w:rPr>
        <w:t> statement to query data from a table, the result set is not sorted. It means that the rows in the result set can be in any order.</w:t>
      </w:r>
    </w:p>
    <w:p w14:paraId="403EEB86" w14:textId="77777777" w:rsidR="000F5515" w:rsidRDefault="000F5515" w:rsidP="000F5515">
      <w:pPr>
        <w:pStyle w:val="NormalWeb"/>
        <w:rPr>
          <w:sz w:val="44"/>
        </w:rPr>
      </w:pPr>
      <w:r w:rsidRPr="000F5515">
        <w:rPr>
          <w:sz w:val="44"/>
        </w:rPr>
        <w:t>To sort the result set, you add the </w:t>
      </w:r>
      <w:r w:rsidRPr="000F5515">
        <w:rPr>
          <w:rStyle w:val="HTMLCode"/>
          <w:rFonts w:ascii="Times New Roman" w:hAnsi="Times New Roman" w:cs="Times New Roman"/>
          <w:sz w:val="36"/>
        </w:rPr>
        <w:t>ORDER BY</w:t>
      </w:r>
      <w:r w:rsidRPr="000F5515">
        <w:rPr>
          <w:sz w:val="44"/>
        </w:rPr>
        <w:t> clause to the </w:t>
      </w:r>
      <w:r w:rsidRPr="000F5515">
        <w:rPr>
          <w:rStyle w:val="HTMLCode"/>
          <w:rFonts w:ascii="Times New Roman" w:hAnsi="Times New Roman" w:cs="Times New Roman"/>
          <w:sz w:val="36"/>
        </w:rPr>
        <w:t>SELECT</w:t>
      </w:r>
      <w:r w:rsidRPr="000F5515">
        <w:rPr>
          <w:sz w:val="44"/>
        </w:rPr>
        <w:t> statement. The following illustrates the syntax of the </w:t>
      </w:r>
      <w:r w:rsidRPr="000F5515">
        <w:rPr>
          <w:rStyle w:val="HTMLCode"/>
          <w:rFonts w:ascii="Times New Roman" w:hAnsi="Times New Roman" w:cs="Times New Roman"/>
          <w:sz w:val="36"/>
        </w:rPr>
        <w:t xml:space="preserve">ORDER </w:t>
      </w:r>
      <w:proofErr w:type="gramStart"/>
      <w:r w:rsidRPr="000F5515">
        <w:rPr>
          <w:rStyle w:val="HTMLCode"/>
          <w:rFonts w:ascii="Times New Roman" w:hAnsi="Times New Roman" w:cs="Times New Roman"/>
          <w:sz w:val="36"/>
        </w:rPr>
        <w:t>BY</w:t>
      </w:r>
      <w:r w:rsidRPr="000F5515">
        <w:rPr>
          <w:sz w:val="44"/>
        </w:rPr>
        <w:t>  clause</w:t>
      </w:r>
      <w:proofErr w:type="gramEnd"/>
      <w:r w:rsidRPr="000F5515">
        <w:rPr>
          <w:sz w:val="44"/>
        </w:rPr>
        <w:t>:</w:t>
      </w:r>
    </w:p>
    <w:p w14:paraId="48DE413B" w14:textId="77777777" w:rsidR="000F5515" w:rsidRPr="000F5515" w:rsidRDefault="000F5515" w:rsidP="000F5515">
      <w:pPr>
        <w:pStyle w:val="NormalWeb"/>
        <w:rPr>
          <w:b/>
          <w:color w:val="FF0000"/>
          <w:sz w:val="44"/>
          <w:u w:val="single"/>
        </w:rPr>
      </w:pPr>
      <w:r w:rsidRPr="000F5515">
        <w:rPr>
          <w:b/>
          <w:color w:val="FF0000"/>
          <w:sz w:val="44"/>
          <w:u w:val="single"/>
        </w:rPr>
        <w:t xml:space="preserve">Syntax </w:t>
      </w:r>
    </w:p>
    <w:p w14:paraId="11794E33"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SELECT </w:t>
      </w:r>
    </w:p>
    <w:p w14:paraId="75B9C53A"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w:t>
      </w:r>
      <w:proofErr w:type="spellStart"/>
      <w:r w:rsidRPr="000F5515">
        <w:rPr>
          <w:rFonts w:ascii="Times New Roman" w:hAnsi="Times New Roman" w:cs="Times New Roman"/>
          <w:sz w:val="36"/>
        </w:rPr>
        <w:t>select_list</w:t>
      </w:r>
      <w:proofErr w:type="spellEnd"/>
    </w:p>
    <w:p w14:paraId="72D045F1"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FROM </w:t>
      </w:r>
    </w:p>
    <w:p w14:paraId="3B1822C4"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w:t>
      </w:r>
      <w:proofErr w:type="spellStart"/>
      <w:r w:rsidRPr="000F5515">
        <w:rPr>
          <w:rFonts w:ascii="Times New Roman" w:hAnsi="Times New Roman" w:cs="Times New Roman"/>
          <w:sz w:val="36"/>
        </w:rPr>
        <w:t>table_name</w:t>
      </w:r>
      <w:proofErr w:type="spellEnd"/>
    </w:p>
    <w:p w14:paraId="27FA888E"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ORDER BY </w:t>
      </w:r>
    </w:p>
    <w:p w14:paraId="515570C6"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column1 [ASC|DESC], </w:t>
      </w:r>
    </w:p>
    <w:p w14:paraId="55D436D1" w14:textId="77777777" w:rsid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column2 [ASC|DESC],</w:t>
      </w:r>
    </w:p>
    <w:p w14:paraId="4947D66D" w14:textId="77777777" w:rsidR="002E7DFC" w:rsidRPr="000F5515" w:rsidRDefault="002E7DFC" w:rsidP="000F5515">
      <w:pPr>
        <w:rPr>
          <w:rFonts w:ascii="Times New Roman" w:hAnsi="Times New Roman" w:cs="Times New Roman"/>
          <w:sz w:val="36"/>
        </w:rPr>
      </w:pPr>
      <w:r>
        <w:rPr>
          <w:rFonts w:ascii="Times New Roman" w:hAnsi="Times New Roman" w:cs="Times New Roman"/>
          <w:sz w:val="36"/>
        </w:rPr>
        <w:t>...;</w:t>
      </w:r>
    </w:p>
    <w:p w14:paraId="63FA0004" w14:textId="77777777" w:rsidR="000F5515" w:rsidRPr="000F5515" w:rsidRDefault="000F5515" w:rsidP="000F5515">
      <w:pPr>
        <w:rPr>
          <w:rFonts w:ascii="Times New Roman" w:hAnsi="Times New Roman" w:cs="Times New Roman"/>
          <w:color w:val="FF0000"/>
          <w:sz w:val="32"/>
          <w:u w:val="single"/>
        </w:rPr>
      </w:pPr>
      <w:r w:rsidRPr="000F5515">
        <w:rPr>
          <w:rFonts w:ascii="Times New Roman" w:hAnsi="Times New Roman" w:cs="Times New Roman"/>
          <w:b/>
          <w:color w:val="FF0000"/>
          <w:sz w:val="40"/>
          <w:u w:val="single"/>
        </w:rPr>
        <w:lastRenderedPageBreak/>
        <w:t>Real Ex</w:t>
      </w:r>
      <w:r w:rsidRPr="000F5515">
        <w:rPr>
          <w:rFonts w:ascii="Times New Roman" w:hAnsi="Times New Roman" w:cs="Times New Roman"/>
          <w:color w:val="FF0000"/>
          <w:sz w:val="32"/>
          <w:u w:val="single"/>
        </w:rPr>
        <w:t>:</w:t>
      </w:r>
    </w:p>
    <w:p w14:paraId="08DF934A" w14:textId="77777777" w:rsidR="000F5515" w:rsidRPr="000F5515" w:rsidRDefault="000F5515" w:rsidP="000F5515">
      <w:pPr>
        <w:rPr>
          <w:sz w:val="36"/>
        </w:rPr>
      </w:pPr>
      <w:r w:rsidRPr="000F5515">
        <w:rPr>
          <w:sz w:val="36"/>
        </w:rPr>
        <w:t>SELECT</w:t>
      </w:r>
    </w:p>
    <w:p w14:paraId="04223EB3" w14:textId="77777777" w:rsidR="000F5515" w:rsidRPr="000F5515" w:rsidRDefault="000F5515" w:rsidP="000F5515">
      <w:pPr>
        <w:rPr>
          <w:sz w:val="36"/>
        </w:rPr>
      </w:pPr>
      <w:r w:rsidRPr="000F5515">
        <w:rPr>
          <w:sz w:val="36"/>
        </w:rPr>
        <w:tab/>
      </w:r>
      <w:proofErr w:type="spellStart"/>
      <w:r w:rsidRPr="000F5515">
        <w:rPr>
          <w:sz w:val="36"/>
        </w:rPr>
        <w:t>contactLastname</w:t>
      </w:r>
      <w:proofErr w:type="spellEnd"/>
      <w:r w:rsidRPr="000F5515">
        <w:rPr>
          <w:sz w:val="36"/>
        </w:rPr>
        <w:t>,</w:t>
      </w:r>
    </w:p>
    <w:p w14:paraId="30CC1113" w14:textId="77777777" w:rsidR="000F5515" w:rsidRPr="000F5515" w:rsidRDefault="000F5515" w:rsidP="000F5515">
      <w:pPr>
        <w:rPr>
          <w:sz w:val="36"/>
        </w:rPr>
      </w:pPr>
      <w:r w:rsidRPr="000F5515">
        <w:rPr>
          <w:sz w:val="36"/>
        </w:rPr>
        <w:tab/>
      </w:r>
      <w:proofErr w:type="spellStart"/>
      <w:r w:rsidRPr="000F5515">
        <w:rPr>
          <w:sz w:val="36"/>
        </w:rPr>
        <w:t>contactFirstname</w:t>
      </w:r>
      <w:proofErr w:type="spellEnd"/>
    </w:p>
    <w:p w14:paraId="1FB7DAA6" w14:textId="77777777" w:rsidR="000F5515" w:rsidRPr="000F5515" w:rsidRDefault="000F5515" w:rsidP="000F5515">
      <w:pPr>
        <w:rPr>
          <w:sz w:val="36"/>
        </w:rPr>
      </w:pPr>
      <w:r w:rsidRPr="000F5515">
        <w:rPr>
          <w:sz w:val="36"/>
        </w:rPr>
        <w:t>FROM</w:t>
      </w:r>
    </w:p>
    <w:p w14:paraId="6B4BD67D" w14:textId="77777777" w:rsidR="000F5515" w:rsidRPr="000F5515" w:rsidRDefault="000F5515" w:rsidP="000F5515">
      <w:pPr>
        <w:rPr>
          <w:sz w:val="36"/>
        </w:rPr>
      </w:pPr>
      <w:r w:rsidRPr="000F5515">
        <w:rPr>
          <w:sz w:val="36"/>
        </w:rPr>
        <w:tab/>
        <w:t>customers</w:t>
      </w:r>
    </w:p>
    <w:p w14:paraId="57705E7D" w14:textId="77777777" w:rsidR="000F5515" w:rsidRPr="000F5515" w:rsidRDefault="000F5515" w:rsidP="000F5515">
      <w:pPr>
        <w:rPr>
          <w:sz w:val="36"/>
        </w:rPr>
      </w:pPr>
      <w:r w:rsidRPr="000F5515">
        <w:rPr>
          <w:sz w:val="36"/>
        </w:rPr>
        <w:t>ORDER BY</w:t>
      </w:r>
    </w:p>
    <w:p w14:paraId="0CE5BC9A" w14:textId="77777777" w:rsidR="000F5515" w:rsidRPr="000F5515" w:rsidRDefault="000F5515" w:rsidP="000F5515">
      <w:pPr>
        <w:rPr>
          <w:sz w:val="36"/>
        </w:rPr>
      </w:pPr>
      <w:r w:rsidRPr="000F5515">
        <w:rPr>
          <w:sz w:val="36"/>
        </w:rPr>
        <w:tab/>
      </w:r>
      <w:proofErr w:type="spellStart"/>
      <w:r w:rsidRPr="000F5515">
        <w:rPr>
          <w:sz w:val="36"/>
        </w:rPr>
        <w:t>contactLastname</w:t>
      </w:r>
      <w:proofErr w:type="spellEnd"/>
      <w:r w:rsidRPr="000F5515">
        <w:rPr>
          <w:sz w:val="36"/>
        </w:rPr>
        <w:t xml:space="preserve"> DESC;</w:t>
      </w:r>
    </w:p>
    <w:p w14:paraId="64811598" w14:textId="77777777" w:rsidR="000F5515" w:rsidRPr="000F5515" w:rsidRDefault="000F5515" w:rsidP="000F5515">
      <w:pPr>
        <w:pStyle w:val="Heading3"/>
        <w:rPr>
          <w:rFonts w:ascii="Times New Roman" w:hAnsi="Times New Roman" w:cs="Times New Roman"/>
          <w:b w:val="0"/>
          <w:bCs w:val="0"/>
          <w:color w:val="FF0000"/>
          <w:sz w:val="40"/>
        </w:rPr>
      </w:pPr>
      <w:r w:rsidRPr="000F5515">
        <w:rPr>
          <w:rFonts w:ascii="Times New Roman" w:hAnsi="Times New Roman" w:cs="Times New Roman"/>
          <w:b w:val="0"/>
          <w:bCs w:val="0"/>
          <w:color w:val="FF0000"/>
          <w:sz w:val="40"/>
        </w:rPr>
        <w:t>B) Using MySQL </w:t>
      </w:r>
      <w:r w:rsidRPr="000F5515">
        <w:rPr>
          <w:rStyle w:val="HTMLCode"/>
          <w:rFonts w:ascii="Times New Roman" w:eastAsiaTheme="majorEastAsia" w:hAnsi="Times New Roman" w:cs="Times New Roman"/>
          <w:b w:val="0"/>
          <w:bCs w:val="0"/>
          <w:color w:val="FF0000"/>
          <w:sz w:val="36"/>
        </w:rPr>
        <w:t>ORDER BY</w:t>
      </w:r>
      <w:r w:rsidRPr="000F5515">
        <w:rPr>
          <w:rFonts w:ascii="Times New Roman" w:hAnsi="Times New Roman" w:cs="Times New Roman"/>
          <w:b w:val="0"/>
          <w:bCs w:val="0"/>
          <w:color w:val="FF0000"/>
          <w:sz w:val="40"/>
        </w:rPr>
        <w:t> clause to sort values in multiple columns example</w:t>
      </w:r>
    </w:p>
    <w:p w14:paraId="47264428" w14:textId="77777777" w:rsidR="000F5515" w:rsidRPr="000F5515" w:rsidRDefault="000F5515" w:rsidP="000F5515">
      <w:pPr>
        <w:rPr>
          <w:sz w:val="36"/>
        </w:rPr>
      </w:pPr>
      <w:r w:rsidRPr="000F5515">
        <w:rPr>
          <w:sz w:val="36"/>
        </w:rPr>
        <w:t>SELECT</w:t>
      </w:r>
    </w:p>
    <w:p w14:paraId="22118781" w14:textId="77777777" w:rsidR="000F5515" w:rsidRPr="000F5515" w:rsidRDefault="000F5515" w:rsidP="000F5515">
      <w:pPr>
        <w:rPr>
          <w:sz w:val="36"/>
        </w:rPr>
      </w:pPr>
      <w:r w:rsidRPr="000F5515">
        <w:rPr>
          <w:sz w:val="36"/>
        </w:rPr>
        <w:tab/>
      </w:r>
      <w:proofErr w:type="spellStart"/>
      <w:r w:rsidRPr="000F5515">
        <w:rPr>
          <w:sz w:val="36"/>
        </w:rPr>
        <w:t>contactLastname</w:t>
      </w:r>
      <w:proofErr w:type="spellEnd"/>
      <w:r w:rsidRPr="000F5515">
        <w:rPr>
          <w:sz w:val="36"/>
        </w:rPr>
        <w:t>,</w:t>
      </w:r>
    </w:p>
    <w:p w14:paraId="15881298" w14:textId="77777777" w:rsidR="000F5515" w:rsidRPr="000F5515" w:rsidRDefault="000F5515" w:rsidP="000F5515">
      <w:pPr>
        <w:rPr>
          <w:sz w:val="36"/>
        </w:rPr>
      </w:pPr>
      <w:r w:rsidRPr="000F5515">
        <w:rPr>
          <w:sz w:val="36"/>
        </w:rPr>
        <w:tab/>
      </w:r>
      <w:proofErr w:type="spellStart"/>
      <w:r w:rsidRPr="000F5515">
        <w:rPr>
          <w:sz w:val="36"/>
        </w:rPr>
        <w:t>contactFirstname</w:t>
      </w:r>
      <w:proofErr w:type="spellEnd"/>
    </w:p>
    <w:p w14:paraId="203E0393" w14:textId="77777777" w:rsidR="000F5515" w:rsidRPr="000F5515" w:rsidRDefault="000F5515" w:rsidP="000F5515">
      <w:pPr>
        <w:rPr>
          <w:sz w:val="36"/>
        </w:rPr>
      </w:pPr>
      <w:r w:rsidRPr="000F5515">
        <w:rPr>
          <w:sz w:val="36"/>
        </w:rPr>
        <w:t>FROM</w:t>
      </w:r>
    </w:p>
    <w:p w14:paraId="061BD448" w14:textId="77777777" w:rsidR="000F5515" w:rsidRPr="000F5515" w:rsidRDefault="000F5515" w:rsidP="000F5515">
      <w:pPr>
        <w:rPr>
          <w:sz w:val="36"/>
        </w:rPr>
      </w:pPr>
      <w:r w:rsidRPr="000F5515">
        <w:rPr>
          <w:sz w:val="36"/>
        </w:rPr>
        <w:tab/>
        <w:t>customers</w:t>
      </w:r>
    </w:p>
    <w:p w14:paraId="74AB7245" w14:textId="77777777" w:rsidR="000F5515" w:rsidRPr="000F5515" w:rsidRDefault="000F5515" w:rsidP="000F5515">
      <w:pPr>
        <w:rPr>
          <w:sz w:val="36"/>
        </w:rPr>
      </w:pPr>
      <w:r w:rsidRPr="000F5515">
        <w:rPr>
          <w:sz w:val="36"/>
        </w:rPr>
        <w:t>ORDER BY</w:t>
      </w:r>
    </w:p>
    <w:p w14:paraId="704BB008" w14:textId="77777777" w:rsidR="000F5515" w:rsidRPr="000F5515" w:rsidRDefault="000F5515" w:rsidP="000F5515">
      <w:pPr>
        <w:rPr>
          <w:sz w:val="36"/>
        </w:rPr>
      </w:pPr>
      <w:r w:rsidRPr="000F5515">
        <w:rPr>
          <w:sz w:val="36"/>
        </w:rPr>
        <w:tab/>
      </w:r>
      <w:proofErr w:type="spellStart"/>
      <w:r w:rsidRPr="000F5515">
        <w:rPr>
          <w:sz w:val="36"/>
        </w:rPr>
        <w:t>contactLastname</w:t>
      </w:r>
      <w:proofErr w:type="spellEnd"/>
      <w:r w:rsidRPr="000F5515">
        <w:rPr>
          <w:sz w:val="36"/>
        </w:rPr>
        <w:t xml:space="preserve"> DESC,</w:t>
      </w:r>
    </w:p>
    <w:p w14:paraId="22AD238F" w14:textId="77777777" w:rsidR="000F5515" w:rsidRPr="000F5515" w:rsidRDefault="000F5515" w:rsidP="000F5515">
      <w:pPr>
        <w:rPr>
          <w:sz w:val="36"/>
        </w:rPr>
      </w:pPr>
      <w:r w:rsidRPr="000F5515">
        <w:rPr>
          <w:sz w:val="36"/>
        </w:rPr>
        <w:tab/>
      </w:r>
      <w:proofErr w:type="spellStart"/>
      <w:r w:rsidRPr="000F5515">
        <w:rPr>
          <w:sz w:val="36"/>
        </w:rPr>
        <w:t>contactFirstname</w:t>
      </w:r>
      <w:proofErr w:type="spellEnd"/>
      <w:r w:rsidRPr="000F5515">
        <w:rPr>
          <w:sz w:val="36"/>
        </w:rPr>
        <w:t xml:space="preserve"> ASC;</w:t>
      </w:r>
    </w:p>
    <w:p w14:paraId="6739FA24" w14:textId="77777777" w:rsidR="000F5515" w:rsidRDefault="000F5515" w:rsidP="000F5515">
      <w:pPr>
        <w:shd w:val="clear" w:color="auto" w:fill="FFFFFF"/>
        <w:rPr>
          <w:rFonts w:ascii="Consolas" w:hAnsi="Consolas" w:cs="Times New Roman"/>
          <w:color w:val="000000"/>
          <w:sz w:val="23"/>
          <w:szCs w:val="23"/>
        </w:rPr>
      </w:pPr>
      <w:r>
        <w:rPr>
          <w:sz w:val="24"/>
          <w:szCs w:val="24"/>
        </w:rPr>
        <w:lastRenderedPageBreak/>
        <w:br/>
      </w:r>
    </w:p>
    <w:p w14:paraId="363E2513"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Constraints</w:t>
      </w:r>
    </w:p>
    <w:p w14:paraId="09211642" w14:textId="77777777" w:rsidR="00BB7764" w:rsidRPr="00BB7764" w:rsidRDefault="00BB7764" w:rsidP="00BB7764">
      <w:pPr>
        <w:pStyle w:val="intro"/>
        <w:shd w:val="clear" w:color="auto" w:fill="FFFFFF"/>
        <w:spacing w:before="288" w:beforeAutospacing="0" w:after="288" w:afterAutospacing="0"/>
        <w:rPr>
          <w:rFonts w:ascii="Verdana" w:hAnsi="Verdana"/>
          <w:color w:val="000000"/>
        </w:rPr>
      </w:pPr>
      <w:r>
        <w:rPr>
          <w:rFonts w:ascii="Verdana" w:hAnsi="Verdana"/>
          <w:color w:val="000000"/>
        </w:rPr>
        <w:t>SQL constraints are used to specify rules for data in a table.</w:t>
      </w:r>
    </w:p>
    <w:p w14:paraId="555F98F9"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Constraints</w:t>
      </w:r>
    </w:p>
    <w:p w14:paraId="4F7C6EB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14:paraId="73B0F9CF" w14:textId="77777777" w:rsidR="00BB7764" w:rsidRDefault="00BB7764" w:rsidP="00BB7764">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676C8065" w14:textId="77777777" w:rsidR="00BB7764" w:rsidRDefault="00BB7764" w:rsidP="00BB776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14:paraId="488688D2"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Constraints</w:t>
      </w:r>
    </w:p>
    <w:p w14:paraId="6C3BA9DE"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constraints are used to specify rules for the data in a table.</w:t>
      </w:r>
    </w:p>
    <w:p w14:paraId="47F091B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73134B95"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46478A1D"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14:paraId="418A6575"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2" w:history="1">
        <w:r w:rsidR="00BB7764">
          <w:rPr>
            <w:rStyle w:val="Hyperlink"/>
            <w:rFonts w:ascii="Verdana" w:hAnsi="Verdana"/>
            <w:b/>
            <w:bCs/>
            <w:sz w:val="23"/>
            <w:szCs w:val="23"/>
          </w:rPr>
          <w:t>NOT NULL</w:t>
        </w:r>
      </w:hyperlink>
      <w:r w:rsidR="00BB7764">
        <w:rPr>
          <w:rFonts w:ascii="Verdana" w:hAnsi="Verdana"/>
          <w:color w:val="000000"/>
          <w:sz w:val="23"/>
          <w:szCs w:val="23"/>
        </w:rPr>
        <w:t> - Ensures that a column cannot have a NULL value</w:t>
      </w:r>
    </w:p>
    <w:p w14:paraId="75631B0F"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3" w:history="1">
        <w:r w:rsidR="00BB7764">
          <w:rPr>
            <w:rStyle w:val="Hyperlink"/>
            <w:rFonts w:ascii="Verdana" w:hAnsi="Verdana"/>
            <w:b/>
            <w:bCs/>
            <w:sz w:val="23"/>
            <w:szCs w:val="23"/>
          </w:rPr>
          <w:t>UNIQUE</w:t>
        </w:r>
      </w:hyperlink>
      <w:r w:rsidR="00BB7764">
        <w:rPr>
          <w:rFonts w:ascii="Verdana" w:hAnsi="Verdana"/>
          <w:color w:val="000000"/>
          <w:sz w:val="23"/>
          <w:szCs w:val="23"/>
        </w:rPr>
        <w:t> - Ensures that all values in a column are different</w:t>
      </w:r>
    </w:p>
    <w:p w14:paraId="7611FB51"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4" w:history="1">
        <w:r w:rsidR="00BB7764">
          <w:rPr>
            <w:rStyle w:val="Hyperlink"/>
            <w:rFonts w:ascii="Verdana" w:hAnsi="Verdana"/>
            <w:b/>
            <w:bCs/>
            <w:sz w:val="23"/>
            <w:szCs w:val="23"/>
          </w:rPr>
          <w:t>PRIMARY KEY</w:t>
        </w:r>
      </w:hyperlink>
      <w:r w:rsidR="00BB7764">
        <w:rPr>
          <w:rFonts w:ascii="Verdana" w:hAnsi="Verdana"/>
          <w:color w:val="000000"/>
          <w:sz w:val="23"/>
          <w:szCs w:val="23"/>
        </w:rPr>
        <w:t> - A combination of a NOT NULL and UNIQUE. Uniquely identifies each row in a table</w:t>
      </w:r>
    </w:p>
    <w:p w14:paraId="2AE34FC8"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5" w:history="1">
        <w:r w:rsidR="00BB7764">
          <w:rPr>
            <w:rStyle w:val="Hyperlink"/>
            <w:rFonts w:ascii="Verdana" w:hAnsi="Verdana"/>
            <w:b/>
            <w:bCs/>
            <w:sz w:val="23"/>
            <w:szCs w:val="23"/>
          </w:rPr>
          <w:t>FOREIGN KEY</w:t>
        </w:r>
      </w:hyperlink>
      <w:r w:rsidR="00BB7764">
        <w:rPr>
          <w:rFonts w:ascii="Verdana" w:hAnsi="Verdana"/>
          <w:color w:val="000000"/>
          <w:sz w:val="23"/>
          <w:szCs w:val="23"/>
        </w:rPr>
        <w:t> - Uniquely identifies a row/record in another table</w:t>
      </w:r>
    </w:p>
    <w:p w14:paraId="6D788126"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6" w:history="1">
        <w:r w:rsidR="00BB7764">
          <w:rPr>
            <w:rStyle w:val="Hyperlink"/>
            <w:rFonts w:ascii="Verdana" w:hAnsi="Verdana"/>
            <w:b/>
            <w:bCs/>
            <w:sz w:val="23"/>
            <w:szCs w:val="23"/>
          </w:rPr>
          <w:t>CHECK</w:t>
        </w:r>
      </w:hyperlink>
      <w:r w:rsidR="00BB7764">
        <w:rPr>
          <w:rFonts w:ascii="Verdana" w:hAnsi="Verdana"/>
          <w:color w:val="000000"/>
          <w:sz w:val="23"/>
          <w:szCs w:val="23"/>
        </w:rPr>
        <w:t> - Ensures that all values in a column satisfies a specific condition</w:t>
      </w:r>
    </w:p>
    <w:p w14:paraId="42FF724F"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7" w:history="1">
        <w:r w:rsidR="00BB7764">
          <w:rPr>
            <w:rStyle w:val="Hyperlink"/>
            <w:rFonts w:ascii="Verdana" w:hAnsi="Verdana"/>
            <w:b/>
            <w:bCs/>
            <w:sz w:val="23"/>
            <w:szCs w:val="23"/>
          </w:rPr>
          <w:t>DEFAULT</w:t>
        </w:r>
      </w:hyperlink>
      <w:r w:rsidR="00BB7764">
        <w:rPr>
          <w:rFonts w:ascii="Verdana" w:hAnsi="Verdana"/>
          <w:color w:val="000000"/>
          <w:sz w:val="23"/>
          <w:szCs w:val="23"/>
        </w:rPr>
        <w:t> - Sets a default value for a column when no value is specified</w:t>
      </w:r>
    </w:p>
    <w:p w14:paraId="5CD122EE"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8" w:history="1">
        <w:r w:rsidR="00BB7764">
          <w:rPr>
            <w:rStyle w:val="Hyperlink"/>
            <w:rFonts w:ascii="Verdana" w:hAnsi="Verdana"/>
            <w:b/>
            <w:bCs/>
            <w:sz w:val="23"/>
            <w:szCs w:val="23"/>
          </w:rPr>
          <w:t>INDEX</w:t>
        </w:r>
      </w:hyperlink>
      <w:r w:rsidR="00BB7764">
        <w:rPr>
          <w:rFonts w:ascii="Verdana" w:hAnsi="Verdana"/>
          <w:color w:val="000000"/>
          <w:sz w:val="23"/>
          <w:szCs w:val="23"/>
        </w:rPr>
        <w:t> - Used to create and retrieve data from the database very quickly</w:t>
      </w:r>
    </w:p>
    <w:p w14:paraId="5E35E352" w14:textId="77777777" w:rsidR="00133F9A" w:rsidRDefault="00133F9A" w:rsidP="0030461B">
      <w:pPr>
        <w:shd w:val="clear" w:color="auto" w:fill="FFFFFF"/>
        <w:rPr>
          <w:rStyle w:val="sqlcolor"/>
          <w:rFonts w:ascii="Consolas" w:hAnsi="Consolas"/>
          <w:color w:val="000000"/>
          <w:sz w:val="23"/>
          <w:szCs w:val="23"/>
        </w:rPr>
      </w:pPr>
    </w:p>
    <w:p w14:paraId="545E98FB"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NOT NULL</w:t>
      </w:r>
      <w:r>
        <w:rPr>
          <w:rFonts w:ascii="Segoe UI" w:hAnsi="Segoe UI" w:cs="Segoe UI"/>
          <w:b w:val="0"/>
          <w:bCs w:val="0"/>
          <w:color w:val="000000"/>
          <w:sz w:val="63"/>
          <w:szCs w:val="63"/>
        </w:rPr>
        <w:t> Constraint</w:t>
      </w:r>
    </w:p>
    <w:p w14:paraId="4C1FA701"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14:paraId="7556B8B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1AF8244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NOT NULL constraint enforces a column to NOT accept NULL values.</w:t>
      </w:r>
    </w:p>
    <w:p w14:paraId="3C94D12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342957DB"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CREATE TABLE</w:t>
      </w:r>
    </w:p>
    <w:p w14:paraId="311C425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"LastName", and "FirstName" columns will NOT accept NULL values when the "Persons" table is created:</w:t>
      </w:r>
    </w:p>
    <w:p w14:paraId="242A4FB6" w14:textId="77777777" w:rsidR="00BB7764" w:rsidRDefault="00BB7764" w:rsidP="00BB776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640CADE" w14:textId="77777777" w:rsidR="00BB7764" w:rsidRPr="00BB7764" w:rsidRDefault="00BB7764" w:rsidP="00BB776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7EB360A4"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ALTER TABLE</w:t>
      </w:r>
    </w:p>
    <w:p w14:paraId="428F640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11FDEC91"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55691FBC"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SQL </w:t>
      </w:r>
      <w:r>
        <w:rPr>
          <w:rStyle w:val="colorh1"/>
          <w:rFonts w:ascii="Segoe UI" w:hAnsi="Segoe UI" w:cs="Segoe UI"/>
          <w:b w:val="0"/>
          <w:bCs w:val="0"/>
          <w:color w:val="000000"/>
          <w:sz w:val="63"/>
          <w:szCs w:val="63"/>
        </w:rPr>
        <w:t>UNIQUE</w:t>
      </w:r>
      <w:r>
        <w:rPr>
          <w:rFonts w:ascii="Segoe UI" w:hAnsi="Segoe UI" w:cs="Segoe UI"/>
          <w:b w:val="0"/>
          <w:bCs w:val="0"/>
          <w:color w:val="000000"/>
          <w:sz w:val="63"/>
          <w:szCs w:val="63"/>
        </w:rPr>
        <w:t> Constraint</w:t>
      </w:r>
    </w:p>
    <w:p w14:paraId="3CF35DD1"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w:t>
      </w:r>
    </w:p>
    <w:p w14:paraId="5F62F1B1"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UNIQUE constraint ensures that all values in a column are different.</w:t>
      </w:r>
    </w:p>
    <w:p w14:paraId="71DEFA2D"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1230794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PRIMARY KEY constraint automatically has a UNIQUE constraint.</w:t>
      </w:r>
    </w:p>
    <w:p w14:paraId="68A84B1D" w14:textId="77777777" w:rsidR="00BB7764" w:rsidRP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14:paraId="1B568096"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608FC74B"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06DD690F"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7140BA2"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570F45F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FFC7909"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13BC39B8"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36FF0D9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MySQL / SQL Server / Oracle / MS Access:</w:t>
      </w:r>
    </w:p>
    <w:p w14:paraId="71B9AAE7"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proofErr w:type="spellStart"/>
      <w:r>
        <w:rPr>
          <w:rStyle w:val="sqlcolor"/>
          <w:rFonts w:ascii="Consolas" w:hAnsi="Consolas"/>
          <w:color w:val="000000"/>
          <w:sz w:val="23"/>
          <w:szCs w:val="23"/>
        </w:rPr>
        <w:t>ID,LastName</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7ADE5793" w14:textId="77777777" w:rsidR="00BB7764" w:rsidRDefault="00000000" w:rsidP="00BB7764">
      <w:pPr>
        <w:spacing w:before="300" w:after="300"/>
        <w:rPr>
          <w:rFonts w:ascii="Times New Roman" w:hAnsi="Times New Roman"/>
          <w:sz w:val="24"/>
          <w:szCs w:val="24"/>
        </w:rPr>
      </w:pPr>
      <w:r>
        <w:pict w14:anchorId="3706D923">
          <v:rect id="_x0000_i1080" style="width:0;height:0" o:hralign="center" o:hrstd="t" o:hrnoshade="t" o:hr="t" fillcolor="black" stroked="f"/>
        </w:pict>
      </w:r>
    </w:p>
    <w:p w14:paraId="3ED2A5C1" w14:textId="77777777" w:rsidR="00BB7764" w:rsidRDefault="00BB7764" w:rsidP="00BB7764">
      <w:pPr>
        <w:spacing w:before="300" w:after="300"/>
      </w:pPr>
    </w:p>
    <w:p w14:paraId="322DA0A0"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ALTER TABLE</w:t>
      </w:r>
    </w:p>
    <w:p w14:paraId="1B77E6DB"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61E01308"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C4711F0"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p>
    <w:p w14:paraId="7D8823F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6AD7A2D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D8F57FD" w14:textId="77777777" w:rsidR="00BB7764" w:rsidRPr="00343BDB" w:rsidRDefault="00BB7764" w:rsidP="00343BDB">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ID,LastName</w:t>
      </w:r>
      <w:proofErr w:type="spellEnd"/>
      <w:proofErr w:type="gramEnd"/>
      <w:r>
        <w:rPr>
          <w:rStyle w:val="sqlcolor"/>
          <w:rFonts w:ascii="Consolas" w:hAnsi="Consolas"/>
          <w:color w:val="000000"/>
          <w:sz w:val="23"/>
          <w:szCs w:val="23"/>
        </w:rPr>
        <w:t>);</w:t>
      </w:r>
    </w:p>
    <w:p w14:paraId="2F2F7A2D"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UNIQUE Constraint</w:t>
      </w:r>
    </w:p>
    <w:p w14:paraId="4B6ECE2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UNIQUE constraint, use the following SQL:</w:t>
      </w:r>
    </w:p>
    <w:p w14:paraId="74E7F57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1C12975"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w:t>
      </w:r>
    </w:p>
    <w:p w14:paraId="6A6022C7"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SQL Server / Oracle / MS Access:</w:t>
      </w:r>
    </w:p>
    <w:p w14:paraId="05230BC2"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w:t>
      </w:r>
    </w:p>
    <w:p w14:paraId="2C86C554" w14:textId="77777777" w:rsidR="00133F9A" w:rsidRDefault="00133F9A" w:rsidP="0030461B">
      <w:pPr>
        <w:shd w:val="clear" w:color="auto" w:fill="FFFFFF"/>
        <w:rPr>
          <w:rStyle w:val="sqlcolor"/>
          <w:rFonts w:ascii="Consolas" w:hAnsi="Consolas"/>
          <w:color w:val="000000"/>
          <w:sz w:val="23"/>
          <w:szCs w:val="23"/>
        </w:rPr>
      </w:pPr>
    </w:p>
    <w:p w14:paraId="494CF5AA" w14:textId="77777777" w:rsidR="00E727E8" w:rsidRPr="00BB7764" w:rsidRDefault="00E727E8"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PRIMARY KEY</w:t>
      </w:r>
      <w:r>
        <w:rPr>
          <w:rFonts w:ascii="Segoe UI" w:hAnsi="Segoe UI" w:cs="Segoe UI"/>
          <w:b w:val="0"/>
          <w:bCs w:val="0"/>
          <w:color w:val="000000"/>
          <w:sz w:val="63"/>
          <w:szCs w:val="63"/>
        </w:rPr>
        <w:t> Constraint</w:t>
      </w:r>
    </w:p>
    <w:p w14:paraId="287965E8"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Constraint</w:t>
      </w:r>
    </w:p>
    <w:p w14:paraId="54474561"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PRIMARY KEY constraint uniquely identifies each record in a table.</w:t>
      </w:r>
    </w:p>
    <w:p w14:paraId="4D3D7AB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14:paraId="4A9AC96D"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14:paraId="2F2E44D9"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CREATE TABLE</w:t>
      </w:r>
    </w:p>
    <w:p w14:paraId="1D14020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PRIMARY KEY on the "ID" column when the "Persons" table is created:</w:t>
      </w:r>
    </w:p>
    <w:p w14:paraId="239EFEDE"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5A45E32" w14:textId="07AABEAB"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sidR="00790D16">
        <w:rPr>
          <w:rStyle w:val="sqlcolor"/>
          <w:rFonts w:ascii="Consolas" w:hAnsi="Consolas"/>
          <w:color w:val="000000"/>
          <w:sz w:val="23"/>
          <w:szCs w:val="23"/>
        </w:rPr>
        <w:t xml:space="preserve"> </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2DBE6BF2"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D3FFD33" w14:textId="48821E8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w:t>
      </w:r>
      <w:r w:rsidR="001668B5">
        <w:rPr>
          <w:rStyle w:val="sqlkeywordcolor"/>
          <w:rFonts w:ascii="Consolas" w:hAnsi="Consolas"/>
          <w:color w:val="0000CD"/>
          <w:sz w:val="23"/>
          <w:szCs w:val="23"/>
        </w:rPr>
        <w:t xml:space="preserve">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lastRenderedPageBreak/>
        <w:t>    Age int</w:t>
      </w:r>
      <w:r>
        <w:rPr>
          <w:rFonts w:ascii="Consolas" w:hAnsi="Consolas"/>
          <w:color w:val="000000"/>
          <w:sz w:val="23"/>
          <w:szCs w:val="23"/>
        </w:rPr>
        <w:br/>
      </w:r>
      <w:r>
        <w:rPr>
          <w:rStyle w:val="sqlcolor"/>
          <w:rFonts w:ascii="Consolas" w:hAnsi="Consolas"/>
          <w:color w:val="000000"/>
          <w:sz w:val="23"/>
          <w:szCs w:val="23"/>
        </w:rPr>
        <w:t>);</w:t>
      </w:r>
    </w:p>
    <w:p w14:paraId="1AE1890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5951F8C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38C0D496"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ID,LastName</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58A85B7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the example above there is only ONE PRIMARY KEY (</w:t>
      </w:r>
      <w:proofErr w:type="spellStart"/>
      <w:r>
        <w:rPr>
          <w:rFonts w:ascii="Verdana" w:hAnsi="Verdana"/>
          <w:color w:val="000000"/>
          <w:sz w:val="23"/>
          <w:szCs w:val="23"/>
        </w:rPr>
        <w:t>PK_Person</w:t>
      </w:r>
      <w:proofErr w:type="spellEnd"/>
      <w:r>
        <w:rPr>
          <w:rFonts w:ascii="Verdana" w:hAnsi="Verdana"/>
          <w:color w:val="000000"/>
          <w:sz w:val="23"/>
          <w:szCs w:val="23"/>
        </w:rPr>
        <w:t>). However, the VALUE of the primary key is made up of TWO COLUMNS (ID + LastName).</w:t>
      </w:r>
    </w:p>
    <w:p w14:paraId="4DCA411E" w14:textId="77777777" w:rsidR="00E727E8" w:rsidRDefault="00000000" w:rsidP="006E2C83">
      <w:pPr>
        <w:pStyle w:val="adlabelsnhb"/>
        <w:shd w:val="clear" w:color="auto" w:fill="FFFFFF"/>
        <w:spacing w:before="0" w:beforeAutospacing="0" w:after="0" w:afterAutospacing="0"/>
        <w:jc w:val="center"/>
      </w:pPr>
      <w:r>
        <w:pict w14:anchorId="1CC4D3EE">
          <v:rect id="_x0000_i1081" style="width:0;height:0" o:hralign="center" o:hrstd="t" o:hrnoshade="t" o:hr="t" fillcolor="black" stroked="f"/>
        </w:pict>
      </w:r>
    </w:p>
    <w:p w14:paraId="63310805"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ALTER TABLE</w:t>
      </w:r>
    </w:p>
    <w:p w14:paraId="6B0D85C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PRIMARY KEY constraint on the "ID" column when the table is already created, use the following SQL:</w:t>
      </w:r>
    </w:p>
    <w:p w14:paraId="00D1F49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11A121D8"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p>
    <w:p w14:paraId="6D9C1EE7"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195A7B8B"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3F4249DB"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ID,LastName</w:t>
      </w:r>
      <w:proofErr w:type="spellEnd"/>
      <w:proofErr w:type="gramEnd"/>
      <w:r>
        <w:rPr>
          <w:rStyle w:val="sqlcolor"/>
          <w:rFonts w:ascii="Consolas" w:hAnsi="Consolas"/>
          <w:color w:val="000000"/>
          <w:sz w:val="23"/>
          <w:szCs w:val="23"/>
        </w:rPr>
        <w:t>);</w:t>
      </w:r>
    </w:p>
    <w:p w14:paraId="6D181F89"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you use the ALTER TABLE statement to add a primary key, the primary key column(s) must already have been declared to not contain NULL values (when the table was first created).</w:t>
      </w:r>
    </w:p>
    <w:p w14:paraId="517EC7D3" w14:textId="77777777" w:rsidR="00E727E8" w:rsidRDefault="00000000" w:rsidP="00E727E8">
      <w:pPr>
        <w:spacing w:before="300" w:after="300"/>
        <w:rPr>
          <w:rFonts w:ascii="Times New Roman" w:hAnsi="Times New Roman"/>
          <w:sz w:val="24"/>
          <w:szCs w:val="24"/>
        </w:rPr>
      </w:pPr>
      <w:r>
        <w:lastRenderedPageBreak/>
        <w:pict w14:anchorId="46031E7D">
          <v:rect id="_x0000_i1082" style="width:0;height:0" o:hralign="center" o:hrstd="t" o:hrnoshade="t" o:hr="t" fillcolor="black" stroked="f"/>
        </w:pict>
      </w:r>
    </w:p>
    <w:p w14:paraId="07C4C9A4"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PRIMARY KEY Constraint</w:t>
      </w:r>
    </w:p>
    <w:p w14:paraId="23783FD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PRIMARY KEY constraint, use the following SQL:</w:t>
      </w:r>
    </w:p>
    <w:p w14:paraId="5735FBD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4D0B2DB0"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p>
    <w:p w14:paraId="40E496D3" w14:textId="77777777" w:rsidR="00E727E8" w:rsidRDefault="00E727E8" w:rsidP="0030461B">
      <w:pPr>
        <w:shd w:val="clear" w:color="auto" w:fill="FFFFFF"/>
        <w:rPr>
          <w:rStyle w:val="sqlcolor"/>
          <w:rFonts w:ascii="Consolas" w:hAnsi="Consolas"/>
          <w:color w:val="000000"/>
          <w:sz w:val="23"/>
          <w:szCs w:val="23"/>
        </w:rPr>
      </w:pPr>
    </w:p>
    <w:p w14:paraId="1C7AE6FC" w14:textId="77777777" w:rsidR="00E727E8" w:rsidRDefault="00E727E8" w:rsidP="0030461B">
      <w:pPr>
        <w:shd w:val="clear" w:color="auto" w:fill="FFFFFF"/>
        <w:rPr>
          <w:rStyle w:val="sqlcolor"/>
          <w:rFonts w:ascii="Consolas" w:hAnsi="Consolas"/>
          <w:color w:val="000000"/>
          <w:sz w:val="23"/>
          <w:szCs w:val="23"/>
        </w:rPr>
      </w:pPr>
    </w:p>
    <w:p w14:paraId="31FC0C38" w14:textId="77777777" w:rsidR="00E727E8" w:rsidRPr="00E727E8" w:rsidRDefault="00E727E8" w:rsidP="00E727E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FOREIGN KEY</w:t>
      </w:r>
      <w:r>
        <w:rPr>
          <w:rFonts w:ascii="Segoe UI" w:hAnsi="Segoe UI" w:cs="Segoe UI"/>
          <w:b w:val="0"/>
          <w:bCs w:val="0"/>
          <w:color w:val="000000"/>
          <w:sz w:val="63"/>
          <w:szCs w:val="63"/>
        </w:rPr>
        <w:t> Constraint</w:t>
      </w:r>
    </w:p>
    <w:p w14:paraId="2D6D7C70"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14:paraId="5C4BA21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key used to link two tables together.</w:t>
      </w:r>
    </w:p>
    <w:p w14:paraId="5C96182E"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FOREIGN KEY is a field (or collection of fields) in one table that refers to the </w:t>
      </w:r>
      <w:r w:rsidRPr="00BB23C8">
        <w:rPr>
          <w:rFonts w:ascii="Verdana" w:hAnsi="Verdana"/>
          <w:color w:val="FF0000"/>
          <w:sz w:val="23"/>
          <w:szCs w:val="23"/>
        </w:rPr>
        <w:t>PRIMARY KEY</w:t>
      </w:r>
      <w:r>
        <w:rPr>
          <w:rFonts w:ascii="Verdana" w:hAnsi="Verdana"/>
          <w:color w:val="000000"/>
          <w:sz w:val="23"/>
          <w:szCs w:val="23"/>
        </w:rPr>
        <w:t xml:space="preserve"> in another table.</w:t>
      </w:r>
    </w:p>
    <w:p w14:paraId="052A960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14:paraId="4DCA1A94"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14:paraId="5D6A74A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"Persons"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97"/>
        <w:gridCol w:w="3774"/>
        <w:gridCol w:w="3672"/>
        <w:gridCol w:w="1882"/>
      </w:tblGrid>
      <w:tr w:rsidR="00E727E8" w14:paraId="62391DC0" w14:textId="77777777" w:rsidTr="00E727E8">
        <w:tc>
          <w:tcPr>
            <w:tcW w:w="0" w:type="auto"/>
            <w:shd w:val="clear" w:color="auto" w:fill="FFFFFF"/>
            <w:tcMar>
              <w:top w:w="120" w:type="dxa"/>
              <w:left w:w="240" w:type="dxa"/>
              <w:bottom w:w="120" w:type="dxa"/>
              <w:right w:w="120" w:type="dxa"/>
            </w:tcMar>
            <w:hideMark/>
          </w:tcPr>
          <w:p w14:paraId="580A4984" w14:textId="77777777" w:rsidR="00E727E8" w:rsidRDefault="00E727E8">
            <w:pPr>
              <w:spacing w:before="300" w:after="300"/>
              <w:rPr>
                <w:rFonts w:ascii="Times New Roman" w:hAnsi="Times New Roman"/>
                <w:b/>
                <w:bCs/>
                <w:sz w:val="24"/>
                <w:szCs w:val="24"/>
              </w:rPr>
            </w:pPr>
            <w:proofErr w:type="spellStart"/>
            <w:r>
              <w:rPr>
                <w:b/>
                <w:bCs/>
              </w:rPr>
              <w:t>PersonID</w:t>
            </w:r>
            <w:proofErr w:type="spellEnd"/>
          </w:p>
        </w:tc>
        <w:tc>
          <w:tcPr>
            <w:tcW w:w="0" w:type="auto"/>
            <w:shd w:val="clear" w:color="auto" w:fill="FFFFFF"/>
            <w:tcMar>
              <w:top w:w="120" w:type="dxa"/>
              <w:left w:w="120" w:type="dxa"/>
              <w:bottom w:w="120" w:type="dxa"/>
              <w:right w:w="120" w:type="dxa"/>
            </w:tcMar>
            <w:hideMark/>
          </w:tcPr>
          <w:p w14:paraId="1DB329CB" w14:textId="77777777" w:rsidR="00E727E8" w:rsidRDefault="003B029F">
            <w:pPr>
              <w:spacing w:before="300" w:after="300"/>
              <w:rPr>
                <w:b/>
                <w:bCs/>
              </w:rPr>
            </w:pPr>
            <w:r>
              <w:rPr>
                <w:b/>
                <w:bCs/>
              </w:rPr>
              <w:t>First</w:t>
            </w:r>
            <w:r w:rsidR="00E727E8">
              <w:rPr>
                <w:b/>
                <w:bCs/>
              </w:rPr>
              <w:t>Name</w:t>
            </w:r>
          </w:p>
        </w:tc>
        <w:tc>
          <w:tcPr>
            <w:tcW w:w="0" w:type="auto"/>
            <w:shd w:val="clear" w:color="auto" w:fill="FFFFFF"/>
            <w:tcMar>
              <w:top w:w="120" w:type="dxa"/>
              <w:left w:w="120" w:type="dxa"/>
              <w:bottom w:w="120" w:type="dxa"/>
              <w:right w:w="120" w:type="dxa"/>
            </w:tcMar>
            <w:hideMark/>
          </w:tcPr>
          <w:p w14:paraId="7D57063E" w14:textId="77777777" w:rsidR="00E727E8" w:rsidRDefault="003B029F">
            <w:pPr>
              <w:spacing w:before="300" w:after="300"/>
              <w:rPr>
                <w:b/>
                <w:bCs/>
              </w:rPr>
            </w:pPr>
            <w:r>
              <w:rPr>
                <w:b/>
                <w:bCs/>
              </w:rPr>
              <w:t>Last</w:t>
            </w:r>
            <w:r w:rsidR="00E727E8">
              <w:rPr>
                <w:b/>
                <w:bCs/>
              </w:rPr>
              <w:t>Name</w:t>
            </w:r>
          </w:p>
        </w:tc>
        <w:tc>
          <w:tcPr>
            <w:tcW w:w="0" w:type="auto"/>
            <w:shd w:val="clear" w:color="auto" w:fill="FFFFFF"/>
            <w:tcMar>
              <w:top w:w="120" w:type="dxa"/>
              <w:left w:w="120" w:type="dxa"/>
              <w:bottom w:w="120" w:type="dxa"/>
              <w:right w:w="120" w:type="dxa"/>
            </w:tcMar>
            <w:hideMark/>
          </w:tcPr>
          <w:p w14:paraId="0E976CE4" w14:textId="77777777" w:rsidR="00E727E8" w:rsidRDefault="00E727E8">
            <w:pPr>
              <w:spacing w:before="300" w:after="300"/>
              <w:rPr>
                <w:b/>
                <w:bCs/>
              </w:rPr>
            </w:pPr>
            <w:r>
              <w:rPr>
                <w:b/>
                <w:bCs/>
              </w:rPr>
              <w:t>Age</w:t>
            </w:r>
          </w:p>
        </w:tc>
      </w:tr>
      <w:tr w:rsidR="00E727E8" w14:paraId="6CEE9CE9" w14:textId="77777777" w:rsidTr="00E727E8">
        <w:tc>
          <w:tcPr>
            <w:tcW w:w="0" w:type="auto"/>
            <w:shd w:val="clear" w:color="auto" w:fill="F1F1F1"/>
            <w:tcMar>
              <w:top w:w="120" w:type="dxa"/>
              <w:left w:w="240" w:type="dxa"/>
              <w:bottom w:w="120" w:type="dxa"/>
              <w:right w:w="120" w:type="dxa"/>
            </w:tcMar>
            <w:hideMark/>
          </w:tcPr>
          <w:p w14:paraId="44372E0F" w14:textId="77777777" w:rsidR="00E727E8" w:rsidRDefault="00E727E8">
            <w:pPr>
              <w:spacing w:before="300" w:after="300"/>
            </w:pPr>
            <w:r>
              <w:t>1</w:t>
            </w:r>
            <w:r w:rsidR="003B029F">
              <w:t>01</w:t>
            </w:r>
          </w:p>
        </w:tc>
        <w:tc>
          <w:tcPr>
            <w:tcW w:w="0" w:type="auto"/>
            <w:shd w:val="clear" w:color="auto" w:fill="F1F1F1"/>
            <w:tcMar>
              <w:top w:w="120" w:type="dxa"/>
              <w:left w:w="120" w:type="dxa"/>
              <w:bottom w:w="120" w:type="dxa"/>
              <w:right w:w="120" w:type="dxa"/>
            </w:tcMar>
            <w:hideMark/>
          </w:tcPr>
          <w:p w14:paraId="13EED117" w14:textId="77777777" w:rsidR="00E727E8" w:rsidRDefault="003B029F">
            <w:pPr>
              <w:spacing w:before="300" w:after="300"/>
            </w:pPr>
            <w:r>
              <w:t>Jayanth</w:t>
            </w:r>
          </w:p>
        </w:tc>
        <w:tc>
          <w:tcPr>
            <w:tcW w:w="0" w:type="auto"/>
            <w:shd w:val="clear" w:color="auto" w:fill="F1F1F1"/>
            <w:tcMar>
              <w:top w:w="120" w:type="dxa"/>
              <w:left w:w="120" w:type="dxa"/>
              <w:bottom w:w="120" w:type="dxa"/>
              <w:right w:w="120" w:type="dxa"/>
            </w:tcMar>
            <w:hideMark/>
          </w:tcPr>
          <w:p w14:paraId="4BD81873" w14:textId="77777777" w:rsidR="00E727E8" w:rsidRDefault="003B029F">
            <w:pPr>
              <w:spacing w:before="300" w:after="300"/>
            </w:pPr>
            <w:r>
              <w:t>V</w:t>
            </w:r>
          </w:p>
        </w:tc>
        <w:tc>
          <w:tcPr>
            <w:tcW w:w="0" w:type="auto"/>
            <w:shd w:val="clear" w:color="auto" w:fill="F1F1F1"/>
            <w:tcMar>
              <w:top w:w="120" w:type="dxa"/>
              <w:left w:w="120" w:type="dxa"/>
              <w:bottom w:w="120" w:type="dxa"/>
              <w:right w:w="120" w:type="dxa"/>
            </w:tcMar>
            <w:hideMark/>
          </w:tcPr>
          <w:p w14:paraId="3C2EDD5A" w14:textId="77777777" w:rsidR="00E727E8" w:rsidRDefault="00E727E8">
            <w:pPr>
              <w:spacing w:before="300" w:after="300"/>
            </w:pPr>
            <w:r>
              <w:t>30</w:t>
            </w:r>
          </w:p>
        </w:tc>
      </w:tr>
      <w:tr w:rsidR="00E727E8" w14:paraId="48DD6D50" w14:textId="77777777" w:rsidTr="00E727E8">
        <w:tc>
          <w:tcPr>
            <w:tcW w:w="0" w:type="auto"/>
            <w:shd w:val="clear" w:color="auto" w:fill="FFFFFF"/>
            <w:tcMar>
              <w:top w:w="120" w:type="dxa"/>
              <w:left w:w="240" w:type="dxa"/>
              <w:bottom w:w="120" w:type="dxa"/>
              <w:right w:w="120" w:type="dxa"/>
            </w:tcMar>
            <w:hideMark/>
          </w:tcPr>
          <w:p w14:paraId="190680F8" w14:textId="77777777" w:rsidR="00E727E8" w:rsidRDefault="003B029F">
            <w:pPr>
              <w:spacing w:before="300" w:after="300"/>
            </w:pPr>
            <w:r>
              <w:lastRenderedPageBreak/>
              <w:t>10</w:t>
            </w:r>
            <w:r w:rsidR="00E727E8">
              <w:t>2</w:t>
            </w:r>
          </w:p>
        </w:tc>
        <w:tc>
          <w:tcPr>
            <w:tcW w:w="0" w:type="auto"/>
            <w:shd w:val="clear" w:color="auto" w:fill="FFFFFF"/>
            <w:tcMar>
              <w:top w:w="120" w:type="dxa"/>
              <w:left w:w="120" w:type="dxa"/>
              <w:bottom w:w="120" w:type="dxa"/>
              <w:right w:w="120" w:type="dxa"/>
            </w:tcMar>
            <w:hideMark/>
          </w:tcPr>
          <w:p w14:paraId="298E7A58" w14:textId="77777777" w:rsidR="00E727E8" w:rsidRDefault="003B029F">
            <w:pPr>
              <w:spacing w:before="300" w:after="300"/>
            </w:pPr>
            <w:r>
              <w:t>Ragini</w:t>
            </w:r>
          </w:p>
        </w:tc>
        <w:tc>
          <w:tcPr>
            <w:tcW w:w="0" w:type="auto"/>
            <w:shd w:val="clear" w:color="auto" w:fill="FFFFFF"/>
            <w:tcMar>
              <w:top w:w="120" w:type="dxa"/>
              <w:left w:w="120" w:type="dxa"/>
              <w:bottom w:w="120" w:type="dxa"/>
              <w:right w:w="120" w:type="dxa"/>
            </w:tcMar>
            <w:hideMark/>
          </w:tcPr>
          <w:p w14:paraId="59F84A0C" w14:textId="77777777" w:rsidR="00E727E8" w:rsidRDefault="003B029F">
            <w:pPr>
              <w:spacing w:before="300" w:after="300"/>
            </w:pPr>
            <w:r>
              <w:t>P</w:t>
            </w:r>
          </w:p>
        </w:tc>
        <w:tc>
          <w:tcPr>
            <w:tcW w:w="0" w:type="auto"/>
            <w:shd w:val="clear" w:color="auto" w:fill="FFFFFF"/>
            <w:tcMar>
              <w:top w:w="120" w:type="dxa"/>
              <w:left w:w="120" w:type="dxa"/>
              <w:bottom w:w="120" w:type="dxa"/>
              <w:right w:w="120" w:type="dxa"/>
            </w:tcMar>
            <w:hideMark/>
          </w:tcPr>
          <w:p w14:paraId="253DA486" w14:textId="77777777" w:rsidR="00E727E8" w:rsidRDefault="00E727E8">
            <w:pPr>
              <w:spacing w:before="300" w:after="300"/>
            </w:pPr>
            <w:r>
              <w:t>23</w:t>
            </w:r>
          </w:p>
        </w:tc>
      </w:tr>
      <w:tr w:rsidR="00E727E8" w14:paraId="4D2E538B" w14:textId="77777777" w:rsidTr="00E727E8">
        <w:tc>
          <w:tcPr>
            <w:tcW w:w="0" w:type="auto"/>
            <w:shd w:val="clear" w:color="auto" w:fill="F1F1F1"/>
            <w:tcMar>
              <w:top w:w="120" w:type="dxa"/>
              <w:left w:w="240" w:type="dxa"/>
              <w:bottom w:w="120" w:type="dxa"/>
              <w:right w:w="120" w:type="dxa"/>
            </w:tcMar>
            <w:hideMark/>
          </w:tcPr>
          <w:p w14:paraId="71B77E96" w14:textId="77777777" w:rsidR="00E727E8" w:rsidRDefault="003B029F">
            <w:pPr>
              <w:spacing w:before="300" w:after="300"/>
            </w:pPr>
            <w:r>
              <w:t>10</w:t>
            </w:r>
            <w:r w:rsidR="00E727E8">
              <w:t>3</w:t>
            </w:r>
          </w:p>
        </w:tc>
        <w:tc>
          <w:tcPr>
            <w:tcW w:w="0" w:type="auto"/>
            <w:shd w:val="clear" w:color="auto" w:fill="F1F1F1"/>
            <w:tcMar>
              <w:top w:w="120" w:type="dxa"/>
              <w:left w:w="120" w:type="dxa"/>
              <w:bottom w:w="120" w:type="dxa"/>
              <w:right w:w="120" w:type="dxa"/>
            </w:tcMar>
            <w:hideMark/>
          </w:tcPr>
          <w:p w14:paraId="2780293E" w14:textId="77777777" w:rsidR="00E727E8" w:rsidRDefault="003B029F">
            <w:pPr>
              <w:spacing w:before="300" w:after="300"/>
            </w:pPr>
            <w:r>
              <w:t>Pooja</w:t>
            </w:r>
          </w:p>
        </w:tc>
        <w:tc>
          <w:tcPr>
            <w:tcW w:w="0" w:type="auto"/>
            <w:shd w:val="clear" w:color="auto" w:fill="F1F1F1"/>
            <w:tcMar>
              <w:top w:w="120" w:type="dxa"/>
              <w:left w:w="120" w:type="dxa"/>
              <w:bottom w:w="120" w:type="dxa"/>
              <w:right w:w="120" w:type="dxa"/>
            </w:tcMar>
            <w:hideMark/>
          </w:tcPr>
          <w:p w14:paraId="7ABB06F6" w14:textId="77777777" w:rsidR="00E727E8" w:rsidRDefault="003B029F">
            <w:pPr>
              <w:spacing w:before="300" w:after="300"/>
            </w:pPr>
            <w:r>
              <w:t>B</w:t>
            </w:r>
          </w:p>
        </w:tc>
        <w:tc>
          <w:tcPr>
            <w:tcW w:w="0" w:type="auto"/>
            <w:shd w:val="clear" w:color="auto" w:fill="F1F1F1"/>
            <w:tcMar>
              <w:top w:w="120" w:type="dxa"/>
              <w:left w:w="120" w:type="dxa"/>
              <w:bottom w:w="120" w:type="dxa"/>
              <w:right w:w="120" w:type="dxa"/>
            </w:tcMar>
            <w:hideMark/>
          </w:tcPr>
          <w:p w14:paraId="74070A98" w14:textId="77777777" w:rsidR="00E727E8" w:rsidRDefault="00E727E8">
            <w:pPr>
              <w:spacing w:before="300" w:after="300"/>
            </w:pPr>
            <w:r>
              <w:t>20</w:t>
            </w:r>
          </w:p>
        </w:tc>
      </w:tr>
    </w:tbl>
    <w:p w14:paraId="0547CBC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"Orders" table:</w:t>
      </w:r>
    </w:p>
    <w:tbl>
      <w:tblPr>
        <w:tblW w:w="6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2701"/>
        <w:gridCol w:w="1951"/>
      </w:tblGrid>
      <w:tr w:rsidR="00E727E8" w14:paraId="6C2364AD" w14:textId="77777777" w:rsidTr="001221B1">
        <w:trPr>
          <w:trHeight w:val="661"/>
        </w:trPr>
        <w:tc>
          <w:tcPr>
            <w:tcW w:w="0" w:type="auto"/>
            <w:shd w:val="clear" w:color="auto" w:fill="FFFFFF"/>
            <w:tcMar>
              <w:top w:w="120" w:type="dxa"/>
              <w:left w:w="240" w:type="dxa"/>
              <w:bottom w:w="120" w:type="dxa"/>
              <w:right w:w="120" w:type="dxa"/>
            </w:tcMar>
            <w:hideMark/>
          </w:tcPr>
          <w:p w14:paraId="2E602678" w14:textId="77777777" w:rsidR="00E727E8" w:rsidRDefault="00E727E8">
            <w:pPr>
              <w:spacing w:before="300" w:after="300"/>
              <w:rPr>
                <w:rFonts w:ascii="Verdana" w:hAnsi="Verdana"/>
                <w:b/>
                <w:bCs/>
                <w:color w:val="000000"/>
                <w:sz w:val="23"/>
                <w:szCs w:val="23"/>
              </w:rPr>
            </w:pPr>
            <w:proofErr w:type="spellStart"/>
            <w:r>
              <w:rPr>
                <w:rFonts w:ascii="Verdana" w:hAnsi="Verdana"/>
                <w:b/>
                <w:bCs/>
                <w:color w:val="000000"/>
                <w:sz w:val="23"/>
                <w:szCs w:val="23"/>
              </w:rPr>
              <w:t>OrderID</w:t>
            </w:r>
            <w:proofErr w:type="spellEnd"/>
          </w:p>
        </w:tc>
        <w:tc>
          <w:tcPr>
            <w:tcW w:w="0" w:type="auto"/>
            <w:shd w:val="clear" w:color="auto" w:fill="FFFFFF"/>
            <w:tcMar>
              <w:top w:w="120" w:type="dxa"/>
              <w:left w:w="120" w:type="dxa"/>
              <w:bottom w:w="120" w:type="dxa"/>
              <w:right w:w="120" w:type="dxa"/>
            </w:tcMar>
            <w:hideMark/>
          </w:tcPr>
          <w:p w14:paraId="39B09965" w14:textId="77777777" w:rsidR="00E727E8" w:rsidRDefault="00E727E8">
            <w:pPr>
              <w:spacing w:before="300" w:after="300"/>
              <w:rPr>
                <w:rFonts w:ascii="Verdana" w:hAnsi="Verdana"/>
                <w:b/>
                <w:bCs/>
                <w:color w:val="000000"/>
                <w:sz w:val="23"/>
                <w:szCs w:val="23"/>
              </w:rPr>
            </w:pPr>
            <w:proofErr w:type="spellStart"/>
            <w:r>
              <w:rPr>
                <w:rFonts w:ascii="Verdana" w:hAnsi="Verdana"/>
                <w:b/>
                <w:bCs/>
                <w:color w:val="000000"/>
                <w:sz w:val="23"/>
                <w:szCs w:val="23"/>
              </w:rPr>
              <w:t>OrderNumber</w:t>
            </w:r>
            <w:proofErr w:type="spellEnd"/>
          </w:p>
        </w:tc>
        <w:tc>
          <w:tcPr>
            <w:tcW w:w="0" w:type="auto"/>
            <w:shd w:val="clear" w:color="auto" w:fill="FFFFFF"/>
            <w:tcMar>
              <w:top w:w="120" w:type="dxa"/>
              <w:left w:w="120" w:type="dxa"/>
              <w:bottom w:w="120" w:type="dxa"/>
              <w:right w:w="120" w:type="dxa"/>
            </w:tcMar>
            <w:hideMark/>
          </w:tcPr>
          <w:p w14:paraId="46F97C53" w14:textId="77777777" w:rsidR="00E727E8" w:rsidRDefault="00E727E8">
            <w:pPr>
              <w:spacing w:before="300" w:after="300"/>
              <w:rPr>
                <w:rFonts w:ascii="Verdana" w:hAnsi="Verdana"/>
                <w:b/>
                <w:bCs/>
                <w:color w:val="000000"/>
                <w:sz w:val="23"/>
                <w:szCs w:val="23"/>
              </w:rPr>
            </w:pPr>
            <w:proofErr w:type="spellStart"/>
            <w:r>
              <w:rPr>
                <w:rFonts w:ascii="Verdana" w:hAnsi="Verdana"/>
                <w:b/>
                <w:bCs/>
                <w:color w:val="000000"/>
                <w:sz w:val="23"/>
                <w:szCs w:val="23"/>
              </w:rPr>
              <w:t>PersonID</w:t>
            </w:r>
            <w:proofErr w:type="spellEnd"/>
          </w:p>
        </w:tc>
      </w:tr>
      <w:tr w:rsidR="00E727E8" w14:paraId="1F386D2C" w14:textId="77777777" w:rsidTr="00E727E8">
        <w:tc>
          <w:tcPr>
            <w:tcW w:w="0" w:type="auto"/>
            <w:shd w:val="clear" w:color="auto" w:fill="F1F1F1"/>
            <w:tcMar>
              <w:top w:w="120" w:type="dxa"/>
              <w:left w:w="240" w:type="dxa"/>
              <w:bottom w:w="120" w:type="dxa"/>
              <w:right w:w="120" w:type="dxa"/>
            </w:tcMar>
            <w:hideMark/>
          </w:tcPr>
          <w:p w14:paraId="24DA2999" w14:textId="77777777" w:rsidR="00E727E8" w:rsidRDefault="00E727E8">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F1F1F1"/>
            <w:tcMar>
              <w:top w:w="120" w:type="dxa"/>
              <w:left w:w="120" w:type="dxa"/>
              <w:bottom w:w="120" w:type="dxa"/>
              <w:right w:w="120" w:type="dxa"/>
            </w:tcMar>
            <w:hideMark/>
          </w:tcPr>
          <w:p w14:paraId="607AAA06" w14:textId="77777777" w:rsidR="00E727E8" w:rsidRDefault="00E727E8">
            <w:pPr>
              <w:spacing w:before="300" w:after="300"/>
              <w:rPr>
                <w:rFonts w:ascii="Verdana" w:hAnsi="Verdana"/>
                <w:color w:val="000000"/>
                <w:sz w:val="23"/>
                <w:szCs w:val="23"/>
              </w:rPr>
            </w:pPr>
            <w:r>
              <w:rPr>
                <w:rFonts w:ascii="Verdana" w:hAnsi="Verdana"/>
                <w:color w:val="000000"/>
                <w:sz w:val="23"/>
                <w:szCs w:val="23"/>
              </w:rPr>
              <w:t>77895</w:t>
            </w:r>
          </w:p>
        </w:tc>
        <w:tc>
          <w:tcPr>
            <w:tcW w:w="0" w:type="auto"/>
            <w:shd w:val="clear" w:color="auto" w:fill="F1F1F1"/>
            <w:tcMar>
              <w:top w:w="120" w:type="dxa"/>
              <w:left w:w="120" w:type="dxa"/>
              <w:bottom w:w="120" w:type="dxa"/>
              <w:right w:w="120" w:type="dxa"/>
            </w:tcMar>
            <w:hideMark/>
          </w:tcPr>
          <w:p w14:paraId="5CD9810B"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3</w:t>
            </w:r>
          </w:p>
        </w:tc>
      </w:tr>
      <w:tr w:rsidR="00E727E8" w14:paraId="056999DB" w14:textId="77777777" w:rsidTr="00E727E8">
        <w:tc>
          <w:tcPr>
            <w:tcW w:w="0" w:type="auto"/>
            <w:shd w:val="clear" w:color="auto" w:fill="FFFFFF"/>
            <w:tcMar>
              <w:top w:w="120" w:type="dxa"/>
              <w:left w:w="240" w:type="dxa"/>
              <w:bottom w:w="120" w:type="dxa"/>
              <w:right w:w="120" w:type="dxa"/>
            </w:tcMar>
            <w:hideMark/>
          </w:tcPr>
          <w:p w14:paraId="52C0F338" w14:textId="77777777" w:rsidR="00E727E8" w:rsidRDefault="00E727E8">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14:paraId="4F3F9B10" w14:textId="77777777" w:rsidR="00E727E8" w:rsidRDefault="00E727E8">
            <w:pPr>
              <w:spacing w:before="300" w:after="300"/>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14:paraId="562C87FB"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3</w:t>
            </w:r>
          </w:p>
        </w:tc>
      </w:tr>
      <w:tr w:rsidR="00E727E8" w14:paraId="0E5366F1" w14:textId="77777777" w:rsidTr="00E727E8">
        <w:tc>
          <w:tcPr>
            <w:tcW w:w="0" w:type="auto"/>
            <w:shd w:val="clear" w:color="auto" w:fill="F1F1F1"/>
            <w:tcMar>
              <w:top w:w="120" w:type="dxa"/>
              <w:left w:w="240" w:type="dxa"/>
              <w:bottom w:w="120" w:type="dxa"/>
              <w:right w:w="120" w:type="dxa"/>
            </w:tcMar>
            <w:hideMark/>
          </w:tcPr>
          <w:p w14:paraId="3F4008BA" w14:textId="77777777" w:rsidR="00E727E8" w:rsidRDefault="00E727E8">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1F1F1"/>
            <w:tcMar>
              <w:top w:w="120" w:type="dxa"/>
              <w:left w:w="120" w:type="dxa"/>
              <w:bottom w:w="120" w:type="dxa"/>
              <w:right w:w="120" w:type="dxa"/>
            </w:tcMar>
            <w:hideMark/>
          </w:tcPr>
          <w:p w14:paraId="169B9AD2" w14:textId="77777777" w:rsidR="00E727E8" w:rsidRDefault="00E727E8">
            <w:pPr>
              <w:spacing w:before="300" w:after="300"/>
              <w:rPr>
                <w:rFonts w:ascii="Verdana" w:hAnsi="Verdana"/>
                <w:color w:val="000000"/>
                <w:sz w:val="23"/>
                <w:szCs w:val="23"/>
              </w:rPr>
            </w:pPr>
            <w:r>
              <w:rPr>
                <w:rFonts w:ascii="Verdana" w:hAnsi="Verdana"/>
                <w:color w:val="000000"/>
                <w:sz w:val="23"/>
                <w:szCs w:val="23"/>
              </w:rPr>
              <w:t>22456</w:t>
            </w:r>
          </w:p>
        </w:tc>
        <w:tc>
          <w:tcPr>
            <w:tcW w:w="0" w:type="auto"/>
            <w:shd w:val="clear" w:color="auto" w:fill="F1F1F1"/>
            <w:tcMar>
              <w:top w:w="120" w:type="dxa"/>
              <w:left w:w="120" w:type="dxa"/>
              <w:bottom w:w="120" w:type="dxa"/>
              <w:right w:w="120" w:type="dxa"/>
            </w:tcMar>
            <w:hideMark/>
          </w:tcPr>
          <w:p w14:paraId="6A8F1632"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2</w:t>
            </w:r>
          </w:p>
        </w:tc>
      </w:tr>
      <w:tr w:rsidR="00E727E8" w14:paraId="0C960DE9" w14:textId="77777777" w:rsidTr="00E727E8">
        <w:tc>
          <w:tcPr>
            <w:tcW w:w="0" w:type="auto"/>
            <w:shd w:val="clear" w:color="auto" w:fill="FFFFFF"/>
            <w:tcMar>
              <w:top w:w="120" w:type="dxa"/>
              <w:left w:w="240" w:type="dxa"/>
              <w:bottom w:w="120" w:type="dxa"/>
              <w:right w:w="120" w:type="dxa"/>
            </w:tcMar>
            <w:hideMark/>
          </w:tcPr>
          <w:p w14:paraId="30A0D8CF" w14:textId="77777777" w:rsidR="00E727E8" w:rsidRDefault="00E727E8">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14:paraId="25AA4BF3" w14:textId="77777777" w:rsidR="00E727E8" w:rsidRDefault="00E727E8">
            <w:pPr>
              <w:spacing w:before="300" w:after="300"/>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14:paraId="11307F73"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1</w:t>
            </w:r>
          </w:p>
        </w:tc>
      </w:tr>
    </w:tbl>
    <w:p w14:paraId="73A060C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proofErr w:type="spellStart"/>
      <w:r>
        <w:rPr>
          <w:rFonts w:ascii="Verdana" w:hAnsi="Verdana"/>
          <w:color w:val="000000"/>
          <w:sz w:val="23"/>
          <w:szCs w:val="23"/>
        </w:rPr>
        <w:t>PersonID</w:t>
      </w:r>
      <w:proofErr w:type="spellEnd"/>
      <w:r>
        <w:rPr>
          <w:rFonts w:ascii="Verdana" w:hAnsi="Verdana"/>
          <w:color w:val="000000"/>
          <w:sz w:val="23"/>
          <w:szCs w:val="23"/>
        </w:rPr>
        <w:t>" column in the "Orders" table points to 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w:t>
      </w:r>
    </w:p>
    <w:p w14:paraId="6AADE14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in the "Persons" table is the </w:t>
      </w:r>
      <w:r w:rsidRPr="003B029F">
        <w:rPr>
          <w:rFonts w:ascii="Verdana" w:hAnsi="Verdana"/>
          <w:color w:val="FF0000"/>
          <w:sz w:val="23"/>
          <w:szCs w:val="23"/>
        </w:rPr>
        <w:t xml:space="preserve">PRIMARY KEY </w:t>
      </w:r>
      <w:r>
        <w:rPr>
          <w:rFonts w:ascii="Verdana" w:hAnsi="Verdana"/>
          <w:color w:val="000000"/>
          <w:sz w:val="23"/>
          <w:szCs w:val="23"/>
        </w:rPr>
        <w:t>in the "Persons" table.</w:t>
      </w:r>
    </w:p>
    <w:p w14:paraId="2BA7333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in the "Orders" table is a </w:t>
      </w:r>
      <w:r w:rsidRPr="001221B1">
        <w:rPr>
          <w:rFonts w:ascii="Verdana" w:hAnsi="Verdana"/>
          <w:color w:val="FF0000"/>
          <w:sz w:val="23"/>
          <w:szCs w:val="23"/>
        </w:rPr>
        <w:t>FOREIGN KEY</w:t>
      </w:r>
      <w:r>
        <w:rPr>
          <w:rFonts w:ascii="Verdana" w:hAnsi="Verdana"/>
          <w:color w:val="000000"/>
          <w:sz w:val="23"/>
          <w:szCs w:val="23"/>
        </w:rPr>
        <w:t xml:space="preserve"> in the "Orders" table.</w:t>
      </w:r>
    </w:p>
    <w:p w14:paraId="4863713C"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FOREIGN KEY constraint is used to prevent actions that would destroy links between tables.</w:t>
      </w:r>
    </w:p>
    <w:p w14:paraId="29FBD88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FOREIGN KEY constraint also prevents invalid data from being inserted into the foreign key column, because it has to be one of the values contained in the table it points to.</w:t>
      </w:r>
    </w:p>
    <w:p w14:paraId="40756591" w14:textId="1D93EAB3" w:rsidR="00E727E8" w:rsidRPr="001221B1" w:rsidRDefault="00000000" w:rsidP="00E727E8">
      <w:pPr>
        <w:spacing w:before="300" w:after="300"/>
        <w:rPr>
          <w:rFonts w:ascii="Times New Roman" w:hAnsi="Times New Roman"/>
          <w:sz w:val="24"/>
          <w:szCs w:val="24"/>
        </w:rPr>
      </w:pPr>
      <w:r>
        <w:pict w14:anchorId="00B570C3">
          <v:rect id="_x0000_i1083" style="width:0;height:0" o:hralign="center" o:hrstd="t" o:hrnoshade="t" o:hr="t" fillcolor="black" stroked="f"/>
        </w:pict>
      </w:r>
    </w:p>
    <w:p w14:paraId="72C649EF"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14:paraId="3C0F42F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p w14:paraId="3089FD24"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38C11303"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6203382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308CFBE4"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2BA8329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6EAABA9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26C592AB"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0498732E" w14:textId="77777777" w:rsidR="00E727E8" w:rsidRDefault="00000000" w:rsidP="00E727E8">
      <w:pPr>
        <w:spacing w:before="300" w:after="300"/>
        <w:rPr>
          <w:rFonts w:ascii="Times New Roman" w:hAnsi="Times New Roman"/>
          <w:sz w:val="24"/>
          <w:szCs w:val="24"/>
        </w:rPr>
      </w:pPr>
      <w:r>
        <w:lastRenderedPageBreak/>
        <w:pict w14:anchorId="468EA96F">
          <v:rect id="_x0000_i1084" style="width:0;height:0" o:hralign="center" o:hrstd="t" o:hrnoshade="t" o:hr="t" fillcolor="black" stroked="f"/>
        </w:pict>
      </w:r>
    </w:p>
    <w:p w14:paraId="67876302"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ALTER TABLE</w:t>
      </w:r>
    </w:p>
    <w:p w14:paraId="4FEE1F8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FOREIGN KEY constraint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already created, use the following SQL:</w:t>
      </w:r>
    </w:p>
    <w:p w14:paraId="7D3BD1FB"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7AF391E0"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p>
    <w:p w14:paraId="6D303CC7"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6E98889D"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CBDE5A5"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Fonts w:ascii="Consolas" w:hAnsi="Consolas"/>
          <w:color w:val="000000"/>
          <w:sz w:val="23"/>
          <w:szCs w:val="23"/>
        </w:rPr>
        <w:br/>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p>
    <w:p w14:paraId="4C1FD976" w14:textId="77777777" w:rsidR="00E727E8" w:rsidRDefault="00000000" w:rsidP="00E727E8">
      <w:pPr>
        <w:spacing w:before="300" w:after="300"/>
        <w:rPr>
          <w:rFonts w:ascii="Times New Roman" w:hAnsi="Times New Roman"/>
          <w:sz w:val="24"/>
          <w:szCs w:val="24"/>
        </w:rPr>
      </w:pPr>
      <w:r>
        <w:pict w14:anchorId="6A06D2ED">
          <v:rect id="_x0000_i1085" style="width:0;height:0" o:hralign="center" o:hrstd="t" o:hrnoshade="t" o:hr="t" fillcolor="black" stroked="f"/>
        </w:pict>
      </w:r>
    </w:p>
    <w:p w14:paraId="7CE65AB5"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14:paraId="2C32BF9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FOREIGN KEY constraint, use the following SQL:</w:t>
      </w:r>
    </w:p>
    <w:p w14:paraId="31ED358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42AAFC3" w14:textId="740AA1B2" w:rsidR="00E727E8" w:rsidRDefault="00E727E8" w:rsidP="00E727E8">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Style w:val="sqlcolor"/>
          <w:rFonts w:ascii="Consolas" w:hAnsi="Consolas"/>
          <w:color w:val="000000"/>
          <w:sz w:val="23"/>
          <w:szCs w:val="23"/>
        </w:rPr>
        <w:t>;</w:t>
      </w:r>
    </w:p>
    <w:p w14:paraId="56EA170F" w14:textId="6D837BC7" w:rsidR="001221B1" w:rsidRDefault="001221B1" w:rsidP="00E727E8">
      <w:pPr>
        <w:shd w:val="clear" w:color="auto" w:fill="FFFFFF"/>
        <w:rPr>
          <w:rStyle w:val="sqlcolor"/>
          <w:rFonts w:ascii="Consolas" w:hAnsi="Consolas"/>
          <w:color w:val="000000"/>
          <w:sz w:val="23"/>
          <w:szCs w:val="23"/>
        </w:rPr>
      </w:pPr>
    </w:p>
    <w:p w14:paraId="220FBFB2" w14:textId="77777777" w:rsidR="001221B1" w:rsidRPr="002F5A8C" w:rsidRDefault="001221B1" w:rsidP="001221B1">
      <w:pPr>
        <w:pStyle w:val="Heading1"/>
        <w:shd w:val="clear" w:color="auto" w:fill="FFFFFF"/>
        <w:spacing w:before="0"/>
        <w:textAlignment w:val="baseline"/>
        <w:rPr>
          <w:rFonts w:asciiTheme="minorHAnsi" w:hAnsiTheme="minorHAnsi" w:cstheme="minorHAnsi"/>
          <w:color w:val="273239"/>
          <w:sz w:val="40"/>
        </w:rPr>
      </w:pPr>
      <w:r w:rsidRPr="002F5A8C">
        <w:rPr>
          <w:rFonts w:asciiTheme="minorHAnsi" w:hAnsiTheme="minorHAnsi" w:cstheme="minorHAnsi"/>
          <w:color w:val="273239"/>
          <w:sz w:val="40"/>
        </w:rPr>
        <w:t>MySQL – ON DELETE CASCADE Constraint</w:t>
      </w:r>
    </w:p>
    <w:p w14:paraId="0092054A" w14:textId="77777777" w:rsidR="001221B1" w:rsidRPr="001221B1" w:rsidRDefault="001221B1" w:rsidP="001221B1">
      <w:pPr>
        <w:pStyle w:val="NormalWeb"/>
        <w:shd w:val="clear" w:color="auto" w:fill="FFFFFF"/>
        <w:spacing w:before="0" w:beforeAutospacing="0" w:after="0" w:afterAutospacing="0"/>
        <w:jc w:val="both"/>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ON DELETE CASCADE</w:t>
      </w:r>
      <w:r w:rsidRPr="001221B1">
        <w:rPr>
          <w:rFonts w:asciiTheme="minorHAnsi" w:hAnsiTheme="minorHAnsi" w:cstheme="minorHAnsi"/>
          <w:color w:val="273239"/>
          <w:sz w:val="26"/>
          <w:szCs w:val="26"/>
        </w:rPr>
        <w:t xml:space="preserve"> constraint is used in MySQL to delete the rows from the child table automatically, when the rows from the parent table are deleted. For </w:t>
      </w:r>
      <w:proofErr w:type="gramStart"/>
      <w:r w:rsidRPr="001221B1">
        <w:rPr>
          <w:rFonts w:asciiTheme="minorHAnsi" w:hAnsiTheme="minorHAnsi" w:cstheme="minorHAnsi"/>
          <w:color w:val="273239"/>
          <w:sz w:val="26"/>
          <w:szCs w:val="26"/>
        </w:rPr>
        <w:t>example</w:t>
      </w:r>
      <w:proofErr w:type="gramEnd"/>
      <w:r w:rsidRPr="001221B1">
        <w:rPr>
          <w:rFonts w:asciiTheme="minorHAnsi" w:hAnsiTheme="minorHAnsi" w:cstheme="minorHAnsi"/>
          <w:color w:val="273239"/>
          <w:sz w:val="26"/>
          <w:szCs w:val="26"/>
        </w:rPr>
        <w:t xml:space="preserve"> when a student registers in an online learning platform, then all the details of the student are recorded with their unique number/id. All the courses in these online </w:t>
      </w:r>
      <w:r w:rsidRPr="001221B1">
        <w:rPr>
          <w:rFonts w:asciiTheme="minorHAnsi" w:hAnsiTheme="minorHAnsi" w:cstheme="minorHAnsi"/>
          <w:color w:val="273239"/>
          <w:sz w:val="26"/>
          <w:szCs w:val="26"/>
        </w:rPr>
        <w:lastRenderedPageBreak/>
        <w:t>learning platforms had their own code, title, and name. Students can enroll in any course according to their wishes. </w:t>
      </w:r>
    </w:p>
    <w:p w14:paraId="7CE191FD" w14:textId="77777777" w:rsidR="001221B1" w:rsidRDefault="001221B1"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Fonts w:asciiTheme="minorHAnsi" w:hAnsiTheme="minorHAnsi" w:cstheme="minorHAnsi"/>
          <w:color w:val="273239"/>
          <w:sz w:val="26"/>
          <w:szCs w:val="26"/>
        </w:rPr>
        <w:t>There is no rule that all students must enroll in all courses, or they have to join the course on the same date. A student can enroll in one or more courses. Suppose you delete a row from the “Student” table, now you will also want to delete all rows in the “Enroll” table that references the row in the “Student” table. For that, we need ON DELETE CASCADE.  Below are the steps that explain how ON DELETE CASCADE referential action works.</w:t>
      </w:r>
    </w:p>
    <w:p w14:paraId="101F05AC" w14:textId="77777777" w:rsidR="0030009E" w:rsidRDefault="0030009E"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p>
    <w:p w14:paraId="18FAB93E" w14:textId="2B3E1DA0" w:rsidR="0030009E" w:rsidRPr="002F5A8C" w:rsidRDefault="0030009E" w:rsidP="0030009E">
      <w:pPr>
        <w:pStyle w:val="Heading1"/>
        <w:shd w:val="clear" w:color="auto" w:fill="FFFFFF"/>
        <w:spacing w:before="0"/>
        <w:textAlignment w:val="baseline"/>
        <w:rPr>
          <w:rFonts w:asciiTheme="minorHAnsi" w:hAnsiTheme="minorHAnsi" w:cstheme="minorHAnsi"/>
          <w:color w:val="273239"/>
          <w:sz w:val="40"/>
        </w:rPr>
      </w:pPr>
      <w:r w:rsidRPr="002F5A8C">
        <w:rPr>
          <w:rFonts w:asciiTheme="minorHAnsi" w:hAnsiTheme="minorHAnsi" w:cstheme="minorHAnsi"/>
          <w:color w:val="273239"/>
          <w:sz w:val="40"/>
        </w:rPr>
        <w:t xml:space="preserve">MySQL – ON </w:t>
      </w:r>
      <w:r>
        <w:rPr>
          <w:rFonts w:asciiTheme="minorHAnsi" w:hAnsiTheme="minorHAnsi" w:cstheme="minorHAnsi"/>
          <w:color w:val="273239"/>
          <w:sz w:val="40"/>
        </w:rPr>
        <w:t>update</w:t>
      </w:r>
      <w:r w:rsidRPr="002F5A8C">
        <w:rPr>
          <w:rFonts w:asciiTheme="minorHAnsi" w:hAnsiTheme="minorHAnsi" w:cstheme="minorHAnsi"/>
          <w:color w:val="273239"/>
          <w:sz w:val="40"/>
        </w:rPr>
        <w:t xml:space="preserve"> CASCADE Constraint</w:t>
      </w:r>
    </w:p>
    <w:p w14:paraId="776FD992" w14:textId="4F77DF6B" w:rsidR="0030009E" w:rsidRPr="001221B1" w:rsidRDefault="0030009E" w:rsidP="0030009E">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 xml:space="preserve">ON </w:t>
      </w:r>
      <w:r>
        <w:rPr>
          <w:rStyle w:val="Strong"/>
          <w:rFonts w:asciiTheme="minorHAnsi" w:eastAsiaTheme="majorEastAsia" w:hAnsiTheme="minorHAnsi" w:cstheme="minorHAnsi"/>
          <w:color w:val="273239"/>
          <w:sz w:val="26"/>
          <w:szCs w:val="26"/>
          <w:bdr w:val="none" w:sz="0" w:space="0" w:color="auto" w:frame="1"/>
        </w:rPr>
        <w:t>update</w:t>
      </w:r>
      <w:r w:rsidRPr="001221B1">
        <w:rPr>
          <w:rStyle w:val="Strong"/>
          <w:rFonts w:asciiTheme="minorHAnsi" w:eastAsiaTheme="majorEastAsia" w:hAnsiTheme="minorHAnsi" w:cstheme="minorHAnsi"/>
          <w:color w:val="273239"/>
          <w:sz w:val="26"/>
          <w:szCs w:val="26"/>
          <w:bdr w:val="none" w:sz="0" w:space="0" w:color="auto" w:frame="1"/>
        </w:rPr>
        <w:t xml:space="preserve"> CASCADE</w:t>
      </w:r>
      <w:r w:rsidRPr="001221B1">
        <w:rPr>
          <w:rFonts w:asciiTheme="minorHAnsi" w:hAnsiTheme="minorHAnsi" w:cstheme="minorHAnsi"/>
          <w:color w:val="273239"/>
          <w:sz w:val="26"/>
          <w:szCs w:val="26"/>
        </w:rPr>
        <w:t xml:space="preserve"> constraint is used in MySQL to </w:t>
      </w:r>
      <w:r>
        <w:rPr>
          <w:rFonts w:asciiTheme="minorHAnsi" w:hAnsiTheme="minorHAnsi" w:cstheme="minorHAnsi"/>
          <w:color w:val="273239"/>
          <w:sz w:val="26"/>
          <w:szCs w:val="26"/>
        </w:rPr>
        <w:t>update</w:t>
      </w:r>
      <w:r w:rsidRPr="001221B1">
        <w:rPr>
          <w:rFonts w:asciiTheme="minorHAnsi" w:hAnsiTheme="minorHAnsi" w:cstheme="minorHAnsi"/>
          <w:color w:val="273239"/>
          <w:sz w:val="26"/>
          <w:szCs w:val="26"/>
        </w:rPr>
        <w:t xml:space="preserve"> the rows from the child table automatically, when the rows from the parent table are </w:t>
      </w:r>
      <w:r w:rsidR="00745EC9">
        <w:rPr>
          <w:rFonts w:asciiTheme="minorHAnsi" w:hAnsiTheme="minorHAnsi" w:cstheme="minorHAnsi"/>
          <w:color w:val="273239"/>
          <w:sz w:val="26"/>
          <w:szCs w:val="26"/>
        </w:rPr>
        <w:t>updated</w:t>
      </w:r>
      <w:r w:rsidRPr="001221B1">
        <w:rPr>
          <w:rFonts w:asciiTheme="minorHAnsi" w:hAnsiTheme="minorHAnsi" w:cstheme="minorHAnsi"/>
          <w:color w:val="273239"/>
          <w:sz w:val="26"/>
          <w:szCs w:val="26"/>
        </w:rPr>
        <w:t xml:space="preserve">. For </w:t>
      </w:r>
      <w:proofErr w:type="gramStart"/>
      <w:r w:rsidRPr="001221B1">
        <w:rPr>
          <w:rFonts w:asciiTheme="minorHAnsi" w:hAnsiTheme="minorHAnsi" w:cstheme="minorHAnsi"/>
          <w:color w:val="273239"/>
          <w:sz w:val="26"/>
          <w:szCs w:val="26"/>
        </w:rPr>
        <w:t>example</w:t>
      </w:r>
      <w:proofErr w:type="gramEnd"/>
      <w:r w:rsidRPr="001221B1">
        <w:rPr>
          <w:rFonts w:asciiTheme="minorHAnsi" w:hAnsiTheme="minorHAnsi" w:cstheme="minorHAnsi"/>
          <w:color w:val="273239"/>
          <w:sz w:val="26"/>
          <w:szCs w:val="26"/>
        </w:rPr>
        <w:t xml:space="preserve"> when a student registers in an online learning platform, then all the details of the student are recorded with their unique number/id. All the courses in these online learning platforms had their own code, title, and name. Students can enroll in any course according to their wishes. </w:t>
      </w:r>
    </w:p>
    <w:p w14:paraId="74AA9A42"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1: </w:t>
      </w:r>
      <w:r w:rsidRPr="001221B1">
        <w:rPr>
          <w:rFonts w:asciiTheme="minorHAnsi" w:hAnsiTheme="minorHAnsi" w:cstheme="minorHAnsi"/>
          <w:color w:val="273239"/>
          <w:sz w:val="26"/>
          <w:szCs w:val="26"/>
        </w:rPr>
        <w:t>Create the</w:t>
      </w:r>
      <w:r w:rsidRPr="001221B1">
        <w:rPr>
          <w:rStyle w:val="Strong"/>
          <w:rFonts w:asciiTheme="minorHAnsi" w:eastAsiaTheme="majorEastAsia" w:hAnsiTheme="minorHAnsi" w:cstheme="minorHAnsi"/>
          <w:color w:val="273239"/>
          <w:sz w:val="26"/>
          <w:szCs w:val="26"/>
          <w:bdr w:val="none" w:sz="0" w:space="0" w:color="auto" w:frame="1"/>
        </w:rPr>
        <w:t> Student </w:t>
      </w:r>
      <w:r w:rsidRPr="001221B1">
        <w:rPr>
          <w:rFonts w:asciiTheme="minorHAnsi" w:hAnsiTheme="minorHAnsi" w:cstheme="minorHAnsi"/>
          <w:color w:val="273239"/>
          <w:sz w:val="26"/>
          <w:szCs w:val="26"/>
        </w:rPr>
        <w:t>table</w:t>
      </w:r>
    </w:p>
    <w:p w14:paraId="4FECCB6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Student (</w:t>
      </w:r>
    </w:p>
    <w:p w14:paraId="4A438715"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sno</w:t>
      </w:r>
      <w:proofErr w:type="spellEnd"/>
      <w:r w:rsidRPr="001221B1">
        <w:rPr>
          <w:rFonts w:asciiTheme="minorHAnsi" w:hAnsiTheme="minorHAnsi" w:cstheme="minorHAnsi"/>
          <w:color w:val="273239"/>
          <w:sz w:val="24"/>
          <w:szCs w:val="24"/>
        </w:rPr>
        <w:t xml:space="preserve"> INT PRIMARY KEY,</w:t>
      </w:r>
    </w:p>
    <w:p w14:paraId="1BA1FC9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sname</w:t>
      </w:r>
      <w:proofErr w:type="spellEnd"/>
      <w:r w:rsidRPr="001221B1">
        <w:rPr>
          <w:rFonts w:asciiTheme="minorHAnsi" w:hAnsiTheme="minorHAnsi" w:cstheme="minorHAnsi"/>
          <w:color w:val="273239"/>
          <w:sz w:val="24"/>
          <w:szCs w:val="24"/>
        </w:rPr>
        <w:t xml:space="preserve"> </w:t>
      </w:r>
      <w:proofErr w:type="gramStart"/>
      <w:r w:rsidRPr="001221B1">
        <w:rPr>
          <w:rFonts w:asciiTheme="minorHAnsi" w:hAnsiTheme="minorHAnsi" w:cstheme="minorHAnsi"/>
          <w:color w:val="273239"/>
          <w:sz w:val="24"/>
          <w:szCs w:val="24"/>
        </w:rPr>
        <w:t>VARCHAR(</w:t>
      </w:r>
      <w:proofErr w:type="gramEnd"/>
      <w:r w:rsidRPr="001221B1">
        <w:rPr>
          <w:rFonts w:asciiTheme="minorHAnsi" w:hAnsiTheme="minorHAnsi" w:cstheme="minorHAnsi"/>
          <w:color w:val="273239"/>
          <w:sz w:val="24"/>
          <w:szCs w:val="24"/>
        </w:rPr>
        <w:t>20),</w:t>
      </w:r>
    </w:p>
    <w:p w14:paraId="3064A731"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age INT</w:t>
      </w:r>
    </w:p>
    <w:p w14:paraId="206ED752"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p>
    <w:p w14:paraId="57473A6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62997F67"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2:</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proofErr w:type="gramStart"/>
      <w:r w:rsidRPr="001221B1">
        <w:rPr>
          <w:rStyle w:val="Strong"/>
          <w:rFonts w:asciiTheme="minorHAnsi" w:eastAsiaTheme="majorEastAsia" w:hAnsiTheme="minorHAnsi" w:cstheme="minorHAnsi"/>
          <w:color w:val="273239"/>
          <w:sz w:val="26"/>
          <w:szCs w:val="26"/>
          <w:bdr w:val="none" w:sz="0" w:space="0" w:color="auto" w:frame="1"/>
        </w:rPr>
        <w:t>Student</w:t>
      </w:r>
      <w:proofErr w:type="gramEnd"/>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table</w:t>
      </w:r>
    </w:p>
    <w:p w14:paraId="35B96C68"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INSERT INTO </w:t>
      </w:r>
      <w:proofErr w:type="gramStart"/>
      <w:r w:rsidRPr="001221B1">
        <w:rPr>
          <w:rFonts w:asciiTheme="minorHAnsi" w:hAnsiTheme="minorHAnsi" w:cstheme="minorHAnsi"/>
          <w:color w:val="273239"/>
          <w:sz w:val="24"/>
          <w:szCs w:val="24"/>
        </w:rPr>
        <w:t>Student(</w:t>
      </w:r>
      <w:proofErr w:type="spellStart"/>
      <w:proofErr w:type="gramEnd"/>
      <w:r w:rsidRPr="001221B1">
        <w:rPr>
          <w:rFonts w:asciiTheme="minorHAnsi" w:hAnsiTheme="minorHAnsi" w:cstheme="minorHAnsi"/>
          <w:color w:val="273239"/>
          <w:sz w:val="24"/>
          <w:szCs w:val="24"/>
        </w:rPr>
        <w:t>sno</w:t>
      </w:r>
      <w:proofErr w:type="spellEnd"/>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sname,age</w:t>
      </w:r>
      <w:proofErr w:type="spellEnd"/>
      <w:r w:rsidRPr="001221B1">
        <w:rPr>
          <w:rFonts w:asciiTheme="minorHAnsi" w:hAnsiTheme="minorHAnsi" w:cstheme="minorHAnsi"/>
          <w:color w:val="273239"/>
          <w:sz w:val="24"/>
          <w:szCs w:val="24"/>
        </w:rPr>
        <w:t>)</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2580B164"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VALUES(1,'Ankit',17),</w:t>
      </w:r>
    </w:p>
    <w:p w14:paraId="55221A79"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(2,'Ramya',18),</w:t>
      </w:r>
    </w:p>
    <w:p w14:paraId="185E894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(3,'Ram',16);</w:t>
      </w:r>
    </w:p>
    <w:p w14:paraId="7DC5ED51"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3:</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STUDENT</w:t>
      </w:r>
      <w:r w:rsidRPr="001221B1">
        <w:rPr>
          <w:rFonts w:asciiTheme="minorHAnsi" w:hAnsiTheme="minorHAnsi" w:cstheme="minorHAnsi"/>
          <w:color w:val="273239"/>
          <w:sz w:val="26"/>
          <w:szCs w:val="26"/>
        </w:rPr>
        <w:t> table.</w:t>
      </w:r>
    </w:p>
    <w:p w14:paraId="2D2E2BE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5F57BB00"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Student;</w:t>
      </w:r>
    </w:p>
    <w:p w14:paraId="43ADC6AB"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1054"/>
        <w:gridCol w:w="706"/>
      </w:tblGrid>
      <w:tr w:rsidR="001221B1" w:rsidRPr="001221B1" w14:paraId="3B2B6186"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CAB5586" w14:textId="77777777" w:rsidR="001221B1" w:rsidRPr="001221B1" w:rsidRDefault="001221B1">
            <w:pPr>
              <w:rPr>
                <w:rFonts w:cstheme="minorHAnsi"/>
                <w:sz w:val="28"/>
                <w:szCs w:val="28"/>
              </w:rPr>
            </w:pPr>
            <w:proofErr w:type="spellStart"/>
            <w:r w:rsidRPr="001221B1">
              <w:rPr>
                <w:rFonts w:cstheme="minorHAnsi"/>
                <w:sz w:val="28"/>
                <w:szCs w:val="28"/>
                <w:u w:val="single"/>
                <w:bdr w:val="none" w:sz="0" w:space="0" w:color="auto" w:frame="1"/>
              </w:rPr>
              <w:t>sno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53FCF9DA" w14:textId="77777777" w:rsidR="001221B1" w:rsidRPr="001221B1" w:rsidRDefault="001221B1">
            <w:pPr>
              <w:rPr>
                <w:rFonts w:cstheme="minorHAnsi"/>
                <w:sz w:val="28"/>
                <w:szCs w:val="28"/>
              </w:rPr>
            </w:pPr>
            <w:proofErr w:type="spellStart"/>
            <w:r w:rsidRPr="001221B1">
              <w:rPr>
                <w:rFonts w:cstheme="minorHAnsi"/>
                <w:sz w:val="28"/>
                <w:szCs w:val="28"/>
              </w:rPr>
              <w:t>sname</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2B0A09EC" w14:textId="77777777" w:rsidR="001221B1" w:rsidRPr="001221B1" w:rsidRDefault="001221B1">
            <w:pPr>
              <w:rPr>
                <w:rFonts w:cstheme="minorHAnsi"/>
                <w:sz w:val="28"/>
                <w:szCs w:val="28"/>
              </w:rPr>
            </w:pPr>
            <w:r w:rsidRPr="001221B1">
              <w:rPr>
                <w:rFonts w:cstheme="minorHAnsi"/>
                <w:sz w:val="28"/>
                <w:szCs w:val="28"/>
              </w:rPr>
              <w:t>age</w:t>
            </w:r>
          </w:p>
        </w:tc>
      </w:tr>
      <w:tr w:rsidR="001221B1" w:rsidRPr="001221B1" w14:paraId="39047381"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0A4933C4" w14:textId="77777777" w:rsidR="001221B1" w:rsidRPr="001221B1" w:rsidRDefault="001221B1">
            <w:pPr>
              <w:rPr>
                <w:rFonts w:cstheme="minorHAnsi"/>
                <w:sz w:val="25"/>
                <w:szCs w:val="25"/>
              </w:rPr>
            </w:pPr>
            <w:r w:rsidRPr="001221B1">
              <w:rPr>
                <w:rFonts w:cstheme="minorHAnsi"/>
                <w:sz w:val="25"/>
                <w:szCs w:val="25"/>
              </w:rPr>
              <w:lastRenderedPageBreak/>
              <w:t>1</w:t>
            </w:r>
          </w:p>
        </w:tc>
        <w:tc>
          <w:tcPr>
            <w:tcW w:w="0" w:type="auto"/>
            <w:tcBorders>
              <w:top w:val="nil"/>
              <w:left w:val="nil"/>
              <w:bottom w:val="nil"/>
              <w:right w:val="nil"/>
            </w:tcBorders>
            <w:tcMar>
              <w:top w:w="210" w:type="dxa"/>
              <w:left w:w="150" w:type="dxa"/>
              <w:bottom w:w="210" w:type="dxa"/>
              <w:right w:w="150" w:type="dxa"/>
            </w:tcMar>
            <w:vAlign w:val="bottom"/>
            <w:hideMark/>
          </w:tcPr>
          <w:p w14:paraId="355390C3" w14:textId="77777777" w:rsidR="001221B1" w:rsidRPr="001221B1" w:rsidRDefault="001221B1">
            <w:pPr>
              <w:rPr>
                <w:rFonts w:cstheme="minorHAnsi"/>
                <w:sz w:val="25"/>
                <w:szCs w:val="25"/>
              </w:rPr>
            </w:pPr>
            <w:r w:rsidRPr="001221B1">
              <w:rPr>
                <w:rFonts w:cstheme="minorHAnsi"/>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14:paraId="61E56945" w14:textId="77777777" w:rsidR="001221B1" w:rsidRPr="001221B1" w:rsidRDefault="001221B1">
            <w:pPr>
              <w:rPr>
                <w:rFonts w:cstheme="minorHAnsi"/>
                <w:sz w:val="25"/>
                <w:szCs w:val="25"/>
              </w:rPr>
            </w:pPr>
            <w:r w:rsidRPr="001221B1">
              <w:rPr>
                <w:rFonts w:cstheme="minorHAnsi"/>
                <w:sz w:val="25"/>
                <w:szCs w:val="25"/>
              </w:rPr>
              <w:t>17</w:t>
            </w:r>
          </w:p>
        </w:tc>
      </w:tr>
      <w:tr w:rsidR="001221B1" w:rsidRPr="001221B1" w14:paraId="169B17DC"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7ACFE3DE" w14:textId="77777777" w:rsidR="001221B1" w:rsidRPr="001221B1" w:rsidRDefault="001221B1">
            <w:pPr>
              <w:rPr>
                <w:rFonts w:cstheme="minorHAnsi"/>
                <w:sz w:val="25"/>
                <w:szCs w:val="25"/>
              </w:rPr>
            </w:pPr>
            <w:r w:rsidRPr="001221B1">
              <w:rPr>
                <w:rFonts w:cstheme="minorHAnsi"/>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1465AAD8" w14:textId="77777777" w:rsidR="001221B1" w:rsidRPr="001221B1" w:rsidRDefault="001221B1">
            <w:pPr>
              <w:rPr>
                <w:rFonts w:cstheme="minorHAnsi"/>
                <w:sz w:val="25"/>
                <w:szCs w:val="25"/>
              </w:rPr>
            </w:pPr>
            <w:r w:rsidRPr="001221B1">
              <w:rPr>
                <w:rFonts w:cstheme="minorHAnsi"/>
                <w:sz w:val="25"/>
                <w:szCs w:val="25"/>
              </w:rPr>
              <w:t>Ramya</w:t>
            </w:r>
          </w:p>
        </w:tc>
        <w:tc>
          <w:tcPr>
            <w:tcW w:w="0" w:type="auto"/>
            <w:tcBorders>
              <w:top w:val="nil"/>
              <w:left w:val="nil"/>
              <w:bottom w:val="nil"/>
              <w:right w:val="nil"/>
            </w:tcBorders>
            <w:tcMar>
              <w:top w:w="210" w:type="dxa"/>
              <w:left w:w="150" w:type="dxa"/>
              <w:bottom w:w="210" w:type="dxa"/>
              <w:right w:w="150" w:type="dxa"/>
            </w:tcMar>
            <w:vAlign w:val="bottom"/>
            <w:hideMark/>
          </w:tcPr>
          <w:p w14:paraId="1B57E93A" w14:textId="77777777" w:rsidR="001221B1" w:rsidRPr="001221B1" w:rsidRDefault="001221B1">
            <w:pPr>
              <w:rPr>
                <w:rFonts w:cstheme="minorHAnsi"/>
                <w:sz w:val="25"/>
                <w:szCs w:val="25"/>
              </w:rPr>
            </w:pPr>
            <w:r w:rsidRPr="001221B1">
              <w:rPr>
                <w:rFonts w:cstheme="minorHAnsi"/>
                <w:sz w:val="25"/>
                <w:szCs w:val="25"/>
              </w:rPr>
              <w:t>18</w:t>
            </w:r>
          </w:p>
        </w:tc>
      </w:tr>
      <w:tr w:rsidR="001221B1" w:rsidRPr="001221B1" w14:paraId="7F3F1D78"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56EF18D4" w14:textId="77777777" w:rsidR="001221B1" w:rsidRPr="001221B1" w:rsidRDefault="001221B1">
            <w:pPr>
              <w:rPr>
                <w:rFonts w:cstheme="minorHAnsi"/>
                <w:sz w:val="25"/>
                <w:szCs w:val="25"/>
              </w:rPr>
            </w:pPr>
            <w:r w:rsidRPr="001221B1">
              <w:rPr>
                <w:rFonts w:cstheme="minorHAnsi"/>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2D9868EA" w14:textId="77777777" w:rsidR="001221B1" w:rsidRPr="001221B1" w:rsidRDefault="001221B1">
            <w:pPr>
              <w:rPr>
                <w:rFonts w:cstheme="minorHAnsi"/>
                <w:sz w:val="25"/>
                <w:szCs w:val="25"/>
              </w:rPr>
            </w:pPr>
            <w:r w:rsidRPr="001221B1">
              <w:rPr>
                <w:rFonts w:cstheme="minorHAnsi"/>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AFDA210" w14:textId="77777777" w:rsidR="001221B1" w:rsidRPr="001221B1" w:rsidRDefault="001221B1">
            <w:pPr>
              <w:rPr>
                <w:rFonts w:cstheme="minorHAnsi"/>
                <w:sz w:val="25"/>
                <w:szCs w:val="25"/>
              </w:rPr>
            </w:pPr>
            <w:r w:rsidRPr="001221B1">
              <w:rPr>
                <w:rFonts w:cstheme="minorHAnsi"/>
                <w:sz w:val="25"/>
                <w:szCs w:val="25"/>
              </w:rPr>
              <w:t>16</w:t>
            </w:r>
          </w:p>
        </w:tc>
      </w:tr>
    </w:tbl>
    <w:p w14:paraId="335A86BF"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4: </w:t>
      </w:r>
      <w:r w:rsidRPr="001221B1">
        <w:rPr>
          <w:rFonts w:asciiTheme="minorHAnsi" w:hAnsiTheme="minorHAnsi" w:cstheme="minorHAnsi"/>
          <w:color w:val="273239"/>
          <w:sz w:val="26"/>
          <w:szCs w:val="26"/>
        </w:rPr>
        <w:t>Create the</w:t>
      </w:r>
      <w:r w:rsidRPr="001221B1">
        <w:rPr>
          <w:rStyle w:val="Strong"/>
          <w:rFonts w:asciiTheme="minorHAnsi" w:eastAsiaTheme="majorEastAsia" w:hAnsiTheme="minorHAnsi" w:cstheme="minorHAnsi"/>
          <w:color w:val="273239"/>
          <w:sz w:val="26"/>
          <w:szCs w:val="26"/>
          <w:bdr w:val="none" w:sz="0" w:space="0" w:color="auto" w:frame="1"/>
        </w:rPr>
        <w:t> Course </w:t>
      </w:r>
      <w:r w:rsidRPr="001221B1">
        <w:rPr>
          <w:rFonts w:asciiTheme="minorHAnsi" w:hAnsiTheme="minorHAnsi" w:cstheme="minorHAnsi"/>
          <w:color w:val="273239"/>
          <w:sz w:val="26"/>
          <w:szCs w:val="26"/>
        </w:rPr>
        <w:t>table</w:t>
      </w:r>
    </w:p>
    <w:p w14:paraId="32F0147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Course (</w:t>
      </w:r>
    </w:p>
    <w:p w14:paraId="3F4F0E1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cno</w:t>
      </w:r>
      <w:proofErr w:type="spellEnd"/>
      <w:r w:rsidRPr="001221B1">
        <w:rPr>
          <w:rFonts w:asciiTheme="minorHAnsi" w:hAnsiTheme="minorHAnsi" w:cstheme="minorHAnsi"/>
          <w:color w:val="273239"/>
          <w:sz w:val="24"/>
          <w:szCs w:val="24"/>
        </w:rPr>
        <w:t xml:space="preserve"> INT PRIMARY KEY,</w:t>
      </w:r>
    </w:p>
    <w:p w14:paraId="56DBC2B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cname</w:t>
      </w:r>
      <w:proofErr w:type="spellEnd"/>
      <w:r w:rsidRPr="001221B1">
        <w:rPr>
          <w:rFonts w:asciiTheme="minorHAnsi" w:hAnsiTheme="minorHAnsi" w:cstheme="minorHAnsi"/>
          <w:color w:val="273239"/>
          <w:sz w:val="24"/>
          <w:szCs w:val="24"/>
        </w:rPr>
        <w:t xml:space="preserve"> </w:t>
      </w:r>
      <w:proofErr w:type="gramStart"/>
      <w:r w:rsidRPr="001221B1">
        <w:rPr>
          <w:rFonts w:asciiTheme="minorHAnsi" w:hAnsiTheme="minorHAnsi" w:cstheme="minorHAnsi"/>
          <w:color w:val="273239"/>
          <w:sz w:val="24"/>
          <w:szCs w:val="24"/>
        </w:rPr>
        <w:t>VARCHAR(</w:t>
      </w:r>
      <w:proofErr w:type="gramEnd"/>
      <w:r w:rsidRPr="001221B1">
        <w:rPr>
          <w:rFonts w:asciiTheme="minorHAnsi" w:hAnsiTheme="minorHAnsi" w:cstheme="minorHAnsi"/>
          <w:color w:val="273239"/>
          <w:sz w:val="24"/>
          <w:szCs w:val="24"/>
        </w:rPr>
        <w:t>20)</w:t>
      </w:r>
    </w:p>
    <w:p w14:paraId="47CAFD0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515A58CD"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5:</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Course </w:t>
      </w:r>
      <w:r w:rsidRPr="001221B1">
        <w:rPr>
          <w:rFonts w:asciiTheme="minorHAnsi" w:hAnsiTheme="minorHAnsi" w:cstheme="minorHAnsi"/>
          <w:color w:val="273239"/>
          <w:sz w:val="26"/>
          <w:szCs w:val="26"/>
        </w:rPr>
        <w:t>table</w:t>
      </w:r>
    </w:p>
    <w:p w14:paraId="120D8718"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INSERT INTO </w:t>
      </w:r>
      <w:proofErr w:type="gramStart"/>
      <w:r w:rsidRPr="001221B1">
        <w:rPr>
          <w:rFonts w:asciiTheme="minorHAnsi" w:hAnsiTheme="minorHAnsi" w:cstheme="minorHAnsi"/>
          <w:color w:val="273239"/>
          <w:sz w:val="24"/>
          <w:szCs w:val="24"/>
        </w:rPr>
        <w:t>Course(</w:t>
      </w:r>
      <w:proofErr w:type="spellStart"/>
      <w:proofErr w:type="gramEnd"/>
      <w:r w:rsidRPr="001221B1">
        <w:rPr>
          <w:rFonts w:asciiTheme="minorHAnsi" w:hAnsiTheme="minorHAnsi" w:cstheme="minorHAnsi"/>
          <w:color w:val="273239"/>
          <w:sz w:val="24"/>
          <w:szCs w:val="24"/>
        </w:rPr>
        <w:t>cno</w:t>
      </w:r>
      <w:proofErr w:type="spellEnd"/>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cname</w:t>
      </w:r>
      <w:proofErr w:type="spellEnd"/>
      <w:r w:rsidRPr="001221B1">
        <w:rPr>
          <w:rFonts w:asciiTheme="minorHAnsi" w:hAnsiTheme="minorHAnsi" w:cstheme="minorHAnsi"/>
          <w:color w:val="273239"/>
          <w:sz w:val="24"/>
          <w:szCs w:val="24"/>
        </w:rPr>
        <w:t>)</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2C04564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gramStart"/>
      <w:r w:rsidRPr="001221B1">
        <w:rPr>
          <w:rFonts w:asciiTheme="minorHAnsi" w:hAnsiTheme="minorHAnsi" w:cstheme="minorHAnsi"/>
          <w:color w:val="273239"/>
          <w:sz w:val="24"/>
          <w:szCs w:val="24"/>
        </w:rPr>
        <w:t>VALUES(</w:t>
      </w:r>
      <w:proofErr w:type="gramEnd"/>
      <w:r w:rsidRPr="001221B1">
        <w:rPr>
          <w:rFonts w:asciiTheme="minorHAnsi" w:hAnsiTheme="minorHAnsi" w:cstheme="minorHAnsi"/>
          <w:color w:val="273239"/>
          <w:sz w:val="24"/>
          <w:szCs w:val="24"/>
        </w:rPr>
        <w:t>101,'c'),</w:t>
      </w:r>
    </w:p>
    <w:p w14:paraId="3D6F6C63"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(102,'c++'),</w:t>
      </w:r>
    </w:p>
    <w:p w14:paraId="769DF671"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(103,'DBMS');</w:t>
      </w:r>
    </w:p>
    <w:p w14:paraId="25043D25"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6:</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Course</w:t>
      </w:r>
      <w:r w:rsidRPr="001221B1">
        <w:rPr>
          <w:rFonts w:asciiTheme="minorHAnsi" w:hAnsiTheme="minorHAnsi" w:cstheme="minorHAnsi"/>
          <w:color w:val="273239"/>
          <w:sz w:val="26"/>
          <w:szCs w:val="26"/>
        </w:rPr>
        <w:t> table.</w:t>
      </w:r>
    </w:p>
    <w:p w14:paraId="2EAA841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5E9A436A"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Course;</w:t>
      </w:r>
    </w:p>
    <w:p w14:paraId="5F192A46"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14"/>
        <w:gridCol w:w="1063"/>
      </w:tblGrid>
      <w:tr w:rsidR="001221B1" w:rsidRPr="001221B1" w14:paraId="585B0262"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377A76E" w14:textId="77777777" w:rsidR="001221B1" w:rsidRPr="001221B1" w:rsidRDefault="001221B1">
            <w:pPr>
              <w:rPr>
                <w:rFonts w:cstheme="minorHAnsi"/>
                <w:sz w:val="28"/>
                <w:szCs w:val="28"/>
              </w:rPr>
            </w:pPr>
            <w:proofErr w:type="spellStart"/>
            <w:r w:rsidRPr="001221B1">
              <w:rPr>
                <w:rFonts w:cstheme="minorHAnsi"/>
                <w:sz w:val="28"/>
                <w:szCs w:val="28"/>
                <w:u w:val="single"/>
                <w:bdr w:val="none" w:sz="0" w:space="0" w:color="auto" w:frame="1"/>
              </w:rPr>
              <w:t>cno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005F054D" w14:textId="77777777" w:rsidR="001221B1" w:rsidRPr="001221B1" w:rsidRDefault="001221B1">
            <w:pPr>
              <w:rPr>
                <w:rFonts w:cstheme="minorHAnsi"/>
                <w:sz w:val="28"/>
                <w:szCs w:val="28"/>
              </w:rPr>
            </w:pPr>
            <w:proofErr w:type="spellStart"/>
            <w:r w:rsidRPr="001221B1">
              <w:rPr>
                <w:rFonts w:cstheme="minorHAnsi"/>
                <w:sz w:val="28"/>
                <w:szCs w:val="28"/>
              </w:rPr>
              <w:t>cname</w:t>
            </w:r>
            <w:proofErr w:type="spellEnd"/>
          </w:p>
        </w:tc>
      </w:tr>
      <w:tr w:rsidR="001221B1" w:rsidRPr="001221B1" w14:paraId="6F30D25E"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6775846"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1B824229" w14:textId="77777777" w:rsidR="001221B1" w:rsidRPr="001221B1" w:rsidRDefault="001221B1">
            <w:pPr>
              <w:rPr>
                <w:rFonts w:cstheme="minorHAnsi"/>
                <w:sz w:val="25"/>
                <w:szCs w:val="25"/>
              </w:rPr>
            </w:pPr>
            <w:r w:rsidRPr="001221B1">
              <w:rPr>
                <w:rFonts w:cstheme="minorHAnsi"/>
                <w:sz w:val="25"/>
                <w:szCs w:val="25"/>
              </w:rPr>
              <w:t>c</w:t>
            </w:r>
          </w:p>
        </w:tc>
      </w:tr>
      <w:tr w:rsidR="001221B1" w:rsidRPr="001221B1" w14:paraId="7ECE4F32"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F03582F"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7E5ADC9C" w14:textId="77777777" w:rsidR="001221B1" w:rsidRPr="001221B1" w:rsidRDefault="001221B1">
            <w:pPr>
              <w:rPr>
                <w:rFonts w:cstheme="minorHAnsi"/>
                <w:sz w:val="25"/>
                <w:szCs w:val="25"/>
              </w:rPr>
            </w:pPr>
            <w:proofErr w:type="spellStart"/>
            <w:r w:rsidRPr="001221B1">
              <w:rPr>
                <w:rFonts w:cstheme="minorHAnsi"/>
                <w:sz w:val="25"/>
                <w:szCs w:val="25"/>
              </w:rPr>
              <w:t>c++</w:t>
            </w:r>
            <w:proofErr w:type="spellEnd"/>
          </w:p>
        </w:tc>
      </w:tr>
      <w:tr w:rsidR="001221B1" w:rsidRPr="001221B1" w14:paraId="1BB125EA"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4BC11B30" w14:textId="77777777" w:rsidR="001221B1" w:rsidRPr="001221B1" w:rsidRDefault="001221B1">
            <w:pPr>
              <w:rPr>
                <w:rFonts w:cstheme="minorHAnsi"/>
                <w:sz w:val="25"/>
                <w:szCs w:val="25"/>
              </w:rPr>
            </w:pPr>
            <w:r w:rsidRPr="001221B1">
              <w:rPr>
                <w:rFonts w:cstheme="minorHAnsi"/>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14:paraId="4A3CDB2D" w14:textId="77777777" w:rsidR="001221B1" w:rsidRPr="001221B1" w:rsidRDefault="001221B1">
            <w:pPr>
              <w:rPr>
                <w:rFonts w:cstheme="minorHAnsi"/>
                <w:sz w:val="25"/>
                <w:szCs w:val="25"/>
              </w:rPr>
            </w:pPr>
            <w:r w:rsidRPr="001221B1">
              <w:rPr>
                <w:rFonts w:cstheme="minorHAnsi"/>
                <w:sz w:val="25"/>
                <w:szCs w:val="25"/>
              </w:rPr>
              <w:t>DBMS</w:t>
            </w:r>
          </w:p>
        </w:tc>
      </w:tr>
    </w:tbl>
    <w:p w14:paraId="7608504E"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lastRenderedPageBreak/>
        <w:t>Step 7: </w:t>
      </w:r>
      <w:r w:rsidRPr="001221B1">
        <w:rPr>
          <w:rFonts w:asciiTheme="minorHAnsi" w:hAnsiTheme="minorHAnsi" w:cstheme="minorHAnsi"/>
          <w:color w:val="273239"/>
          <w:sz w:val="26"/>
          <w:szCs w:val="26"/>
        </w:rPr>
        <w:t>Create the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table</w:t>
      </w:r>
      <w:r w:rsidRPr="001221B1">
        <w:rPr>
          <w:rStyle w:val="Strong"/>
          <w:rFonts w:asciiTheme="minorHAnsi" w:eastAsiaTheme="majorEastAsia" w:hAnsiTheme="minorHAnsi" w:cstheme="minorHAnsi"/>
          <w:color w:val="273239"/>
          <w:sz w:val="26"/>
          <w:szCs w:val="26"/>
          <w:bdr w:val="none" w:sz="0" w:space="0" w:color="auto" w:frame="1"/>
        </w:rPr>
        <w:t> </w:t>
      </w:r>
    </w:p>
    <w:p w14:paraId="37FDB96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Enroll (</w:t>
      </w:r>
    </w:p>
    <w:p w14:paraId="1BBF2C18"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sno</w:t>
      </w:r>
      <w:proofErr w:type="spellEnd"/>
      <w:r w:rsidRPr="001221B1">
        <w:rPr>
          <w:rFonts w:asciiTheme="minorHAnsi" w:hAnsiTheme="minorHAnsi" w:cstheme="minorHAnsi"/>
          <w:color w:val="273239"/>
          <w:sz w:val="24"/>
          <w:szCs w:val="24"/>
        </w:rPr>
        <w:t xml:space="preserve"> INT,</w:t>
      </w:r>
    </w:p>
    <w:p w14:paraId="100B4F9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cno</w:t>
      </w:r>
      <w:proofErr w:type="spellEnd"/>
      <w:r w:rsidRPr="001221B1">
        <w:rPr>
          <w:rFonts w:asciiTheme="minorHAnsi" w:hAnsiTheme="minorHAnsi" w:cstheme="minorHAnsi"/>
          <w:color w:val="273239"/>
          <w:sz w:val="24"/>
          <w:szCs w:val="24"/>
        </w:rPr>
        <w:t xml:space="preserve"> INT,</w:t>
      </w:r>
    </w:p>
    <w:p w14:paraId="1CFA0B09"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jdate</w:t>
      </w:r>
      <w:proofErr w:type="spellEnd"/>
      <w:r w:rsidRPr="001221B1">
        <w:rPr>
          <w:rFonts w:asciiTheme="minorHAnsi" w:hAnsiTheme="minorHAnsi" w:cstheme="minorHAnsi"/>
          <w:color w:val="273239"/>
          <w:sz w:val="24"/>
          <w:szCs w:val="24"/>
        </w:rPr>
        <w:t xml:space="preserve"> date,</w:t>
      </w:r>
    </w:p>
    <w:p w14:paraId="3F86194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PRIMARY </w:t>
      </w:r>
      <w:proofErr w:type="gramStart"/>
      <w:r w:rsidRPr="001221B1">
        <w:rPr>
          <w:rFonts w:asciiTheme="minorHAnsi" w:hAnsiTheme="minorHAnsi" w:cstheme="minorHAnsi"/>
          <w:color w:val="273239"/>
          <w:sz w:val="24"/>
          <w:szCs w:val="24"/>
        </w:rPr>
        <w:t>KEY(</w:t>
      </w:r>
      <w:proofErr w:type="spellStart"/>
      <w:proofErr w:type="gramEnd"/>
      <w:r w:rsidRPr="001221B1">
        <w:rPr>
          <w:rFonts w:asciiTheme="minorHAnsi" w:hAnsiTheme="minorHAnsi" w:cstheme="minorHAnsi"/>
          <w:color w:val="273239"/>
          <w:sz w:val="24"/>
          <w:szCs w:val="24"/>
        </w:rPr>
        <w:t>sno,cno</w:t>
      </w:r>
      <w:proofErr w:type="spellEnd"/>
      <w:r w:rsidRPr="001221B1">
        <w:rPr>
          <w:rFonts w:asciiTheme="minorHAnsi" w:hAnsiTheme="minorHAnsi" w:cstheme="minorHAnsi"/>
          <w:color w:val="273239"/>
          <w:sz w:val="24"/>
          <w:szCs w:val="24"/>
        </w:rPr>
        <w:t>),</w:t>
      </w:r>
    </w:p>
    <w:p w14:paraId="1685B8A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FOREIGN </w:t>
      </w:r>
      <w:proofErr w:type="gramStart"/>
      <w:r w:rsidRPr="001221B1">
        <w:rPr>
          <w:rFonts w:asciiTheme="minorHAnsi" w:hAnsiTheme="minorHAnsi" w:cstheme="minorHAnsi"/>
          <w:color w:val="273239"/>
          <w:sz w:val="24"/>
          <w:szCs w:val="24"/>
        </w:rPr>
        <w:t>KEY(</w:t>
      </w:r>
      <w:proofErr w:type="spellStart"/>
      <w:proofErr w:type="gramEnd"/>
      <w:r w:rsidRPr="001221B1">
        <w:rPr>
          <w:rFonts w:asciiTheme="minorHAnsi" w:hAnsiTheme="minorHAnsi" w:cstheme="minorHAnsi"/>
          <w:color w:val="273239"/>
          <w:sz w:val="24"/>
          <w:szCs w:val="24"/>
        </w:rPr>
        <w:t>sno</w:t>
      </w:r>
      <w:proofErr w:type="spellEnd"/>
      <w:r w:rsidRPr="001221B1">
        <w:rPr>
          <w:rFonts w:asciiTheme="minorHAnsi" w:hAnsiTheme="minorHAnsi" w:cstheme="minorHAnsi"/>
          <w:color w:val="273239"/>
          <w:sz w:val="24"/>
          <w:szCs w:val="24"/>
        </w:rPr>
        <w:t xml:space="preserve">) </w:t>
      </w:r>
    </w:p>
    <w:p w14:paraId="2309A70D"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REFERENCES Student(</w:t>
      </w:r>
      <w:proofErr w:type="spellStart"/>
      <w:r w:rsidRPr="001221B1">
        <w:rPr>
          <w:rFonts w:asciiTheme="minorHAnsi" w:hAnsiTheme="minorHAnsi" w:cstheme="minorHAnsi"/>
          <w:color w:val="273239"/>
          <w:sz w:val="24"/>
          <w:szCs w:val="24"/>
        </w:rPr>
        <w:t>sno</w:t>
      </w:r>
      <w:proofErr w:type="spellEnd"/>
      <w:r w:rsidRPr="001221B1">
        <w:rPr>
          <w:rFonts w:asciiTheme="minorHAnsi" w:hAnsiTheme="minorHAnsi" w:cstheme="minorHAnsi"/>
          <w:color w:val="273239"/>
          <w:sz w:val="24"/>
          <w:szCs w:val="24"/>
        </w:rPr>
        <w:t>)</w:t>
      </w:r>
    </w:p>
    <w:p w14:paraId="445A6308"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ON DELETE CASCADE</w:t>
      </w:r>
    </w:p>
    <w:p w14:paraId="5A96046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FOREIGN </w:t>
      </w:r>
      <w:proofErr w:type="gramStart"/>
      <w:r w:rsidRPr="001221B1">
        <w:rPr>
          <w:rFonts w:asciiTheme="minorHAnsi" w:hAnsiTheme="minorHAnsi" w:cstheme="minorHAnsi"/>
          <w:color w:val="273239"/>
          <w:sz w:val="24"/>
          <w:szCs w:val="24"/>
        </w:rPr>
        <w:t>KEY(</w:t>
      </w:r>
      <w:proofErr w:type="spellStart"/>
      <w:proofErr w:type="gramEnd"/>
      <w:r w:rsidRPr="001221B1">
        <w:rPr>
          <w:rFonts w:asciiTheme="minorHAnsi" w:hAnsiTheme="minorHAnsi" w:cstheme="minorHAnsi"/>
          <w:color w:val="273239"/>
          <w:sz w:val="24"/>
          <w:szCs w:val="24"/>
        </w:rPr>
        <w:t>cno</w:t>
      </w:r>
      <w:proofErr w:type="spellEnd"/>
      <w:r w:rsidRPr="001221B1">
        <w:rPr>
          <w:rFonts w:asciiTheme="minorHAnsi" w:hAnsiTheme="minorHAnsi" w:cstheme="minorHAnsi"/>
          <w:color w:val="273239"/>
          <w:sz w:val="24"/>
          <w:szCs w:val="24"/>
        </w:rPr>
        <w:t xml:space="preserve">) </w:t>
      </w:r>
    </w:p>
    <w:p w14:paraId="483466E5"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REFERENCES Course(</w:t>
      </w:r>
      <w:proofErr w:type="spellStart"/>
      <w:r w:rsidRPr="001221B1">
        <w:rPr>
          <w:rFonts w:asciiTheme="minorHAnsi" w:hAnsiTheme="minorHAnsi" w:cstheme="minorHAnsi"/>
          <w:color w:val="273239"/>
          <w:sz w:val="24"/>
          <w:szCs w:val="24"/>
        </w:rPr>
        <w:t>cno</w:t>
      </w:r>
      <w:proofErr w:type="spellEnd"/>
      <w:r w:rsidRPr="001221B1">
        <w:rPr>
          <w:rFonts w:asciiTheme="minorHAnsi" w:hAnsiTheme="minorHAnsi" w:cstheme="minorHAnsi"/>
          <w:color w:val="273239"/>
          <w:sz w:val="24"/>
          <w:szCs w:val="24"/>
        </w:rPr>
        <w:t>)</w:t>
      </w:r>
    </w:p>
    <w:p w14:paraId="1D5C39D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ON DELETE CASCADE</w:t>
      </w:r>
    </w:p>
    <w:p w14:paraId="7624582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6B56C8F3"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8:</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Enroll </w:t>
      </w:r>
      <w:r w:rsidRPr="001221B1">
        <w:rPr>
          <w:rFonts w:asciiTheme="minorHAnsi" w:hAnsiTheme="minorHAnsi" w:cstheme="minorHAnsi"/>
          <w:color w:val="273239"/>
          <w:sz w:val="26"/>
          <w:szCs w:val="26"/>
        </w:rPr>
        <w:t>table</w:t>
      </w:r>
    </w:p>
    <w:p w14:paraId="7B680AF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INSERT INTO Enroll(</w:t>
      </w:r>
      <w:proofErr w:type="spellStart"/>
      <w:proofErr w:type="gramStart"/>
      <w:r w:rsidRPr="001221B1">
        <w:rPr>
          <w:rFonts w:asciiTheme="minorHAnsi" w:hAnsiTheme="minorHAnsi" w:cstheme="minorHAnsi"/>
          <w:color w:val="273239"/>
          <w:sz w:val="24"/>
          <w:szCs w:val="24"/>
        </w:rPr>
        <w:t>sno,cno</w:t>
      </w:r>
      <w:proofErr w:type="gramEnd"/>
      <w:r w:rsidRPr="001221B1">
        <w:rPr>
          <w:rFonts w:asciiTheme="minorHAnsi" w:hAnsiTheme="minorHAnsi" w:cstheme="minorHAnsi"/>
          <w:color w:val="273239"/>
          <w:sz w:val="24"/>
          <w:szCs w:val="24"/>
        </w:rPr>
        <w:t>,jdate</w:t>
      </w:r>
      <w:proofErr w:type="spellEnd"/>
      <w:r w:rsidRPr="001221B1">
        <w:rPr>
          <w:rFonts w:asciiTheme="minorHAnsi" w:hAnsiTheme="minorHAnsi" w:cstheme="minorHAnsi"/>
          <w:color w:val="273239"/>
          <w:sz w:val="24"/>
          <w:szCs w:val="24"/>
        </w:rPr>
        <w:t>)</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617A575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gramStart"/>
      <w:r w:rsidRPr="001221B1">
        <w:rPr>
          <w:rFonts w:asciiTheme="minorHAnsi" w:hAnsiTheme="minorHAnsi" w:cstheme="minorHAnsi"/>
          <w:color w:val="273239"/>
          <w:sz w:val="24"/>
          <w:szCs w:val="24"/>
        </w:rPr>
        <w:t>VALUES(</w:t>
      </w:r>
      <w:proofErr w:type="gramEnd"/>
      <w:r w:rsidRPr="001221B1">
        <w:rPr>
          <w:rFonts w:asciiTheme="minorHAnsi" w:hAnsiTheme="minorHAnsi" w:cstheme="minorHAnsi"/>
          <w:color w:val="273239"/>
          <w:sz w:val="24"/>
          <w:szCs w:val="24"/>
        </w:rPr>
        <w:t>1, 101, '5-jun-2021'),</w:t>
      </w:r>
    </w:p>
    <w:p w14:paraId="2D766154"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 102, '5-jun-2021'),</w:t>
      </w:r>
    </w:p>
    <w:p w14:paraId="3180A57D"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(2, 103, '6-jun-2021');</w:t>
      </w:r>
    </w:p>
    <w:p w14:paraId="2F597B50"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9:</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table.</w:t>
      </w:r>
    </w:p>
    <w:p w14:paraId="16DC69C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20D3D11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Enroll;</w:t>
      </w:r>
    </w:p>
    <w:p w14:paraId="79091D3E"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714"/>
        <w:gridCol w:w="1410"/>
      </w:tblGrid>
      <w:tr w:rsidR="001221B1" w:rsidRPr="001221B1" w14:paraId="5C0E9BA5"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DB3D512" w14:textId="77777777" w:rsidR="001221B1" w:rsidRPr="001221B1" w:rsidRDefault="001221B1">
            <w:pPr>
              <w:rPr>
                <w:rFonts w:cstheme="minorHAnsi"/>
                <w:sz w:val="28"/>
                <w:szCs w:val="28"/>
              </w:rPr>
            </w:pPr>
            <w:proofErr w:type="spellStart"/>
            <w:r w:rsidRPr="001221B1">
              <w:rPr>
                <w:rFonts w:cstheme="minorHAnsi"/>
                <w:sz w:val="28"/>
                <w:szCs w:val="28"/>
              </w:rPr>
              <w:t>sno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270215FE" w14:textId="77777777" w:rsidR="001221B1" w:rsidRPr="001221B1" w:rsidRDefault="001221B1">
            <w:pPr>
              <w:rPr>
                <w:rFonts w:cstheme="minorHAnsi"/>
                <w:sz w:val="28"/>
                <w:szCs w:val="28"/>
              </w:rPr>
            </w:pPr>
            <w:proofErr w:type="spellStart"/>
            <w:r w:rsidRPr="001221B1">
              <w:rPr>
                <w:rFonts w:cstheme="minorHAnsi"/>
                <w:sz w:val="28"/>
                <w:szCs w:val="28"/>
              </w:rPr>
              <w:t>cno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16126DE5" w14:textId="77777777" w:rsidR="001221B1" w:rsidRPr="001221B1" w:rsidRDefault="001221B1">
            <w:pPr>
              <w:rPr>
                <w:rFonts w:cstheme="minorHAnsi"/>
                <w:sz w:val="28"/>
                <w:szCs w:val="28"/>
              </w:rPr>
            </w:pPr>
            <w:proofErr w:type="spellStart"/>
            <w:r w:rsidRPr="001221B1">
              <w:rPr>
                <w:rFonts w:cstheme="minorHAnsi"/>
                <w:sz w:val="28"/>
                <w:szCs w:val="28"/>
              </w:rPr>
              <w:t>jdate</w:t>
            </w:r>
            <w:proofErr w:type="spellEnd"/>
          </w:p>
        </w:tc>
      </w:tr>
      <w:tr w:rsidR="001221B1" w:rsidRPr="001221B1" w14:paraId="099C1D58"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775DE49"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FDD6C17"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2C887278"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1BEAF86E"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451E71D7"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C0219C6"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37A3A483"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004EE33A"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0494857" w14:textId="77777777" w:rsidR="001221B1" w:rsidRPr="001221B1" w:rsidRDefault="001221B1">
            <w:pPr>
              <w:rPr>
                <w:rFonts w:cstheme="minorHAnsi"/>
                <w:sz w:val="25"/>
                <w:szCs w:val="25"/>
              </w:rPr>
            </w:pPr>
            <w:r w:rsidRPr="001221B1">
              <w:rPr>
                <w:rFonts w:cstheme="minorHAnsi"/>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3668E3CF" w14:textId="77777777" w:rsidR="001221B1" w:rsidRPr="001221B1" w:rsidRDefault="001221B1">
            <w:pPr>
              <w:rPr>
                <w:rFonts w:cstheme="minorHAnsi"/>
                <w:sz w:val="25"/>
                <w:szCs w:val="25"/>
              </w:rPr>
            </w:pPr>
            <w:r w:rsidRPr="001221B1">
              <w:rPr>
                <w:rFonts w:cstheme="minorHAnsi"/>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14:paraId="70F84A7F" w14:textId="77777777" w:rsidR="001221B1" w:rsidRPr="001221B1" w:rsidRDefault="001221B1">
            <w:pPr>
              <w:rPr>
                <w:rFonts w:cstheme="minorHAnsi"/>
                <w:sz w:val="25"/>
                <w:szCs w:val="25"/>
              </w:rPr>
            </w:pPr>
            <w:r w:rsidRPr="001221B1">
              <w:rPr>
                <w:rFonts w:cstheme="minorHAnsi"/>
                <w:sz w:val="25"/>
                <w:szCs w:val="25"/>
              </w:rPr>
              <w:t>6-jun-2021</w:t>
            </w:r>
          </w:p>
        </w:tc>
      </w:tr>
    </w:tbl>
    <w:p w14:paraId="6D6FC990"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lastRenderedPageBreak/>
        <w:t>Step 10</w:t>
      </w:r>
      <w:r w:rsidRPr="001221B1">
        <w:rPr>
          <w:rFonts w:asciiTheme="minorHAnsi" w:hAnsiTheme="minorHAnsi" w:cstheme="minorHAnsi"/>
          <w:color w:val="273239"/>
          <w:sz w:val="26"/>
          <w:szCs w:val="26"/>
        </w:rPr>
        <w:t>: Here the parent tables are </w:t>
      </w:r>
      <w:r w:rsidRPr="001221B1">
        <w:rPr>
          <w:rStyle w:val="Strong"/>
          <w:rFonts w:asciiTheme="minorHAnsi" w:eastAsiaTheme="majorEastAsia" w:hAnsiTheme="minorHAnsi" w:cstheme="minorHAnsi"/>
          <w:color w:val="273239"/>
          <w:sz w:val="26"/>
          <w:szCs w:val="26"/>
          <w:bdr w:val="none" w:sz="0" w:space="0" w:color="auto" w:frame="1"/>
        </w:rPr>
        <w:t>Student</w:t>
      </w:r>
      <w:r w:rsidRPr="001221B1">
        <w:rPr>
          <w:rFonts w:asciiTheme="minorHAnsi" w:hAnsiTheme="minorHAnsi" w:cstheme="minorHAnsi"/>
          <w:color w:val="273239"/>
          <w:sz w:val="26"/>
          <w:szCs w:val="26"/>
        </w:rPr>
        <w:t> and </w:t>
      </w:r>
      <w:r w:rsidRPr="001221B1">
        <w:rPr>
          <w:rStyle w:val="Strong"/>
          <w:rFonts w:asciiTheme="minorHAnsi" w:eastAsiaTheme="majorEastAsia" w:hAnsiTheme="minorHAnsi" w:cstheme="minorHAnsi"/>
          <w:color w:val="273239"/>
          <w:sz w:val="26"/>
          <w:szCs w:val="26"/>
          <w:bdr w:val="none" w:sz="0" w:space="0" w:color="auto" w:frame="1"/>
        </w:rPr>
        <w:t>Course</w:t>
      </w:r>
      <w:r w:rsidRPr="001221B1">
        <w:rPr>
          <w:rFonts w:asciiTheme="minorHAnsi" w:hAnsiTheme="minorHAnsi" w:cstheme="minorHAnsi"/>
          <w:color w:val="273239"/>
          <w:sz w:val="26"/>
          <w:szCs w:val="26"/>
        </w:rPr>
        <w:t> whereas the child table is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If a student drops from the course or a course is removed from the offering list it must affect the child table also. </w:t>
      </w:r>
    </w:p>
    <w:p w14:paraId="74947A91"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DELETE FROM Student</w:t>
      </w:r>
    </w:p>
    <w:p w14:paraId="7F2F126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WHERE </w:t>
      </w:r>
      <w:proofErr w:type="spellStart"/>
      <w:r w:rsidRPr="001221B1">
        <w:rPr>
          <w:rFonts w:asciiTheme="minorHAnsi" w:hAnsiTheme="minorHAnsi" w:cstheme="minorHAnsi"/>
          <w:color w:val="273239"/>
          <w:sz w:val="24"/>
          <w:szCs w:val="24"/>
        </w:rPr>
        <w:t>sname</w:t>
      </w:r>
      <w:proofErr w:type="spellEnd"/>
      <w:r w:rsidRPr="001221B1">
        <w:rPr>
          <w:rFonts w:asciiTheme="minorHAnsi" w:hAnsiTheme="minorHAnsi" w:cstheme="minorHAnsi"/>
          <w:color w:val="273239"/>
          <w:sz w:val="24"/>
          <w:szCs w:val="24"/>
        </w:rPr>
        <w:t>="Ramya";</w:t>
      </w:r>
    </w:p>
    <w:p w14:paraId="4BE29BEA"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11:</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w:t>
      </w:r>
    </w:p>
    <w:p w14:paraId="4F84426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 from Student;</w:t>
      </w:r>
    </w:p>
    <w:p w14:paraId="1FF3BCC3"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 </w:t>
      </w:r>
    </w:p>
    <w:tbl>
      <w:tblPr>
        <w:tblW w:w="0" w:type="auto"/>
        <w:tblCellMar>
          <w:left w:w="0" w:type="dxa"/>
          <w:right w:w="0" w:type="dxa"/>
        </w:tblCellMar>
        <w:tblLook w:val="04A0" w:firstRow="1" w:lastRow="0" w:firstColumn="1" w:lastColumn="0" w:noHBand="0" w:noVBand="1"/>
      </w:tblPr>
      <w:tblGrid>
        <w:gridCol w:w="705"/>
        <w:gridCol w:w="1054"/>
        <w:gridCol w:w="706"/>
      </w:tblGrid>
      <w:tr w:rsidR="001221B1" w:rsidRPr="001221B1" w14:paraId="3D48AA3C"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49D54C9" w14:textId="77777777" w:rsidR="001221B1" w:rsidRPr="001221B1" w:rsidRDefault="001221B1">
            <w:pPr>
              <w:rPr>
                <w:rFonts w:cstheme="minorHAnsi"/>
                <w:sz w:val="28"/>
                <w:szCs w:val="28"/>
              </w:rPr>
            </w:pPr>
            <w:proofErr w:type="spellStart"/>
            <w:r w:rsidRPr="001221B1">
              <w:rPr>
                <w:rFonts w:cstheme="minorHAnsi"/>
                <w:sz w:val="28"/>
                <w:szCs w:val="28"/>
              </w:rPr>
              <w:t>sno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02CA9BF5" w14:textId="77777777" w:rsidR="001221B1" w:rsidRPr="001221B1" w:rsidRDefault="001221B1">
            <w:pPr>
              <w:rPr>
                <w:rFonts w:cstheme="minorHAnsi"/>
                <w:sz w:val="28"/>
                <w:szCs w:val="28"/>
              </w:rPr>
            </w:pPr>
            <w:proofErr w:type="spellStart"/>
            <w:r w:rsidRPr="001221B1">
              <w:rPr>
                <w:rFonts w:cstheme="minorHAnsi"/>
                <w:sz w:val="28"/>
                <w:szCs w:val="28"/>
              </w:rPr>
              <w:t>sname</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31CDBFED" w14:textId="77777777" w:rsidR="001221B1" w:rsidRPr="001221B1" w:rsidRDefault="001221B1">
            <w:pPr>
              <w:rPr>
                <w:rFonts w:cstheme="minorHAnsi"/>
                <w:sz w:val="28"/>
                <w:szCs w:val="28"/>
              </w:rPr>
            </w:pPr>
            <w:r w:rsidRPr="001221B1">
              <w:rPr>
                <w:rFonts w:cstheme="minorHAnsi"/>
                <w:sz w:val="28"/>
                <w:szCs w:val="28"/>
              </w:rPr>
              <w:t>age</w:t>
            </w:r>
          </w:p>
        </w:tc>
      </w:tr>
      <w:tr w:rsidR="001221B1" w:rsidRPr="001221B1" w14:paraId="207FA815"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7B7A70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4B905CBD" w14:textId="77777777" w:rsidR="001221B1" w:rsidRPr="001221B1" w:rsidRDefault="001221B1">
            <w:pPr>
              <w:rPr>
                <w:rFonts w:cstheme="minorHAnsi"/>
                <w:sz w:val="25"/>
                <w:szCs w:val="25"/>
              </w:rPr>
            </w:pPr>
            <w:r w:rsidRPr="001221B1">
              <w:rPr>
                <w:rFonts w:cstheme="minorHAnsi"/>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14:paraId="7C428F48" w14:textId="77777777" w:rsidR="001221B1" w:rsidRPr="001221B1" w:rsidRDefault="001221B1">
            <w:pPr>
              <w:rPr>
                <w:rFonts w:cstheme="minorHAnsi"/>
                <w:sz w:val="25"/>
                <w:szCs w:val="25"/>
              </w:rPr>
            </w:pPr>
            <w:r w:rsidRPr="001221B1">
              <w:rPr>
                <w:rFonts w:cstheme="minorHAnsi"/>
                <w:sz w:val="25"/>
                <w:szCs w:val="25"/>
              </w:rPr>
              <w:t>17</w:t>
            </w:r>
          </w:p>
        </w:tc>
      </w:tr>
      <w:tr w:rsidR="001221B1" w:rsidRPr="001221B1" w14:paraId="302B4E37"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5C5FE8E5" w14:textId="77777777" w:rsidR="001221B1" w:rsidRPr="001221B1" w:rsidRDefault="001221B1">
            <w:pPr>
              <w:rPr>
                <w:rFonts w:cstheme="minorHAnsi"/>
                <w:sz w:val="25"/>
                <w:szCs w:val="25"/>
              </w:rPr>
            </w:pPr>
            <w:r w:rsidRPr="001221B1">
              <w:rPr>
                <w:rFonts w:cstheme="minorHAnsi"/>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66768D07" w14:textId="77777777" w:rsidR="001221B1" w:rsidRPr="001221B1" w:rsidRDefault="001221B1">
            <w:pPr>
              <w:rPr>
                <w:rFonts w:cstheme="minorHAnsi"/>
                <w:sz w:val="25"/>
                <w:szCs w:val="25"/>
              </w:rPr>
            </w:pPr>
            <w:r w:rsidRPr="001221B1">
              <w:rPr>
                <w:rFonts w:cstheme="minorHAnsi"/>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6D0D3EB3" w14:textId="77777777" w:rsidR="001221B1" w:rsidRPr="001221B1" w:rsidRDefault="001221B1">
            <w:pPr>
              <w:rPr>
                <w:rFonts w:cstheme="minorHAnsi"/>
                <w:sz w:val="25"/>
                <w:szCs w:val="25"/>
              </w:rPr>
            </w:pPr>
            <w:r w:rsidRPr="001221B1">
              <w:rPr>
                <w:rFonts w:cstheme="minorHAnsi"/>
                <w:sz w:val="25"/>
                <w:szCs w:val="25"/>
              </w:rPr>
              <w:t>16</w:t>
            </w:r>
          </w:p>
        </w:tc>
      </w:tr>
    </w:tbl>
    <w:p w14:paraId="0864711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 from Enroll;</w:t>
      </w:r>
    </w:p>
    <w:p w14:paraId="10545D46"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714"/>
        <w:gridCol w:w="1410"/>
      </w:tblGrid>
      <w:tr w:rsidR="001221B1" w:rsidRPr="001221B1" w14:paraId="4B4B584D"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F8B03F3" w14:textId="77777777" w:rsidR="001221B1" w:rsidRPr="001221B1" w:rsidRDefault="001221B1">
            <w:pPr>
              <w:rPr>
                <w:rFonts w:cstheme="minorHAnsi"/>
                <w:sz w:val="28"/>
                <w:szCs w:val="28"/>
              </w:rPr>
            </w:pPr>
            <w:proofErr w:type="spellStart"/>
            <w:r w:rsidRPr="001221B1">
              <w:rPr>
                <w:rFonts w:cstheme="minorHAnsi"/>
                <w:sz w:val="28"/>
                <w:szCs w:val="28"/>
              </w:rPr>
              <w:t>sno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6323399F" w14:textId="77777777" w:rsidR="001221B1" w:rsidRPr="001221B1" w:rsidRDefault="001221B1">
            <w:pPr>
              <w:rPr>
                <w:rFonts w:cstheme="minorHAnsi"/>
                <w:sz w:val="28"/>
                <w:szCs w:val="28"/>
              </w:rPr>
            </w:pPr>
            <w:proofErr w:type="spellStart"/>
            <w:r w:rsidRPr="001221B1">
              <w:rPr>
                <w:rFonts w:cstheme="minorHAnsi"/>
                <w:sz w:val="28"/>
                <w:szCs w:val="28"/>
              </w:rPr>
              <w:t>cno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59667961" w14:textId="77777777" w:rsidR="001221B1" w:rsidRPr="001221B1" w:rsidRDefault="001221B1">
            <w:pPr>
              <w:rPr>
                <w:rFonts w:cstheme="minorHAnsi"/>
                <w:sz w:val="28"/>
                <w:szCs w:val="28"/>
              </w:rPr>
            </w:pPr>
            <w:proofErr w:type="spellStart"/>
            <w:r w:rsidRPr="001221B1">
              <w:rPr>
                <w:rFonts w:cstheme="minorHAnsi"/>
                <w:sz w:val="28"/>
                <w:szCs w:val="28"/>
              </w:rPr>
              <w:t>jdate</w:t>
            </w:r>
            <w:proofErr w:type="spellEnd"/>
          </w:p>
        </w:tc>
      </w:tr>
      <w:tr w:rsidR="001221B1" w:rsidRPr="001221B1" w14:paraId="69A9C935"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487688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79C2B63F"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3DD68499"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356991C4"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198D81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4FA78C8D"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69C7EA04" w14:textId="77777777" w:rsidR="001221B1" w:rsidRPr="001221B1" w:rsidRDefault="001221B1">
            <w:pPr>
              <w:rPr>
                <w:rFonts w:cstheme="minorHAnsi"/>
                <w:sz w:val="25"/>
                <w:szCs w:val="25"/>
              </w:rPr>
            </w:pPr>
            <w:r w:rsidRPr="001221B1">
              <w:rPr>
                <w:rFonts w:cstheme="minorHAnsi"/>
                <w:sz w:val="25"/>
                <w:szCs w:val="25"/>
              </w:rPr>
              <w:t>5-jun-2021</w:t>
            </w:r>
          </w:p>
        </w:tc>
      </w:tr>
    </w:tbl>
    <w:p w14:paraId="2E09DEC7" w14:textId="77777777" w:rsidR="001221B1" w:rsidRPr="001221B1" w:rsidRDefault="001221B1"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Fonts w:asciiTheme="minorHAnsi" w:hAnsiTheme="minorHAnsi" w:cstheme="minorHAnsi"/>
          <w:color w:val="273239"/>
          <w:sz w:val="26"/>
          <w:szCs w:val="26"/>
        </w:rPr>
        <w:t xml:space="preserve">As you delete the contents of </w:t>
      </w:r>
      <w:proofErr w:type="spellStart"/>
      <w:r w:rsidRPr="001221B1">
        <w:rPr>
          <w:rFonts w:asciiTheme="minorHAnsi" w:hAnsiTheme="minorHAnsi" w:cstheme="minorHAnsi"/>
          <w:color w:val="273239"/>
          <w:sz w:val="26"/>
          <w:szCs w:val="26"/>
        </w:rPr>
        <w:t>sno</w:t>
      </w:r>
      <w:proofErr w:type="spellEnd"/>
      <w:r w:rsidRPr="001221B1">
        <w:rPr>
          <w:rFonts w:asciiTheme="minorHAnsi" w:hAnsiTheme="minorHAnsi" w:cstheme="minorHAnsi"/>
          <w:color w:val="273239"/>
          <w:sz w:val="26"/>
          <w:szCs w:val="26"/>
        </w:rPr>
        <w:t xml:space="preserve">=2 in the parent table it automatically deletes the details of </w:t>
      </w:r>
      <w:proofErr w:type="spellStart"/>
      <w:r w:rsidRPr="001221B1">
        <w:rPr>
          <w:rFonts w:asciiTheme="minorHAnsi" w:hAnsiTheme="minorHAnsi" w:cstheme="minorHAnsi"/>
          <w:color w:val="273239"/>
          <w:sz w:val="26"/>
          <w:szCs w:val="26"/>
        </w:rPr>
        <w:t>sno</w:t>
      </w:r>
      <w:proofErr w:type="spellEnd"/>
      <w:r w:rsidRPr="001221B1">
        <w:rPr>
          <w:rFonts w:asciiTheme="minorHAnsi" w:hAnsiTheme="minorHAnsi" w:cstheme="minorHAnsi"/>
          <w:color w:val="273239"/>
          <w:sz w:val="26"/>
          <w:szCs w:val="26"/>
        </w:rPr>
        <w:t>=2 from the child table also. In the same way, if you remove a course from the Course table it automatically deletes the rows of that course in the child table Enroll. This works out because the foreign key constraint ON DELETE CASCADE is specified.</w:t>
      </w:r>
    </w:p>
    <w:p w14:paraId="68307F9F" w14:textId="77777777" w:rsidR="001221B1" w:rsidRPr="001221B1" w:rsidRDefault="001221B1" w:rsidP="00E727E8">
      <w:pPr>
        <w:shd w:val="clear" w:color="auto" w:fill="FFFFFF"/>
        <w:rPr>
          <w:rFonts w:cstheme="minorHAnsi"/>
          <w:color w:val="000000"/>
          <w:sz w:val="23"/>
          <w:szCs w:val="23"/>
        </w:rPr>
      </w:pPr>
    </w:p>
    <w:p w14:paraId="24A5CF7E" w14:textId="77777777" w:rsidR="00E727E8" w:rsidRPr="001221B1" w:rsidRDefault="00E727E8" w:rsidP="0030461B">
      <w:pPr>
        <w:shd w:val="clear" w:color="auto" w:fill="FFFFFF"/>
        <w:rPr>
          <w:rFonts w:cstheme="minorHAnsi"/>
          <w:color w:val="000000"/>
          <w:sz w:val="23"/>
          <w:szCs w:val="23"/>
        </w:rPr>
      </w:pPr>
    </w:p>
    <w:p w14:paraId="0815CDCC" w14:textId="77777777" w:rsidR="009C0D75" w:rsidRPr="009C0D75" w:rsidRDefault="009C0D75" w:rsidP="009C0D75">
      <w:pPr>
        <w:shd w:val="clear" w:color="auto" w:fill="FFFFFF"/>
        <w:rPr>
          <w:rFonts w:ascii="Times New Roman" w:eastAsia="Times New Roman" w:hAnsi="Times New Roman" w:cs="Times New Roman"/>
          <w:b/>
          <w:color w:val="FF0000"/>
          <w:sz w:val="36"/>
          <w:szCs w:val="16"/>
          <w:u w:val="single"/>
        </w:rPr>
      </w:pPr>
      <w:r w:rsidRPr="009C0D75">
        <w:rPr>
          <w:rFonts w:ascii="Times New Roman" w:eastAsia="Times New Roman" w:hAnsi="Times New Roman" w:cs="Times New Roman"/>
          <w:b/>
          <w:color w:val="FF0000"/>
          <w:sz w:val="36"/>
          <w:szCs w:val="16"/>
          <w:u w:val="single"/>
        </w:rPr>
        <w:t>CHECK - Ensures that the values in a column satisfies a specific condition</w:t>
      </w:r>
    </w:p>
    <w:p w14:paraId="4784C75A"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lastRenderedPageBreak/>
        <w:t>Example: CREATE TABLE Persons (</w:t>
      </w:r>
    </w:p>
    <w:p w14:paraId="4BE0A308"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ID int NOT NULL,</w:t>
      </w:r>
    </w:p>
    <w:p w14:paraId="03DB53DC"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LastName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 NOT NULL,</w:t>
      </w:r>
    </w:p>
    <w:p w14:paraId="102CCC42"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FirstName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w:t>
      </w:r>
    </w:p>
    <w:p w14:paraId="21A4AF55"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Age int,</w:t>
      </w:r>
    </w:p>
    <w:p w14:paraId="45E721ED" w14:textId="54DF6A05"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CHECK (Age&gt;=18)</w:t>
      </w:r>
    </w:p>
    <w:p w14:paraId="4F0D56F7"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w:t>
      </w:r>
    </w:p>
    <w:p w14:paraId="4DCE21B7" w14:textId="77777777" w:rsidR="009C0D75" w:rsidRPr="009C0D75" w:rsidRDefault="009C0D75" w:rsidP="009C0D75">
      <w:pPr>
        <w:shd w:val="clear" w:color="auto" w:fill="FFFFFF"/>
        <w:rPr>
          <w:rFonts w:ascii="Times New Roman" w:eastAsia="Times New Roman" w:hAnsi="Times New Roman" w:cs="Times New Roman"/>
          <w:sz w:val="32"/>
          <w:szCs w:val="16"/>
        </w:rPr>
      </w:pPr>
    </w:p>
    <w:p w14:paraId="77F0371A" w14:textId="77777777" w:rsidR="009C0D75" w:rsidRPr="009C0D75" w:rsidRDefault="009C0D75" w:rsidP="009C0D75">
      <w:pPr>
        <w:shd w:val="clear" w:color="auto" w:fill="FFFFFF"/>
        <w:tabs>
          <w:tab w:val="left" w:pos="5947"/>
        </w:tabs>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ALTER TABLE Persons</w:t>
      </w:r>
      <w:r>
        <w:rPr>
          <w:rFonts w:ascii="Times New Roman" w:eastAsia="Times New Roman" w:hAnsi="Times New Roman" w:cs="Times New Roman"/>
          <w:sz w:val="32"/>
          <w:szCs w:val="16"/>
        </w:rPr>
        <w:tab/>
      </w:r>
    </w:p>
    <w:p w14:paraId="557EE78A" w14:textId="77777777" w:rsid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ADD CHECK (Age&gt;=18);</w:t>
      </w:r>
    </w:p>
    <w:p w14:paraId="00858628" w14:textId="77777777" w:rsidR="009C0D75" w:rsidRPr="009C0D75" w:rsidRDefault="009C0D75" w:rsidP="009C0D75">
      <w:pPr>
        <w:shd w:val="clear" w:color="auto" w:fill="FFFFFF"/>
        <w:rPr>
          <w:rFonts w:ascii="Times New Roman" w:eastAsia="Times New Roman" w:hAnsi="Times New Roman" w:cs="Times New Roman"/>
          <w:sz w:val="32"/>
          <w:szCs w:val="16"/>
        </w:rPr>
      </w:pPr>
    </w:p>
    <w:p w14:paraId="1D786B06" w14:textId="77777777" w:rsidR="009C0D75" w:rsidRPr="009C0D75" w:rsidRDefault="009C0D75" w:rsidP="009C0D75">
      <w:pPr>
        <w:shd w:val="clear" w:color="auto" w:fill="FFFFFF"/>
        <w:rPr>
          <w:rFonts w:ascii="Times New Roman" w:eastAsia="Times New Roman" w:hAnsi="Times New Roman" w:cs="Times New Roman"/>
          <w:b/>
          <w:color w:val="FF0000"/>
          <w:sz w:val="40"/>
          <w:szCs w:val="16"/>
          <w:u w:val="single"/>
        </w:rPr>
      </w:pPr>
      <w:r w:rsidRPr="009C0D75">
        <w:rPr>
          <w:rFonts w:ascii="Times New Roman" w:eastAsia="Times New Roman" w:hAnsi="Times New Roman" w:cs="Times New Roman"/>
          <w:b/>
          <w:color w:val="FF0000"/>
          <w:sz w:val="40"/>
          <w:szCs w:val="16"/>
          <w:u w:val="single"/>
        </w:rPr>
        <w:t>DEFAULT - Sets a default value for a column if no value is specified</w:t>
      </w:r>
    </w:p>
    <w:p w14:paraId="2FAE8B64"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Example: CREATE TABLE Persons (</w:t>
      </w:r>
    </w:p>
    <w:p w14:paraId="562641DF"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ID int NOT NULL,</w:t>
      </w:r>
    </w:p>
    <w:p w14:paraId="14B9F599"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LastName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 NOT NULL,</w:t>
      </w:r>
    </w:p>
    <w:p w14:paraId="3D0FA7D4"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FirstName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w:t>
      </w:r>
    </w:p>
    <w:p w14:paraId="1CA6412A"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Age int,</w:t>
      </w:r>
    </w:p>
    <w:p w14:paraId="311EB73C" w14:textId="7C57E7BB" w:rsid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City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 DEFAULT '</w:t>
      </w:r>
      <w:r w:rsidR="001C7431">
        <w:rPr>
          <w:rFonts w:ascii="Times New Roman" w:eastAsia="Times New Roman" w:hAnsi="Times New Roman" w:cs="Times New Roman"/>
          <w:sz w:val="32"/>
          <w:szCs w:val="16"/>
        </w:rPr>
        <w:t>Coimbatore</w:t>
      </w:r>
      <w:r w:rsidRPr="009C0D75">
        <w:rPr>
          <w:rFonts w:ascii="Times New Roman" w:eastAsia="Times New Roman" w:hAnsi="Times New Roman" w:cs="Times New Roman"/>
          <w:sz w:val="32"/>
          <w:szCs w:val="16"/>
        </w:rPr>
        <w:t>'</w:t>
      </w:r>
    </w:p>
    <w:p w14:paraId="02683D83" w14:textId="77777777" w:rsidR="009C0D75" w:rsidRPr="009C0D75" w:rsidRDefault="009C0D75" w:rsidP="009C0D75">
      <w:pPr>
        <w:shd w:val="clear" w:color="auto" w:fill="FFFFFF"/>
        <w:rPr>
          <w:rFonts w:ascii="Times New Roman" w:eastAsia="Times New Roman" w:hAnsi="Times New Roman" w:cs="Times New Roman"/>
          <w:sz w:val="32"/>
          <w:szCs w:val="16"/>
        </w:rPr>
      </w:pPr>
      <w:r>
        <w:rPr>
          <w:rFonts w:ascii="Times New Roman" w:eastAsia="Times New Roman" w:hAnsi="Times New Roman" w:cs="Times New Roman"/>
          <w:sz w:val="32"/>
          <w:szCs w:val="16"/>
        </w:rPr>
        <w:t>);</w:t>
      </w:r>
    </w:p>
    <w:p w14:paraId="37D44251"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Aliases</w:t>
      </w:r>
    </w:p>
    <w:p w14:paraId="6500F910"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715FBA45"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14:paraId="0079D2A5"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that query.</w:t>
      </w:r>
    </w:p>
    <w:p w14:paraId="5C92B4DE"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is created with the </w:t>
      </w:r>
      <w:r>
        <w:rPr>
          <w:rStyle w:val="HTMLCode"/>
          <w:rFonts w:ascii="Consolas" w:hAnsi="Consolas"/>
          <w:color w:val="DC143C"/>
        </w:rPr>
        <w:t>AS</w:t>
      </w:r>
      <w:r>
        <w:rPr>
          <w:rFonts w:ascii="Verdana" w:hAnsi="Verdana"/>
          <w:color w:val="000000"/>
          <w:sz w:val="23"/>
          <w:szCs w:val="23"/>
        </w:rPr>
        <w:t> keyword.</w:t>
      </w:r>
    </w:p>
    <w:p w14:paraId="033199F2" w14:textId="77777777" w:rsidR="00536FEB" w:rsidRDefault="00536FEB" w:rsidP="00536FE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14:paraId="20EB8A12" w14:textId="77777777" w:rsid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w:t>
      </w:r>
    </w:p>
    <w:p w14:paraId="071C8E04" w14:textId="77777777" w:rsidR="00536FEB" w:rsidRDefault="00536FEB" w:rsidP="00536FE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Table Syntax</w:t>
      </w:r>
    </w:p>
    <w:p w14:paraId="0415DB92" w14:textId="3227424E" w:rsidR="00536FEB" w:rsidRP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Style w:val="Emphasis"/>
          <w:rFonts w:ascii="Consolas" w:hAnsi="Consolas"/>
          <w:color w:val="000000"/>
          <w:sz w:val="23"/>
          <w:szCs w:val="23"/>
        </w:rPr>
        <w:t>;</w:t>
      </w:r>
    </w:p>
    <w:p w14:paraId="55951055"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2A071BB"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7037FF81"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57"/>
        <w:gridCol w:w="3464"/>
        <w:gridCol w:w="1742"/>
        <w:gridCol w:w="2918"/>
        <w:gridCol w:w="1301"/>
        <w:gridCol w:w="1277"/>
        <w:gridCol w:w="978"/>
      </w:tblGrid>
      <w:tr w:rsidR="00536FEB" w14:paraId="53CDD524" w14:textId="77777777" w:rsidTr="00536FEB">
        <w:tc>
          <w:tcPr>
            <w:tcW w:w="0" w:type="auto"/>
            <w:shd w:val="clear" w:color="auto" w:fill="FFFFFF"/>
            <w:tcMar>
              <w:top w:w="120" w:type="dxa"/>
              <w:left w:w="240" w:type="dxa"/>
              <w:bottom w:w="120" w:type="dxa"/>
              <w:right w:w="120" w:type="dxa"/>
            </w:tcMar>
            <w:hideMark/>
          </w:tcPr>
          <w:p w14:paraId="2F51D945" w14:textId="77777777" w:rsidR="00536FEB" w:rsidRDefault="00536FEB">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2090AFF" w14:textId="77777777" w:rsidR="00536FEB" w:rsidRDefault="00536FEB">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FF7DE28" w14:textId="77777777" w:rsidR="00536FEB" w:rsidRDefault="00536FEB">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431298BF" w14:textId="77777777" w:rsidR="00536FEB" w:rsidRDefault="00536FEB">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3B7AA6A9" w14:textId="77777777" w:rsidR="00536FEB" w:rsidRDefault="00536FEB">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6B5881FA" w14:textId="77777777" w:rsidR="00536FEB" w:rsidRDefault="00536FEB">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3D7F32D4" w14:textId="77777777" w:rsidR="00536FEB" w:rsidRDefault="00536FEB">
            <w:pPr>
              <w:spacing w:before="300" w:after="300"/>
              <w:rPr>
                <w:b/>
                <w:bCs/>
              </w:rPr>
            </w:pPr>
            <w:r>
              <w:rPr>
                <w:b/>
                <w:bCs/>
              </w:rPr>
              <w:t>Country</w:t>
            </w:r>
          </w:p>
        </w:tc>
      </w:tr>
      <w:tr w:rsidR="00536FEB" w14:paraId="38951500" w14:textId="77777777" w:rsidTr="00536FEB">
        <w:tc>
          <w:tcPr>
            <w:tcW w:w="0" w:type="auto"/>
            <w:shd w:val="clear" w:color="auto" w:fill="E7E9EB"/>
            <w:tcMar>
              <w:top w:w="120" w:type="dxa"/>
              <w:left w:w="240" w:type="dxa"/>
              <w:bottom w:w="120" w:type="dxa"/>
              <w:right w:w="120" w:type="dxa"/>
            </w:tcMar>
            <w:hideMark/>
          </w:tcPr>
          <w:p w14:paraId="1A76B606" w14:textId="77777777" w:rsidR="00536FEB" w:rsidRDefault="00536FEB">
            <w:pPr>
              <w:spacing w:before="300" w:after="300"/>
            </w:pPr>
            <w:r>
              <w:t>2</w:t>
            </w:r>
          </w:p>
        </w:tc>
        <w:tc>
          <w:tcPr>
            <w:tcW w:w="0" w:type="auto"/>
            <w:shd w:val="clear" w:color="auto" w:fill="E7E9EB"/>
            <w:tcMar>
              <w:top w:w="120" w:type="dxa"/>
              <w:left w:w="120" w:type="dxa"/>
              <w:bottom w:w="120" w:type="dxa"/>
              <w:right w:w="120" w:type="dxa"/>
            </w:tcMar>
            <w:hideMark/>
          </w:tcPr>
          <w:p w14:paraId="5731C5E4" w14:textId="77777777" w:rsidR="00536FEB" w:rsidRDefault="00536FEB">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E7E9EB"/>
            <w:tcMar>
              <w:top w:w="120" w:type="dxa"/>
              <w:left w:w="120" w:type="dxa"/>
              <w:bottom w:w="120" w:type="dxa"/>
              <w:right w:w="120" w:type="dxa"/>
            </w:tcMar>
            <w:hideMark/>
          </w:tcPr>
          <w:p w14:paraId="2B81A122" w14:textId="77777777" w:rsidR="00536FEB" w:rsidRDefault="00536FEB">
            <w:pPr>
              <w:spacing w:before="300" w:after="300"/>
            </w:pPr>
            <w:r>
              <w:t>Ana Trujillo</w:t>
            </w:r>
          </w:p>
        </w:tc>
        <w:tc>
          <w:tcPr>
            <w:tcW w:w="0" w:type="auto"/>
            <w:shd w:val="clear" w:color="auto" w:fill="E7E9EB"/>
            <w:tcMar>
              <w:top w:w="120" w:type="dxa"/>
              <w:left w:w="120" w:type="dxa"/>
              <w:bottom w:w="120" w:type="dxa"/>
              <w:right w:w="120" w:type="dxa"/>
            </w:tcMar>
            <w:hideMark/>
          </w:tcPr>
          <w:p w14:paraId="270F5F02" w14:textId="77777777" w:rsidR="00536FEB" w:rsidRDefault="00536FEB">
            <w:pPr>
              <w:spacing w:before="300" w:after="300"/>
            </w:pPr>
            <w:r>
              <w:t xml:space="preserve">Avda. de la </w:t>
            </w:r>
            <w:proofErr w:type="spellStart"/>
            <w:r>
              <w:t>Constitución</w:t>
            </w:r>
            <w:proofErr w:type="spellEnd"/>
            <w:r>
              <w:t xml:space="preserve"> 2222</w:t>
            </w:r>
          </w:p>
        </w:tc>
        <w:tc>
          <w:tcPr>
            <w:tcW w:w="0" w:type="auto"/>
            <w:shd w:val="clear" w:color="auto" w:fill="E7E9EB"/>
            <w:tcMar>
              <w:top w:w="120" w:type="dxa"/>
              <w:left w:w="120" w:type="dxa"/>
              <w:bottom w:w="120" w:type="dxa"/>
              <w:right w:w="120" w:type="dxa"/>
            </w:tcMar>
            <w:hideMark/>
          </w:tcPr>
          <w:p w14:paraId="13BC9869" w14:textId="77777777" w:rsidR="00536FEB" w:rsidRDefault="00536FEB">
            <w:pPr>
              <w:spacing w:before="300" w:after="300"/>
            </w:pPr>
            <w:r>
              <w:t>México D.F.</w:t>
            </w:r>
          </w:p>
        </w:tc>
        <w:tc>
          <w:tcPr>
            <w:tcW w:w="0" w:type="auto"/>
            <w:shd w:val="clear" w:color="auto" w:fill="E7E9EB"/>
            <w:tcMar>
              <w:top w:w="120" w:type="dxa"/>
              <w:left w:w="120" w:type="dxa"/>
              <w:bottom w:w="120" w:type="dxa"/>
              <w:right w:w="120" w:type="dxa"/>
            </w:tcMar>
            <w:hideMark/>
          </w:tcPr>
          <w:p w14:paraId="452FAEF7" w14:textId="77777777" w:rsidR="00536FEB" w:rsidRDefault="00536FEB">
            <w:pPr>
              <w:spacing w:before="300" w:after="300"/>
            </w:pPr>
            <w:r>
              <w:t>05021</w:t>
            </w:r>
          </w:p>
        </w:tc>
        <w:tc>
          <w:tcPr>
            <w:tcW w:w="0" w:type="auto"/>
            <w:shd w:val="clear" w:color="auto" w:fill="E7E9EB"/>
            <w:tcMar>
              <w:top w:w="120" w:type="dxa"/>
              <w:left w:w="120" w:type="dxa"/>
              <w:bottom w:w="120" w:type="dxa"/>
              <w:right w:w="120" w:type="dxa"/>
            </w:tcMar>
            <w:hideMark/>
          </w:tcPr>
          <w:p w14:paraId="515803C2" w14:textId="77777777" w:rsidR="00536FEB" w:rsidRDefault="00536FEB">
            <w:pPr>
              <w:spacing w:before="300" w:after="300"/>
            </w:pPr>
            <w:r>
              <w:t>Mexico</w:t>
            </w:r>
          </w:p>
        </w:tc>
      </w:tr>
      <w:tr w:rsidR="00536FEB" w14:paraId="2DA75ADC" w14:textId="77777777" w:rsidTr="00536FEB">
        <w:tc>
          <w:tcPr>
            <w:tcW w:w="0" w:type="auto"/>
            <w:shd w:val="clear" w:color="auto" w:fill="FFFFFF"/>
            <w:tcMar>
              <w:top w:w="120" w:type="dxa"/>
              <w:left w:w="240" w:type="dxa"/>
              <w:bottom w:w="120" w:type="dxa"/>
              <w:right w:w="120" w:type="dxa"/>
            </w:tcMar>
            <w:hideMark/>
          </w:tcPr>
          <w:p w14:paraId="4A536D94" w14:textId="77777777" w:rsidR="00536FEB" w:rsidRDefault="00536FEB">
            <w:pPr>
              <w:spacing w:before="300" w:after="300"/>
            </w:pPr>
            <w:r>
              <w:t>3</w:t>
            </w:r>
          </w:p>
        </w:tc>
        <w:tc>
          <w:tcPr>
            <w:tcW w:w="0" w:type="auto"/>
            <w:shd w:val="clear" w:color="auto" w:fill="FFFFFF"/>
            <w:tcMar>
              <w:top w:w="120" w:type="dxa"/>
              <w:left w:w="120" w:type="dxa"/>
              <w:bottom w:w="120" w:type="dxa"/>
              <w:right w:w="120" w:type="dxa"/>
            </w:tcMar>
            <w:hideMark/>
          </w:tcPr>
          <w:p w14:paraId="7D9F92AA" w14:textId="77777777" w:rsidR="00536FEB" w:rsidRDefault="00536FEB">
            <w:pPr>
              <w:spacing w:before="300" w:after="300"/>
            </w:pPr>
            <w:r>
              <w:t xml:space="preserve">Antonio Moreno </w:t>
            </w:r>
            <w:proofErr w:type="spellStart"/>
            <w:r>
              <w:t>Taquería</w:t>
            </w:r>
            <w:proofErr w:type="spellEnd"/>
          </w:p>
        </w:tc>
        <w:tc>
          <w:tcPr>
            <w:tcW w:w="0" w:type="auto"/>
            <w:shd w:val="clear" w:color="auto" w:fill="FFFFFF"/>
            <w:tcMar>
              <w:top w:w="120" w:type="dxa"/>
              <w:left w:w="120" w:type="dxa"/>
              <w:bottom w:w="120" w:type="dxa"/>
              <w:right w:w="120" w:type="dxa"/>
            </w:tcMar>
            <w:hideMark/>
          </w:tcPr>
          <w:p w14:paraId="6DCA8408" w14:textId="77777777" w:rsidR="00536FEB" w:rsidRDefault="00536FEB">
            <w:pPr>
              <w:spacing w:before="300" w:after="300"/>
            </w:pPr>
            <w:r>
              <w:t>Antonio Moreno</w:t>
            </w:r>
          </w:p>
        </w:tc>
        <w:tc>
          <w:tcPr>
            <w:tcW w:w="0" w:type="auto"/>
            <w:shd w:val="clear" w:color="auto" w:fill="FFFFFF"/>
            <w:tcMar>
              <w:top w:w="120" w:type="dxa"/>
              <w:left w:w="120" w:type="dxa"/>
              <w:bottom w:w="120" w:type="dxa"/>
              <w:right w:w="120" w:type="dxa"/>
            </w:tcMar>
            <w:hideMark/>
          </w:tcPr>
          <w:p w14:paraId="0D3825EA" w14:textId="77777777" w:rsidR="00536FEB" w:rsidRDefault="00536FEB">
            <w:pPr>
              <w:spacing w:before="300" w:after="300"/>
            </w:pPr>
            <w:proofErr w:type="spellStart"/>
            <w:r>
              <w:t>Mataderos</w:t>
            </w:r>
            <w:proofErr w:type="spellEnd"/>
            <w:r>
              <w:t xml:space="preserve"> 2312</w:t>
            </w:r>
          </w:p>
        </w:tc>
        <w:tc>
          <w:tcPr>
            <w:tcW w:w="0" w:type="auto"/>
            <w:shd w:val="clear" w:color="auto" w:fill="FFFFFF"/>
            <w:tcMar>
              <w:top w:w="120" w:type="dxa"/>
              <w:left w:w="120" w:type="dxa"/>
              <w:bottom w:w="120" w:type="dxa"/>
              <w:right w:w="120" w:type="dxa"/>
            </w:tcMar>
            <w:hideMark/>
          </w:tcPr>
          <w:p w14:paraId="3E1330FD" w14:textId="77777777" w:rsidR="00536FEB" w:rsidRDefault="00536FEB">
            <w:pPr>
              <w:spacing w:before="300" w:after="300"/>
            </w:pPr>
            <w:r>
              <w:t>México D.F.</w:t>
            </w:r>
          </w:p>
        </w:tc>
        <w:tc>
          <w:tcPr>
            <w:tcW w:w="0" w:type="auto"/>
            <w:shd w:val="clear" w:color="auto" w:fill="FFFFFF"/>
            <w:tcMar>
              <w:top w:w="120" w:type="dxa"/>
              <w:left w:w="120" w:type="dxa"/>
              <w:bottom w:w="120" w:type="dxa"/>
              <w:right w:w="120" w:type="dxa"/>
            </w:tcMar>
            <w:hideMark/>
          </w:tcPr>
          <w:p w14:paraId="014B2F7B" w14:textId="77777777" w:rsidR="00536FEB" w:rsidRDefault="00536FEB">
            <w:pPr>
              <w:spacing w:before="300" w:after="300"/>
            </w:pPr>
            <w:r>
              <w:t>05023</w:t>
            </w:r>
          </w:p>
        </w:tc>
        <w:tc>
          <w:tcPr>
            <w:tcW w:w="0" w:type="auto"/>
            <w:shd w:val="clear" w:color="auto" w:fill="FFFFFF"/>
            <w:tcMar>
              <w:top w:w="120" w:type="dxa"/>
              <w:left w:w="120" w:type="dxa"/>
              <w:bottom w:w="120" w:type="dxa"/>
              <w:right w:w="120" w:type="dxa"/>
            </w:tcMar>
            <w:hideMark/>
          </w:tcPr>
          <w:p w14:paraId="3C6945CB" w14:textId="77777777" w:rsidR="00536FEB" w:rsidRDefault="00536FEB">
            <w:pPr>
              <w:spacing w:before="300" w:after="300"/>
            </w:pPr>
            <w:r>
              <w:t>Mexico</w:t>
            </w:r>
          </w:p>
        </w:tc>
      </w:tr>
      <w:tr w:rsidR="00536FEB" w14:paraId="65D69CAC" w14:textId="77777777" w:rsidTr="00536FEB">
        <w:tc>
          <w:tcPr>
            <w:tcW w:w="0" w:type="auto"/>
            <w:shd w:val="clear" w:color="auto" w:fill="E7E9EB"/>
            <w:tcMar>
              <w:top w:w="120" w:type="dxa"/>
              <w:left w:w="240" w:type="dxa"/>
              <w:bottom w:w="120" w:type="dxa"/>
              <w:right w:w="120" w:type="dxa"/>
            </w:tcMar>
            <w:hideMark/>
          </w:tcPr>
          <w:p w14:paraId="08556E43" w14:textId="77777777" w:rsidR="00536FEB" w:rsidRDefault="00536FEB">
            <w:pPr>
              <w:spacing w:before="300" w:after="300"/>
            </w:pPr>
            <w:r>
              <w:t>4</w:t>
            </w:r>
          </w:p>
        </w:tc>
        <w:tc>
          <w:tcPr>
            <w:tcW w:w="0" w:type="auto"/>
            <w:shd w:val="clear" w:color="auto" w:fill="E7E9EB"/>
            <w:tcMar>
              <w:top w:w="120" w:type="dxa"/>
              <w:left w:w="120" w:type="dxa"/>
              <w:bottom w:w="120" w:type="dxa"/>
              <w:right w:w="120" w:type="dxa"/>
            </w:tcMar>
            <w:hideMark/>
          </w:tcPr>
          <w:p w14:paraId="5073A6A1" w14:textId="77777777" w:rsidR="00536FEB" w:rsidRDefault="00536FEB">
            <w:pPr>
              <w:spacing w:before="300" w:after="300"/>
            </w:pPr>
            <w:r>
              <w:t>Around the Horn</w:t>
            </w:r>
          </w:p>
        </w:tc>
        <w:tc>
          <w:tcPr>
            <w:tcW w:w="0" w:type="auto"/>
            <w:shd w:val="clear" w:color="auto" w:fill="E7E9EB"/>
            <w:tcMar>
              <w:top w:w="120" w:type="dxa"/>
              <w:left w:w="120" w:type="dxa"/>
              <w:bottom w:w="120" w:type="dxa"/>
              <w:right w:w="120" w:type="dxa"/>
            </w:tcMar>
            <w:hideMark/>
          </w:tcPr>
          <w:p w14:paraId="7FCC415B" w14:textId="77777777" w:rsidR="00536FEB" w:rsidRDefault="00536FEB">
            <w:pPr>
              <w:spacing w:before="300" w:after="300"/>
            </w:pPr>
            <w:r>
              <w:t>Thomas Hardy</w:t>
            </w:r>
          </w:p>
        </w:tc>
        <w:tc>
          <w:tcPr>
            <w:tcW w:w="0" w:type="auto"/>
            <w:shd w:val="clear" w:color="auto" w:fill="E7E9EB"/>
            <w:tcMar>
              <w:top w:w="120" w:type="dxa"/>
              <w:left w:w="120" w:type="dxa"/>
              <w:bottom w:w="120" w:type="dxa"/>
              <w:right w:w="120" w:type="dxa"/>
            </w:tcMar>
            <w:hideMark/>
          </w:tcPr>
          <w:p w14:paraId="59F43C37" w14:textId="77777777" w:rsidR="00536FEB" w:rsidRDefault="00536FEB">
            <w:pPr>
              <w:spacing w:before="300" w:after="300"/>
            </w:pPr>
            <w:r>
              <w:t>120 Hanover Sq.</w:t>
            </w:r>
          </w:p>
        </w:tc>
        <w:tc>
          <w:tcPr>
            <w:tcW w:w="0" w:type="auto"/>
            <w:shd w:val="clear" w:color="auto" w:fill="E7E9EB"/>
            <w:tcMar>
              <w:top w:w="120" w:type="dxa"/>
              <w:left w:w="120" w:type="dxa"/>
              <w:bottom w:w="120" w:type="dxa"/>
              <w:right w:w="120" w:type="dxa"/>
            </w:tcMar>
            <w:hideMark/>
          </w:tcPr>
          <w:p w14:paraId="09B6E313" w14:textId="77777777" w:rsidR="00536FEB" w:rsidRDefault="00536FEB">
            <w:pPr>
              <w:spacing w:before="300" w:after="300"/>
            </w:pPr>
            <w:r>
              <w:t>London</w:t>
            </w:r>
          </w:p>
        </w:tc>
        <w:tc>
          <w:tcPr>
            <w:tcW w:w="0" w:type="auto"/>
            <w:shd w:val="clear" w:color="auto" w:fill="E7E9EB"/>
            <w:tcMar>
              <w:top w:w="120" w:type="dxa"/>
              <w:left w:w="120" w:type="dxa"/>
              <w:bottom w:w="120" w:type="dxa"/>
              <w:right w:w="120" w:type="dxa"/>
            </w:tcMar>
            <w:hideMark/>
          </w:tcPr>
          <w:p w14:paraId="48320241" w14:textId="77777777" w:rsidR="00536FEB" w:rsidRDefault="00536FEB">
            <w:pPr>
              <w:spacing w:before="300" w:after="300"/>
            </w:pPr>
            <w:r>
              <w:t>WA1 1DP</w:t>
            </w:r>
          </w:p>
        </w:tc>
        <w:tc>
          <w:tcPr>
            <w:tcW w:w="0" w:type="auto"/>
            <w:shd w:val="clear" w:color="auto" w:fill="E7E9EB"/>
            <w:tcMar>
              <w:top w:w="120" w:type="dxa"/>
              <w:left w:w="120" w:type="dxa"/>
              <w:bottom w:w="120" w:type="dxa"/>
              <w:right w:w="120" w:type="dxa"/>
            </w:tcMar>
            <w:hideMark/>
          </w:tcPr>
          <w:p w14:paraId="418D53DA" w14:textId="77777777" w:rsidR="00536FEB" w:rsidRDefault="00536FEB">
            <w:pPr>
              <w:spacing w:before="300" w:after="300"/>
            </w:pPr>
            <w:r>
              <w:t>UK</w:t>
            </w:r>
          </w:p>
        </w:tc>
      </w:tr>
    </w:tbl>
    <w:p w14:paraId="75456173"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And a selection from the "Orders"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46"/>
        <w:gridCol w:w="2921"/>
        <w:gridCol w:w="2958"/>
        <w:gridCol w:w="2797"/>
        <w:gridCol w:w="2515"/>
      </w:tblGrid>
      <w:tr w:rsidR="00536FEB" w14:paraId="0C069458" w14:textId="77777777" w:rsidTr="00536FEB">
        <w:tc>
          <w:tcPr>
            <w:tcW w:w="0" w:type="auto"/>
            <w:shd w:val="clear" w:color="auto" w:fill="FFFFFF"/>
            <w:tcMar>
              <w:top w:w="120" w:type="dxa"/>
              <w:left w:w="240" w:type="dxa"/>
              <w:bottom w:w="120" w:type="dxa"/>
              <w:right w:w="120" w:type="dxa"/>
            </w:tcMar>
            <w:hideMark/>
          </w:tcPr>
          <w:p w14:paraId="01B8795C" w14:textId="77777777" w:rsidR="00536FEB" w:rsidRDefault="00536FEB">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1D146636" w14:textId="77777777" w:rsidR="00536FEB" w:rsidRDefault="00536FEB">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32A1EA68" w14:textId="77777777" w:rsidR="00536FEB" w:rsidRDefault="00536FEB">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08AA5886" w14:textId="77777777" w:rsidR="00536FEB" w:rsidRDefault="00536FEB">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0A12BDC3" w14:textId="77777777" w:rsidR="00536FEB" w:rsidRDefault="00536FEB">
            <w:pPr>
              <w:spacing w:before="300" w:after="300"/>
              <w:rPr>
                <w:b/>
                <w:bCs/>
              </w:rPr>
            </w:pPr>
            <w:proofErr w:type="spellStart"/>
            <w:r>
              <w:rPr>
                <w:b/>
                <w:bCs/>
              </w:rPr>
              <w:t>ShipperID</w:t>
            </w:r>
            <w:proofErr w:type="spellEnd"/>
          </w:p>
        </w:tc>
      </w:tr>
      <w:tr w:rsidR="00536FEB" w14:paraId="10D0AB27" w14:textId="77777777" w:rsidTr="00536FEB">
        <w:tc>
          <w:tcPr>
            <w:tcW w:w="0" w:type="auto"/>
            <w:shd w:val="clear" w:color="auto" w:fill="E7E9EB"/>
            <w:tcMar>
              <w:top w:w="120" w:type="dxa"/>
              <w:left w:w="240" w:type="dxa"/>
              <w:bottom w:w="120" w:type="dxa"/>
              <w:right w:w="120" w:type="dxa"/>
            </w:tcMar>
            <w:hideMark/>
          </w:tcPr>
          <w:p w14:paraId="7375B7C7" w14:textId="77777777" w:rsidR="00536FEB" w:rsidRDefault="00536FEB">
            <w:pPr>
              <w:spacing w:before="300" w:after="300"/>
            </w:pPr>
            <w:r>
              <w:t>10354</w:t>
            </w:r>
          </w:p>
        </w:tc>
        <w:tc>
          <w:tcPr>
            <w:tcW w:w="0" w:type="auto"/>
            <w:shd w:val="clear" w:color="auto" w:fill="E7E9EB"/>
            <w:tcMar>
              <w:top w:w="120" w:type="dxa"/>
              <w:left w:w="120" w:type="dxa"/>
              <w:bottom w:w="120" w:type="dxa"/>
              <w:right w:w="120" w:type="dxa"/>
            </w:tcMar>
            <w:hideMark/>
          </w:tcPr>
          <w:p w14:paraId="061835E6" w14:textId="77777777" w:rsidR="00536FEB" w:rsidRDefault="00536FEB">
            <w:pPr>
              <w:spacing w:before="300" w:after="300"/>
            </w:pPr>
            <w:r>
              <w:t>58</w:t>
            </w:r>
          </w:p>
        </w:tc>
        <w:tc>
          <w:tcPr>
            <w:tcW w:w="0" w:type="auto"/>
            <w:shd w:val="clear" w:color="auto" w:fill="E7E9EB"/>
            <w:tcMar>
              <w:top w:w="120" w:type="dxa"/>
              <w:left w:w="120" w:type="dxa"/>
              <w:bottom w:w="120" w:type="dxa"/>
              <w:right w:w="120" w:type="dxa"/>
            </w:tcMar>
            <w:hideMark/>
          </w:tcPr>
          <w:p w14:paraId="69D85B8B" w14:textId="77777777" w:rsidR="00536FEB" w:rsidRDefault="00536FEB">
            <w:pPr>
              <w:spacing w:before="300" w:after="300"/>
            </w:pPr>
            <w:r>
              <w:t>8</w:t>
            </w:r>
          </w:p>
        </w:tc>
        <w:tc>
          <w:tcPr>
            <w:tcW w:w="0" w:type="auto"/>
            <w:shd w:val="clear" w:color="auto" w:fill="E7E9EB"/>
            <w:tcMar>
              <w:top w:w="120" w:type="dxa"/>
              <w:left w:w="120" w:type="dxa"/>
              <w:bottom w:w="120" w:type="dxa"/>
              <w:right w:w="120" w:type="dxa"/>
            </w:tcMar>
            <w:hideMark/>
          </w:tcPr>
          <w:p w14:paraId="2C3CDD08" w14:textId="77777777" w:rsidR="00536FEB" w:rsidRDefault="00536FEB">
            <w:pPr>
              <w:spacing w:before="300" w:after="300"/>
            </w:pPr>
            <w:r>
              <w:t>1996-11-14</w:t>
            </w:r>
          </w:p>
        </w:tc>
        <w:tc>
          <w:tcPr>
            <w:tcW w:w="0" w:type="auto"/>
            <w:shd w:val="clear" w:color="auto" w:fill="E7E9EB"/>
            <w:tcMar>
              <w:top w:w="120" w:type="dxa"/>
              <w:left w:w="120" w:type="dxa"/>
              <w:bottom w:w="120" w:type="dxa"/>
              <w:right w:w="120" w:type="dxa"/>
            </w:tcMar>
            <w:hideMark/>
          </w:tcPr>
          <w:p w14:paraId="35F84736" w14:textId="77777777" w:rsidR="00536FEB" w:rsidRDefault="00536FEB">
            <w:pPr>
              <w:spacing w:before="300" w:after="300"/>
            </w:pPr>
            <w:r>
              <w:t>3</w:t>
            </w:r>
          </w:p>
        </w:tc>
      </w:tr>
      <w:tr w:rsidR="00536FEB" w14:paraId="7E641BFD" w14:textId="77777777" w:rsidTr="00536FEB">
        <w:tc>
          <w:tcPr>
            <w:tcW w:w="0" w:type="auto"/>
            <w:shd w:val="clear" w:color="auto" w:fill="FFFFFF"/>
            <w:tcMar>
              <w:top w:w="120" w:type="dxa"/>
              <w:left w:w="240" w:type="dxa"/>
              <w:bottom w:w="120" w:type="dxa"/>
              <w:right w:w="120" w:type="dxa"/>
            </w:tcMar>
            <w:hideMark/>
          </w:tcPr>
          <w:p w14:paraId="3042A40D" w14:textId="77777777" w:rsidR="00536FEB" w:rsidRDefault="00536FEB">
            <w:pPr>
              <w:spacing w:before="300" w:after="300"/>
            </w:pPr>
            <w:r>
              <w:t>10355</w:t>
            </w:r>
          </w:p>
        </w:tc>
        <w:tc>
          <w:tcPr>
            <w:tcW w:w="0" w:type="auto"/>
            <w:shd w:val="clear" w:color="auto" w:fill="FFFFFF"/>
            <w:tcMar>
              <w:top w:w="120" w:type="dxa"/>
              <w:left w:w="120" w:type="dxa"/>
              <w:bottom w:w="120" w:type="dxa"/>
              <w:right w:w="120" w:type="dxa"/>
            </w:tcMar>
            <w:hideMark/>
          </w:tcPr>
          <w:p w14:paraId="079C58FF" w14:textId="77777777" w:rsidR="00536FEB" w:rsidRDefault="00536FEB">
            <w:pPr>
              <w:spacing w:before="300" w:after="300"/>
            </w:pPr>
            <w:r>
              <w:t>4</w:t>
            </w:r>
          </w:p>
        </w:tc>
        <w:tc>
          <w:tcPr>
            <w:tcW w:w="0" w:type="auto"/>
            <w:shd w:val="clear" w:color="auto" w:fill="FFFFFF"/>
            <w:tcMar>
              <w:top w:w="120" w:type="dxa"/>
              <w:left w:w="120" w:type="dxa"/>
              <w:bottom w:w="120" w:type="dxa"/>
              <w:right w:w="120" w:type="dxa"/>
            </w:tcMar>
            <w:hideMark/>
          </w:tcPr>
          <w:p w14:paraId="140EF30D" w14:textId="77777777" w:rsidR="00536FEB" w:rsidRDefault="00536FEB">
            <w:pPr>
              <w:spacing w:before="300" w:after="300"/>
            </w:pPr>
            <w:r>
              <w:t>6</w:t>
            </w:r>
          </w:p>
        </w:tc>
        <w:tc>
          <w:tcPr>
            <w:tcW w:w="0" w:type="auto"/>
            <w:shd w:val="clear" w:color="auto" w:fill="FFFFFF"/>
            <w:tcMar>
              <w:top w:w="120" w:type="dxa"/>
              <w:left w:w="120" w:type="dxa"/>
              <w:bottom w:w="120" w:type="dxa"/>
              <w:right w:w="120" w:type="dxa"/>
            </w:tcMar>
            <w:hideMark/>
          </w:tcPr>
          <w:p w14:paraId="1C8EE6FB" w14:textId="77777777" w:rsidR="00536FEB" w:rsidRDefault="00536FEB">
            <w:pPr>
              <w:spacing w:before="300" w:after="300"/>
            </w:pPr>
            <w:r>
              <w:t>1996-11-15</w:t>
            </w:r>
          </w:p>
        </w:tc>
        <w:tc>
          <w:tcPr>
            <w:tcW w:w="0" w:type="auto"/>
            <w:shd w:val="clear" w:color="auto" w:fill="FFFFFF"/>
            <w:tcMar>
              <w:top w:w="120" w:type="dxa"/>
              <w:left w:w="120" w:type="dxa"/>
              <w:bottom w:w="120" w:type="dxa"/>
              <w:right w:w="120" w:type="dxa"/>
            </w:tcMar>
            <w:hideMark/>
          </w:tcPr>
          <w:p w14:paraId="313FF9EF" w14:textId="77777777" w:rsidR="00536FEB" w:rsidRDefault="00536FEB">
            <w:pPr>
              <w:spacing w:before="300" w:after="300"/>
            </w:pPr>
            <w:r>
              <w:t>1</w:t>
            </w:r>
          </w:p>
        </w:tc>
      </w:tr>
      <w:tr w:rsidR="00536FEB" w14:paraId="40512F98" w14:textId="77777777" w:rsidTr="00536FEB">
        <w:tc>
          <w:tcPr>
            <w:tcW w:w="1946" w:type="dxa"/>
            <w:shd w:val="clear" w:color="auto" w:fill="E7E9EB"/>
            <w:tcMar>
              <w:top w:w="120" w:type="dxa"/>
              <w:left w:w="240" w:type="dxa"/>
              <w:bottom w:w="120" w:type="dxa"/>
              <w:right w:w="120" w:type="dxa"/>
            </w:tcMar>
            <w:hideMark/>
          </w:tcPr>
          <w:p w14:paraId="6192B4C4" w14:textId="77777777" w:rsidR="00536FEB" w:rsidRDefault="00536FEB">
            <w:pPr>
              <w:spacing w:before="300" w:after="300"/>
            </w:pPr>
            <w:r>
              <w:t>10356</w:t>
            </w:r>
          </w:p>
        </w:tc>
        <w:tc>
          <w:tcPr>
            <w:tcW w:w="0" w:type="auto"/>
            <w:shd w:val="clear" w:color="auto" w:fill="E7E9EB"/>
            <w:tcMar>
              <w:top w:w="120" w:type="dxa"/>
              <w:left w:w="120" w:type="dxa"/>
              <w:bottom w:w="120" w:type="dxa"/>
              <w:right w:w="120" w:type="dxa"/>
            </w:tcMar>
            <w:hideMark/>
          </w:tcPr>
          <w:p w14:paraId="542DA6C8" w14:textId="77777777" w:rsidR="00536FEB" w:rsidRDefault="00536FEB">
            <w:pPr>
              <w:spacing w:before="300" w:after="300"/>
            </w:pPr>
            <w:r>
              <w:t>86</w:t>
            </w:r>
          </w:p>
        </w:tc>
        <w:tc>
          <w:tcPr>
            <w:tcW w:w="0" w:type="auto"/>
            <w:shd w:val="clear" w:color="auto" w:fill="E7E9EB"/>
            <w:tcMar>
              <w:top w:w="120" w:type="dxa"/>
              <w:left w:w="120" w:type="dxa"/>
              <w:bottom w:w="120" w:type="dxa"/>
              <w:right w:w="120" w:type="dxa"/>
            </w:tcMar>
            <w:hideMark/>
          </w:tcPr>
          <w:p w14:paraId="76642FDA" w14:textId="77777777" w:rsidR="00536FEB" w:rsidRDefault="00536FEB">
            <w:pPr>
              <w:spacing w:before="300" w:after="300"/>
            </w:pPr>
            <w:r>
              <w:t>6</w:t>
            </w:r>
          </w:p>
        </w:tc>
        <w:tc>
          <w:tcPr>
            <w:tcW w:w="0" w:type="auto"/>
            <w:shd w:val="clear" w:color="auto" w:fill="E7E9EB"/>
            <w:tcMar>
              <w:top w:w="120" w:type="dxa"/>
              <w:left w:w="120" w:type="dxa"/>
              <w:bottom w:w="120" w:type="dxa"/>
              <w:right w:w="120" w:type="dxa"/>
            </w:tcMar>
            <w:hideMark/>
          </w:tcPr>
          <w:p w14:paraId="7C8CBF4B" w14:textId="77777777" w:rsidR="00536FEB" w:rsidRDefault="00536FEB">
            <w:pPr>
              <w:spacing w:before="300" w:after="300"/>
            </w:pPr>
            <w:r>
              <w:t>1996-11-18</w:t>
            </w:r>
          </w:p>
        </w:tc>
        <w:tc>
          <w:tcPr>
            <w:tcW w:w="0" w:type="auto"/>
            <w:shd w:val="clear" w:color="auto" w:fill="E7E9EB"/>
            <w:tcMar>
              <w:top w:w="120" w:type="dxa"/>
              <w:left w:w="120" w:type="dxa"/>
              <w:bottom w:w="120" w:type="dxa"/>
              <w:right w:w="120" w:type="dxa"/>
            </w:tcMar>
            <w:hideMark/>
          </w:tcPr>
          <w:p w14:paraId="3E939F40" w14:textId="77777777" w:rsidR="00536FEB" w:rsidRDefault="00536FEB">
            <w:pPr>
              <w:spacing w:before="300" w:after="300"/>
            </w:pPr>
            <w:r>
              <w:t>2</w:t>
            </w:r>
          </w:p>
        </w:tc>
      </w:tr>
    </w:tbl>
    <w:p w14:paraId="45876BE2" w14:textId="5909DF87" w:rsidR="00536FEB" w:rsidRDefault="00000000" w:rsidP="00536FEB">
      <w:pPr>
        <w:spacing w:before="300" w:after="300"/>
        <w:rPr>
          <w:rFonts w:ascii="Times New Roman" w:hAnsi="Times New Roman"/>
          <w:sz w:val="24"/>
          <w:szCs w:val="24"/>
        </w:rPr>
      </w:pPr>
      <w:r>
        <w:pict w14:anchorId="5F36D815">
          <v:rect id="_x0000_i1086" style="width:0;height:0" o:hralign="center" o:hrstd="t" o:hrnoshade="t" o:hr="t" fillcolor="black" stroked="f"/>
        </w:pict>
      </w:r>
      <w:r>
        <w:pict w14:anchorId="560C7AEA">
          <v:rect id="_x0000_i1087" style="width:0;height:0" o:hralign="center" o:hrstd="t" o:hrnoshade="t" o:hr="t" fillcolor="black" stroked="f"/>
        </w:pict>
      </w:r>
    </w:p>
    <w:p w14:paraId="77429C55"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Columns Examples</w:t>
      </w:r>
    </w:p>
    <w:p w14:paraId="517463E9"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creates two aliases, one for the </w:t>
      </w:r>
      <w:proofErr w:type="spellStart"/>
      <w:r>
        <w:rPr>
          <w:rFonts w:ascii="Verdana" w:hAnsi="Verdana"/>
          <w:color w:val="000000"/>
          <w:sz w:val="23"/>
          <w:szCs w:val="23"/>
        </w:rPr>
        <w:t>CustomerID</w:t>
      </w:r>
      <w:proofErr w:type="spellEnd"/>
      <w:r>
        <w:rPr>
          <w:rFonts w:ascii="Verdana" w:hAnsi="Verdana"/>
          <w:color w:val="000000"/>
          <w:sz w:val="23"/>
          <w:szCs w:val="23"/>
        </w:rPr>
        <w:t xml:space="preserve"> column and one for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w:t>
      </w:r>
    </w:p>
    <w:p w14:paraId="7929C55F" w14:textId="77777777" w:rsidR="00536FEB" w:rsidRDefault="00536FEB" w:rsidP="00536FE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285C4A6" w14:textId="77777777" w:rsid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ID,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Customer</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40C6D5B" w14:textId="77777777" w:rsidR="00C939D3" w:rsidRPr="009C0D75" w:rsidRDefault="009C0D75" w:rsidP="009C0D75">
      <w:pPr>
        <w:pStyle w:val="z-BottomofForm"/>
        <w:rPr>
          <w:rFonts w:ascii="Times New Roman" w:hAnsi="Times New Roman" w:cs="Times New Roman"/>
          <w:sz w:val="32"/>
        </w:rPr>
      </w:pPr>
      <w:r w:rsidRPr="009C0D75">
        <w:rPr>
          <w:rFonts w:ascii="Times New Roman" w:hAnsi="Times New Roman" w:cs="Times New Roman"/>
          <w:sz w:val="32"/>
        </w:rPr>
        <w:t>);</w:t>
      </w:r>
      <w:r w:rsidR="00C939D3" w:rsidRPr="009C0D75">
        <w:rPr>
          <w:rFonts w:ascii="Times New Roman" w:hAnsi="Times New Roman" w:cs="Times New Roman"/>
          <w:sz w:val="32"/>
        </w:rPr>
        <w:t>Bottom of Form</w:t>
      </w:r>
    </w:p>
    <w:p w14:paraId="1BCC20B1" w14:textId="77777777" w:rsidR="00C939D3" w:rsidRPr="009C0D75" w:rsidRDefault="00C939D3">
      <w:pPr>
        <w:rPr>
          <w:rFonts w:ascii="Times New Roman" w:hAnsi="Times New Roman" w:cs="Times New Roman"/>
          <w:sz w:val="56"/>
          <w:szCs w:val="32"/>
        </w:rPr>
      </w:pPr>
    </w:p>
    <w:p w14:paraId="010EEE9C" w14:textId="77777777" w:rsidR="00AF7B99" w:rsidRPr="00AA07DB" w:rsidRDefault="00AF7B99">
      <w:pPr>
        <w:rPr>
          <w:rFonts w:ascii="Times New Roman" w:hAnsi="Times New Roman" w:cs="Times New Roman"/>
          <w:sz w:val="32"/>
          <w:szCs w:val="32"/>
        </w:rPr>
      </w:pPr>
    </w:p>
    <w:p w14:paraId="34E49503" w14:textId="77777777" w:rsidR="00AF7B99" w:rsidRPr="009B0830" w:rsidRDefault="00AF7B99" w:rsidP="00AF7B99">
      <w:pPr>
        <w:pStyle w:val="Heading1"/>
        <w:spacing w:before="335" w:after="167"/>
        <w:rPr>
          <w:rFonts w:ascii="Times New Roman" w:hAnsi="Times New Roman" w:cs="Times New Roman"/>
          <w:bCs w:val="0"/>
          <w:color w:val="333333"/>
          <w:sz w:val="40"/>
          <w:szCs w:val="40"/>
          <w:u w:val="single"/>
        </w:rPr>
      </w:pPr>
      <w:r w:rsidRPr="009B0830">
        <w:rPr>
          <w:rFonts w:ascii="Times New Roman" w:hAnsi="Times New Roman" w:cs="Times New Roman"/>
          <w:bCs w:val="0"/>
          <w:color w:val="333333"/>
          <w:sz w:val="40"/>
          <w:szCs w:val="40"/>
          <w:u w:val="single"/>
        </w:rPr>
        <w:lastRenderedPageBreak/>
        <w:t>SQL </w:t>
      </w:r>
      <w:r w:rsidRPr="009B0830">
        <w:rPr>
          <w:rStyle w:val="HTMLCode"/>
          <w:rFonts w:ascii="Times New Roman" w:eastAsiaTheme="majorEastAsia" w:hAnsi="Times New Roman" w:cs="Times New Roman"/>
          <w:bCs w:val="0"/>
          <w:color w:val="C7254E"/>
          <w:sz w:val="40"/>
          <w:szCs w:val="40"/>
          <w:u w:val="single"/>
          <w:shd w:val="clear" w:color="auto" w:fill="F9F2F4"/>
        </w:rPr>
        <w:t>LIKE</w:t>
      </w:r>
      <w:r w:rsidRPr="009B0830">
        <w:rPr>
          <w:rFonts w:ascii="Times New Roman" w:hAnsi="Times New Roman" w:cs="Times New Roman"/>
          <w:bCs w:val="0"/>
          <w:color w:val="333333"/>
          <w:sz w:val="40"/>
          <w:szCs w:val="40"/>
          <w:u w:val="single"/>
        </w:rPr>
        <w:t> clause</w:t>
      </w:r>
    </w:p>
    <w:p w14:paraId="403572BA"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 is used in the condition in SQL query with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w:t>
      </w: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 compares data with an expression using wildcard operators to match pattern given in the condition.</w:t>
      </w:r>
    </w:p>
    <w:p w14:paraId="5D7F185B" w14:textId="77777777" w:rsidR="00AF7B99" w:rsidRPr="00AA07DB" w:rsidRDefault="00AF7B99" w:rsidP="00AF7B99">
      <w:pPr>
        <w:spacing w:before="335" w:after="335"/>
        <w:rPr>
          <w:rFonts w:ascii="Times New Roman" w:hAnsi="Times New Roman" w:cs="Times New Roman"/>
          <w:sz w:val="32"/>
          <w:szCs w:val="32"/>
        </w:rPr>
      </w:pPr>
    </w:p>
    <w:p w14:paraId="6FD647DA"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Wildcard operators</w:t>
      </w:r>
    </w:p>
    <w:p w14:paraId="0A8F6C83"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There are two wildcard operators that are used in </w:t>
      </w: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w:t>
      </w:r>
    </w:p>
    <w:p w14:paraId="3B4289E0" w14:textId="77777777" w:rsidR="00AF7B99" w:rsidRPr="00AA07DB" w:rsidRDefault="00AF7B99" w:rsidP="00AF7B99">
      <w:pPr>
        <w:numPr>
          <w:ilvl w:val="0"/>
          <w:numId w:val="2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Percent sign </w:t>
      </w:r>
      <w:r w:rsidRPr="00AA07DB">
        <w:rPr>
          <w:rStyle w:val="HTMLCode"/>
          <w:rFonts w:ascii="Times New Roman" w:eastAsiaTheme="minorEastAsia" w:hAnsi="Times New Roman" w:cs="Times New Roman"/>
          <w:b/>
          <w:bCs/>
          <w:color w:val="C7254E"/>
          <w:sz w:val="32"/>
          <w:szCs w:val="32"/>
          <w:shd w:val="clear" w:color="auto" w:fill="F9F2F4"/>
        </w:rPr>
        <w:t>%</w:t>
      </w:r>
      <w:r w:rsidRPr="00AA07DB">
        <w:rPr>
          <w:rFonts w:ascii="Times New Roman" w:hAnsi="Times New Roman" w:cs="Times New Roman"/>
          <w:color w:val="333333"/>
          <w:sz w:val="32"/>
          <w:szCs w:val="32"/>
        </w:rPr>
        <w:t>: represents zero, one or more than one character.</w:t>
      </w:r>
    </w:p>
    <w:p w14:paraId="02B01744" w14:textId="77777777" w:rsidR="00AF7B99" w:rsidRPr="00AA07DB" w:rsidRDefault="00AF7B99" w:rsidP="00AF7B99">
      <w:pPr>
        <w:numPr>
          <w:ilvl w:val="0"/>
          <w:numId w:val="2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Underscore sign </w:t>
      </w:r>
      <w:r w:rsidRPr="00AA07DB">
        <w:rPr>
          <w:rStyle w:val="HTMLCode"/>
          <w:rFonts w:ascii="Times New Roman" w:eastAsiaTheme="minorEastAsia" w:hAnsi="Times New Roman" w:cs="Times New Roman"/>
          <w:b/>
          <w:bCs/>
          <w:color w:val="C7254E"/>
          <w:sz w:val="32"/>
          <w:szCs w:val="32"/>
          <w:shd w:val="clear" w:color="auto" w:fill="F9F2F4"/>
        </w:rPr>
        <w:t>_</w:t>
      </w:r>
      <w:r w:rsidRPr="00AA07DB">
        <w:rPr>
          <w:rFonts w:ascii="Times New Roman" w:hAnsi="Times New Roman" w:cs="Times New Roman"/>
          <w:color w:val="333333"/>
          <w:sz w:val="32"/>
          <w:szCs w:val="32"/>
        </w:rPr>
        <w:t>: represents only a single character.</w:t>
      </w:r>
    </w:p>
    <w:p w14:paraId="38794AB8"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of </w:t>
      </w:r>
      <w:r w:rsidRPr="00AA07DB">
        <w:rPr>
          <w:rStyle w:val="HTMLCode"/>
          <w:rFonts w:ascii="Times New Roman" w:eastAsiaTheme="majorEastAsia" w:hAnsi="Times New Roman" w:cs="Times New Roman"/>
          <w:b w:val="0"/>
          <w:bCs w:val="0"/>
          <w:color w:val="C7254E"/>
          <w:sz w:val="32"/>
          <w:szCs w:val="32"/>
          <w:shd w:val="clear" w:color="auto" w:fill="F9F2F4"/>
        </w:rPr>
        <w:t>LIKE</w:t>
      </w:r>
      <w:r w:rsidRPr="00AA07DB">
        <w:rPr>
          <w:rFonts w:ascii="Times New Roman" w:hAnsi="Times New Roman" w:cs="Times New Roman"/>
          <w:b w:val="0"/>
          <w:bCs w:val="0"/>
          <w:color w:val="333333"/>
          <w:sz w:val="32"/>
          <w:szCs w:val="32"/>
        </w:rPr>
        <w:t> clause</w:t>
      </w:r>
    </w:p>
    <w:p w14:paraId="2034457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514DA86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59E829"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2C1F05"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AEF08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C54DEB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4371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71D09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5CFCA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35427C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EF1FD9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9A1F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C32A8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4BF158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B666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A821CB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942F8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04E44CAE"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w:t>
      </w:r>
      <w:r w:rsidRPr="00AA07DB">
        <w:rPr>
          <w:rStyle w:val="token"/>
          <w:rFonts w:ascii="Times New Roman" w:hAnsi="Times New Roman" w:cs="Times New Roman"/>
          <w:color w:val="F8F8F2"/>
          <w:sz w:val="32"/>
          <w:szCs w:val="32"/>
        </w:rPr>
        <w:t>;</w:t>
      </w:r>
    </w:p>
    <w:p w14:paraId="455E628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return all records where </w:t>
      </w:r>
      <w:proofErr w:type="spellStart"/>
      <w:r w:rsidRPr="00AA07DB">
        <w:rPr>
          <w:b/>
          <w:bCs/>
          <w:color w:val="333333"/>
          <w:sz w:val="32"/>
          <w:szCs w:val="32"/>
        </w:rPr>
        <w:t>s_name</w:t>
      </w:r>
      <w:proofErr w:type="spellEnd"/>
      <w:r w:rsidRPr="00AA07DB">
        <w:rPr>
          <w:color w:val="333333"/>
          <w:sz w:val="32"/>
          <w:szCs w:val="32"/>
        </w:rPr>
        <w:t> starts with character 'A'.</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5CD601A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0F70BDE"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lastRenderedPageBreak/>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8F2548"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E9608A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36DD9B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0A0C3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830A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B49A5E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3577DFA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4643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8665E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00C44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1B92BA6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CC7C3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C5FC5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B6E251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6704E3D7" w14:textId="77777777" w:rsidR="00AF7B99" w:rsidRPr="00AA07DB" w:rsidRDefault="00000000" w:rsidP="00AF7B99">
      <w:pPr>
        <w:spacing w:before="335" w:after="335"/>
        <w:rPr>
          <w:ins w:id="257" w:author="Unknown"/>
          <w:rFonts w:ascii="Times New Roman" w:hAnsi="Times New Roman" w:cs="Times New Roman"/>
          <w:sz w:val="32"/>
          <w:szCs w:val="32"/>
        </w:rPr>
      </w:pPr>
      <w:ins w:id="258" w:author="Unknown">
        <w:r>
          <w:rPr>
            <w:rFonts w:ascii="Times New Roman" w:hAnsi="Times New Roman" w:cs="Times New Roman"/>
            <w:sz w:val="32"/>
            <w:szCs w:val="32"/>
          </w:rPr>
          <w:pict w14:anchorId="22D6B281">
            <v:rect id="_x0000_i1088" style="width:0;height:0" o:hralign="center" o:hrstd="t" o:hrnoshade="t" o:hr="t" fillcolor="#333" stroked="f"/>
          </w:pict>
        </w:r>
      </w:ins>
    </w:p>
    <w:p w14:paraId="41A5AFAF" w14:textId="77777777" w:rsidR="00AF7B99" w:rsidRPr="00AA07DB" w:rsidRDefault="00AF7B99" w:rsidP="00AF7B99">
      <w:pPr>
        <w:pStyle w:val="Heading3"/>
        <w:spacing w:before="335" w:after="167"/>
        <w:rPr>
          <w:ins w:id="259" w:author="Unknown"/>
          <w:rFonts w:ascii="Times New Roman" w:hAnsi="Times New Roman" w:cs="Times New Roman"/>
          <w:b w:val="0"/>
          <w:bCs w:val="0"/>
          <w:color w:val="333333"/>
          <w:sz w:val="32"/>
          <w:szCs w:val="32"/>
        </w:rPr>
      </w:pPr>
      <w:ins w:id="260" w:author="Unknown">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_</w:t>
        </w:r>
        <w:r w:rsidRPr="00AA07DB">
          <w:rPr>
            <w:rFonts w:ascii="Times New Roman" w:hAnsi="Times New Roman" w:cs="Times New Roman"/>
            <w:b w:val="0"/>
            <w:bCs w:val="0"/>
            <w:color w:val="333333"/>
            <w:sz w:val="32"/>
            <w:szCs w:val="32"/>
          </w:rPr>
          <w:t> and </w:t>
        </w:r>
        <w:r w:rsidRPr="00AA07DB">
          <w:rPr>
            <w:rStyle w:val="HTMLCode"/>
            <w:rFonts w:ascii="Times New Roman" w:eastAsiaTheme="majorEastAsia" w:hAnsi="Times New Roman" w:cs="Times New Roman"/>
            <w:b w:val="0"/>
            <w:bCs w:val="0"/>
            <w:color w:val="C7254E"/>
            <w:sz w:val="32"/>
            <w:szCs w:val="32"/>
            <w:shd w:val="clear" w:color="auto" w:fill="F9F2F4"/>
          </w:rPr>
          <w:t>%</w:t>
        </w:r>
      </w:ins>
    </w:p>
    <w:p w14:paraId="0C519ABA" w14:textId="77777777" w:rsidR="00AF7B99" w:rsidRPr="00AA07DB" w:rsidRDefault="00AF7B99" w:rsidP="00AF7B99">
      <w:pPr>
        <w:pStyle w:val="HTMLPreformatted"/>
        <w:shd w:val="clear" w:color="auto" w:fill="1E2A37"/>
        <w:spacing w:before="120" w:after="120"/>
        <w:rPr>
          <w:ins w:id="261" w:author="Unknown"/>
          <w:rFonts w:ascii="Times New Roman" w:hAnsi="Times New Roman" w:cs="Times New Roman"/>
          <w:color w:val="F8F8F2"/>
          <w:sz w:val="32"/>
          <w:szCs w:val="32"/>
        </w:rPr>
      </w:pPr>
      <w:ins w:id="26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'_d%'</w:t>
        </w:r>
        <w:r w:rsidRPr="00AA07DB">
          <w:rPr>
            <w:rStyle w:val="token"/>
            <w:rFonts w:ascii="Times New Roman" w:hAnsi="Times New Roman" w:cs="Times New Roman"/>
            <w:color w:val="F8F8F2"/>
            <w:sz w:val="32"/>
            <w:szCs w:val="32"/>
          </w:rPr>
          <w:t>;</w:t>
        </w:r>
      </w:ins>
    </w:p>
    <w:p w14:paraId="31A9965B" w14:textId="77777777" w:rsidR="00AF7B99" w:rsidRPr="00AA07DB" w:rsidRDefault="00AF7B99" w:rsidP="00AF7B99">
      <w:pPr>
        <w:pStyle w:val="NormalWeb"/>
        <w:spacing w:before="0" w:beforeAutospacing="0" w:after="167" w:afterAutospacing="0"/>
        <w:rPr>
          <w:ins w:id="263" w:author="Unknown"/>
          <w:color w:val="333333"/>
          <w:sz w:val="32"/>
          <w:szCs w:val="32"/>
        </w:rPr>
      </w:pPr>
      <w:ins w:id="264" w:author="Unknown">
        <w:r w:rsidRPr="00AA07DB">
          <w:rPr>
            <w:color w:val="333333"/>
            <w:sz w:val="32"/>
            <w:szCs w:val="32"/>
          </w:rPr>
          <w:t>The above query will return all records from </w:t>
        </w:r>
        <w:r w:rsidRPr="00AA07DB">
          <w:rPr>
            <w:b/>
            <w:bCs/>
            <w:color w:val="333333"/>
            <w:sz w:val="32"/>
            <w:szCs w:val="32"/>
          </w:rPr>
          <w:t>Student</w:t>
        </w:r>
        <w:r w:rsidRPr="00AA07DB">
          <w:rPr>
            <w:color w:val="333333"/>
            <w:sz w:val="32"/>
            <w:szCs w:val="32"/>
          </w:rPr>
          <w:t> table where </w:t>
        </w:r>
        <w:proofErr w:type="spellStart"/>
        <w:r w:rsidRPr="00AA07DB">
          <w:rPr>
            <w:b/>
            <w:bCs/>
            <w:color w:val="333333"/>
            <w:sz w:val="32"/>
            <w:szCs w:val="32"/>
          </w:rPr>
          <w:t>s_name</w:t>
        </w:r>
        <w:proofErr w:type="spellEnd"/>
        <w:r w:rsidRPr="00AA07DB">
          <w:rPr>
            <w:color w:val="333333"/>
            <w:sz w:val="32"/>
            <w:szCs w:val="32"/>
          </w:rPr>
          <w:t> contain 'd' as second character.</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22E417C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F9F128"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A56C09"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2E93A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6CD613E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72307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973D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9E8EB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bl>
    <w:p w14:paraId="6BC6E780" w14:textId="77777777" w:rsidR="00AF7B99" w:rsidRPr="00AA07DB" w:rsidRDefault="00000000" w:rsidP="00AF7B99">
      <w:pPr>
        <w:spacing w:before="335" w:after="335"/>
        <w:rPr>
          <w:ins w:id="265" w:author="Unknown"/>
          <w:rFonts w:ascii="Times New Roman" w:hAnsi="Times New Roman" w:cs="Times New Roman"/>
          <w:sz w:val="32"/>
          <w:szCs w:val="32"/>
        </w:rPr>
      </w:pPr>
      <w:ins w:id="266" w:author="Unknown">
        <w:r>
          <w:rPr>
            <w:rFonts w:ascii="Times New Roman" w:hAnsi="Times New Roman" w:cs="Times New Roman"/>
            <w:sz w:val="32"/>
            <w:szCs w:val="32"/>
          </w:rPr>
          <w:pict w14:anchorId="218AC1A0">
            <v:rect id="_x0000_i1089" style="width:0;height:0" o:hralign="center" o:hrstd="t" o:hrnoshade="t" o:hr="t" fillcolor="#333" stroked="f"/>
          </w:pict>
        </w:r>
      </w:ins>
    </w:p>
    <w:p w14:paraId="48ABFE21" w14:textId="77777777" w:rsidR="00AF7B99" w:rsidRPr="00AA07DB" w:rsidRDefault="00AF7B99" w:rsidP="00AF7B99">
      <w:pPr>
        <w:pStyle w:val="Heading3"/>
        <w:spacing w:before="335" w:after="167"/>
        <w:rPr>
          <w:ins w:id="267" w:author="Unknown"/>
          <w:rFonts w:ascii="Times New Roman" w:hAnsi="Times New Roman" w:cs="Times New Roman"/>
          <w:b w:val="0"/>
          <w:bCs w:val="0"/>
          <w:color w:val="333333"/>
          <w:sz w:val="32"/>
          <w:szCs w:val="32"/>
        </w:rPr>
      </w:pPr>
      <w:ins w:id="268" w:author="Unknown">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w:t>
        </w:r>
        <w:r w:rsidRPr="00AA07DB">
          <w:rPr>
            <w:rFonts w:ascii="Times New Roman" w:hAnsi="Times New Roman" w:cs="Times New Roman"/>
            <w:b w:val="0"/>
            <w:bCs w:val="0"/>
            <w:color w:val="333333"/>
            <w:sz w:val="32"/>
            <w:szCs w:val="32"/>
          </w:rPr>
          <w:t> only</w:t>
        </w:r>
      </w:ins>
    </w:p>
    <w:p w14:paraId="09410FBC" w14:textId="77777777" w:rsidR="00AF7B99" w:rsidRPr="00AA07DB" w:rsidRDefault="00AF7B99" w:rsidP="00AF7B99">
      <w:pPr>
        <w:pStyle w:val="HTMLPreformatted"/>
        <w:shd w:val="clear" w:color="auto" w:fill="1E2A37"/>
        <w:spacing w:before="120" w:after="120"/>
        <w:rPr>
          <w:ins w:id="269" w:author="Unknown"/>
          <w:rFonts w:ascii="Times New Roman" w:hAnsi="Times New Roman" w:cs="Times New Roman"/>
          <w:color w:val="F8F8F2"/>
          <w:sz w:val="32"/>
          <w:szCs w:val="32"/>
        </w:rPr>
      </w:pPr>
      <w:ins w:id="27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'%x'</w:t>
        </w:r>
        <w:r w:rsidRPr="00AA07DB">
          <w:rPr>
            <w:rStyle w:val="token"/>
            <w:rFonts w:ascii="Times New Roman" w:hAnsi="Times New Roman" w:cs="Times New Roman"/>
            <w:color w:val="F8F8F2"/>
            <w:sz w:val="32"/>
            <w:szCs w:val="32"/>
          </w:rPr>
          <w:t>;</w:t>
        </w:r>
      </w:ins>
    </w:p>
    <w:p w14:paraId="20054750" w14:textId="77777777" w:rsidR="00AF7B99" w:rsidRPr="00AA07DB" w:rsidRDefault="00AF7B99" w:rsidP="00AF7B99">
      <w:pPr>
        <w:pStyle w:val="NormalWeb"/>
        <w:spacing w:before="0" w:beforeAutospacing="0" w:after="167" w:afterAutospacing="0"/>
        <w:rPr>
          <w:ins w:id="271" w:author="Unknown"/>
          <w:color w:val="333333"/>
          <w:sz w:val="32"/>
          <w:szCs w:val="32"/>
        </w:rPr>
      </w:pPr>
      <w:ins w:id="272" w:author="Unknown">
        <w:r w:rsidRPr="00AA07DB">
          <w:rPr>
            <w:color w:val="333333"/>
            <w:sz w:val="32"/>
            <w:szCs w:val="32"/>
          </w:rPr>
          <w:t>The above query will return all records from </w:t>
        </w:r>
        <w:r w:rsidRPr="00AA07DB">
          <w:rPr>
            <w:b/>
            <w:bCs/>
            <w:color w:val="333333"/>
            <w:sz w:val="32"/>
            <w:szCs w:val="32"/>
          </w:rPr>
          <w:t>Student</w:t>
        </w:r>
        <w:r w:rsidRPr="00AA07DB">
          <w:rPr>
            <w:color w:val="333333"/>
            <w:sz w:val="32"/>
            <w:szCs w:val="32"/>
          </w:rPr>
          <w:t> table where </w:t>
        </w:r>
        <w:proofErr w:type="spellStart"/>
        <w:r w:rsidRPr="00AA07DB">
          <w:rPr>
            <w:b/>
            <w:bCs/>
            <w:color w:val="333333"/>
            <w:sz w:val="32"/>
            <w:szCs w:val="32"/>
          </w:rPr>
          <w:t>s_name</w:t>
        </w:r>
        <w:proofErr w:type="spellEnd"/>
        <w:r w:rsidRPr="00AA07DB">
          <w:rPr>
            <w:color w:val="333333"/>
            <w:sz w:val="32"/>
            <w:szCs w:val="32"/>
          </w:rPr>
          <w:t> contain 'x' as last character.</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3E99D4E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8D7B64"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lastRenderedPageBreak/>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C36F11"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889A7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408B8BE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8901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1025F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8CB86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bl>
    <w:p w14:paraId="44821A9E" w14:textId="77777777" w:rsidR="00AF7B99" w:rsidRDefault="00AF7B99">
      <w:pPr>
        <w:rPr>
          <w:rFonts w:ascii="Times New Roman" w:hAnsi="Times New Roman" w:cs="Times New Roman"/>
          <w:sz w:val="32"/>
          <w:szCs w:val="32"/>
        </w:rPr>
      </w:pPr>
    </w:p>
    <w:p w14:paraId="4E43FE1B" w14:textId="77777777" w:rsidR="008B1AEE" w:rsidRDefault="008B1AEE">
      <w:pPr>
        <w:rPr>
          <w:rFonts w:ascii="Times New Roman" w:hAnsi="Times New Roman" w:cs="Times New Roman"/>
          <w:sz w:val="32"/>
          <w:szCs w:val="32"/>
        </w:rPr>
      </w:pPr>
    </w:p>
    <w:p w14:paraId="2178426E" w14:textId="77777777" w:rsidR="008B1AEE" w:rsidRPr="008B1AEE" w:rsidRDefault="008B1AEE" w:rsidP="008B1AE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Views</w:t>
      </w:r>
    </w:p>
    <w:p w14:paraId="1D9929AA"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Statement</w:t>
      </w:r>
    </w:p>
    <w:p w14:paraId="17E01EF9"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0C11037D"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03BF7B6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14:paraId="63EDB93E"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CREATE VIEW Syntax</w:t>
      </w:r>
    </w:p>
    <w:p w14:paraId="31E85A6A" w14:textId="77777777" w:rsidR="008B1AEE" w:rsidRPr="00873812" w:rsidRDefault="008B1AEE" w:rsidP="008B1AEE">
      <w:pPr>
        <w:shd w:val="clear" w:color="auto" w:fill="FFFFFF"/>
        <w:rPr>
          <w:rFonts w:ascii="Consolas" w:hAnsi="Consolas" w:cs="Times New Roman"/>
          <w:color w:val="000000"/>
          <w:sz w:val="28"/>
          <w:szCs w:val="23"/>
        </w:rPr>
      </w:pPr>
      <w:r w:rsidRPr="00873812">
        <w:rPr>
          <w:rStyle w:val="sqlkeywordcolor"/>
          <w:rFonts w:ascii="Consolas" w:hAnsi="Consolas"/>
          <w:color w:val="0000CD"/>
          <w:sz w:val="28"/>
          <w:szCs w:val="23"/>
        </w:rPr>
        <w:t>CREATE</w:t>
      </w:r>
      <w:r w:rsidRPr="00873812">
        <w:rPr>
          <w:rStyle w:val="sqlcolor"/>
          <w:rFonts w:ascii="Consolas" w:hAnsi="Consolas"/>
          <w:color w:val="000000"/>
          <w:sz w:val="28"/>
          <w:szCs w:val="23"/>
        </w:rPr>
        <w:t> </w:t>
      </w:r>
      <w:r w:rsidRPr="00873812">
        <w:rPr>
          <w:rStyle w:val="sqlkeywordcolor"/>
          <w:rFonts w:ascii="Consolas" w:hAnsi="Consolas"/>
          <w:color w:val="0000CD"/>
          <w:sz w:val="28"/>
          <w:szCs w:val="23"/>
        </w:rPr>
        <w:t>VIEW</w:t>
      </w:r>
      <w:r w:rsidRPr="00873812">
        <w:rPr>
          <w:rStyle w:val="sqlcolor"/>
          <w:rFonts w:ascii="Consolas" w:hAnsi="Consolas"/>
          <w:color w:val="000000"/>
          <w:sz w:val="28"/>
          <w:szCs w:val="23"/>
        </w:rPr>
        <w:t> </w:t>
      </w:r>
      <w:proofErr w:type="spellStart"/>
      <w:r w:rsidRPr="00873812">
        <w:rPr>
          <w:rStyle w:val="Emphasis"/>
          <w:rFonts w:ascii="Consolas" w:hAnsi="Consolas"/>
          <w:color w:val="000000"/>
          <w:sz w:val="28"/>
          <w:szCs w:val="23"/>
        </w:rPr>
        <w:t>view_name</w:t>
      </w:r>
      <w:proofErr w:type="spellEnd"/>
      <w:r w:rsidRPr="00873812">
        <w:rPr>
          <w:rStyle w:val="sqlcolor"/>
          <w:rFonts w:ascii="Consolas" w:hAnsi="Consolas"/>
          <w:color w:val="000000"/>
          <w:sz w:val="28"/>
          <w:szCs w:val="23"/>
        </w:rPr>
        <w:t> </w:t>
      </w:r>
      <w:r w:rsidRPr="00873812">
        <w:rPr>
          <w:rStyle w:val="sqlkeywordcolor"/>
          <w:rFonts w:ascii="Consolas" w:hAnsi="Consolas"/>
          <w:color w:val="0000CD"/>
          <w:sz w:val="28"/>
          <w:szCs w:val="23"/>
        </w:rPr>
        <w:t>AS</w:t>
      </w:r>
      <w:r w:rsidRPr="00873812">
        <w:rPr>
          <w:rFonts w:ascii="Consolas" w:hAnsi="Consolas"/>
          <w:color w:val="000000"/>
          <w:sz w:val="28"/>
          <w:szCs w:val="23"/>
        </w:rPr>
        <w:br/>
      </w:r>
      <w:r w:rsidRPr="00873812">
        <w:rPr>
          <w:rStyle w:val="sqlkeywordcolor"/>
          <w:rFonts w:ascii="Consolas" w:hAnsi="Consolas"/>
          <w:color w:val="0000CD"/>
          <w:sz w:val="28"/>
          <w:szCs w:val="23"/>
        </w:rPr>
        <w:t>SELECT</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column1</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column2</w:t>
      </w:r>
      <w:r w:rsidRPr="00873812">
        <w:rPr>
          <w:rStyle w:val="sqlcolor"/>
          <w:rFonts w:ascii="Consolas" w:hAnsi="Consolas"/>
          <w:color w:val="000000"/>
          <w:sz w:val="28"/>
          <w:szCs w:val="23"/>
        </w:rPr>
        <w:t>, ...</w:t>
      </w:r>
      <w:r w:rsidRPr="00873812">
        <w:rPr>
          <w:rFonts w:ascii="Consolas" w:hAnsi="Consolas"/>
          <w:color w:val="000000"/>
          <w:sz w:val="28"/>
          <w:szCs w:val="23"/>
        </w:rPr>
        <w:br/>
      </w:r>
      <w:r w:rsidRPr="00873812">
        <w:rPr>
          <w:rStyle w:val="sqlkeywordcolor"/>
          <w:rFonts w:ascii="Consolas" w:hAnsi="Consolas"/>
          <w:color w:val="0000CD"/>
          <w:sz w:val="28"/>
          <w:szCs w:val="23"/>
        </w:rPr>
        <w:t>FROM</w:t>
      </w:r>
      <w:r w:rsidRPr="00873812">
        <w:rPr>
          <w:rStyle w:val="sqlcolor"/>
          <w:rFonts w:ascii="Consolas" w:hAnsi="Consolas"/>
          <w:color w:val="000000"/>
          <w:sz w:val="28"/>
          <w:szCs w:val="23"/>
        </w:rPr>
        <w:t> </w:t>
      </w:r>
      <w:proofErr w:type="spellStart"/>
      <w:r w:rsidRPr="00873812">
        <w:rPr>
          <w:rStyle w:val="Emphasis"/>
          <w:rFonts w:ascii="Consolas" w:hAnsi="Consolas"/>
          <w:color w:val="000000"/>
          <w:sz w:val="28"/>
          <w:szCs w:val="23"/>
        </w:rPr>
        <w:t>table_name</w:t>
      </w:r>
      <w:proofErr w:type="spellEnd"/>
      <w:r w:rsidRPr="00873812">
        <w:rPr>
          <w:rFonts w:ascii="Consolas" w:hAnsi="Consolas"/>
          <w:color w:val="000000"/>
          <w:sz w:val="28"/>
          <w:szCs w:val="23"/>
        </w:rPr>
        <w:br/>
      </w:r>
      <w:r w:rsidRPr="00873812">
        <w:rPr>
          <w:rStyle w:val="sqlkeywordcolor"/>
          <w:rFonts w:ascii="Consolas" w:hAnsi="Consolas"/>
          <w:color w:val="0000CD"/>
          <w:sz w:val="28"/>
          <w:szCs w:val="23"/>
        </w:rPr>
        <w:t>WHERE</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condition</w:t>
      </w:r>
      <w:r w:rsidRPr="00873812">
        <w:rPr>
          <w:rStyle w:val="sqlcolor"/>
          <w:rFonts w:ascii="Consolas" w:hAnsi="Consolas"/>
          <w:color w:val="000000"/>
          <w:sz w:val="28"/>
          <w:szCs w:val="23"/>
        </w:rPr>
        <w:t>;</w:t>
      </w:r>
    </w:p>
    <w:p w14:paraId="39E154A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view always shows up-to-date data! The database engine recreates the data, using the view's SQL statement, every time a user queries a view.</w:t>
      </w:r>
    </w:p>
    <w:p w14:paraId="14792A5E" w14:textId="77777777" w:rsidR="008B1AEE" w:rsidRDefault="00000000" w:rsidP="008B1AEE">
      <w:pPr>
        <w:spacing w:before="300" w:after="300"/>
        <w:rPr>
          <w:rFonts w:ascii="Times New Roman" w:hAnsi="Times New Roman"/>
          <w:sz w:val="24"/>
          <w:szCs w:val="24"/>
        </w:rPr>
      </w:pPr>
      <w:r>
        <w:pict w14:anchorId="6332EAE5">
          <v:rect id="_x0000_i1090" style="width:0;height:0" o:hralign="center" o:hrstd="t" o:hrnoshade="t" o:hr="t" fillcolor="black" stroked="f"/>
        </w:pict>
      </w:r>
    </w:p>
    <w:p w14:paraId="075B0542"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Examples</w:t>
      </w:r>
    </w:p>
    <w:p w14:paraId="49E575CA"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shows all customers from Brazil:</w:t>
      </w:r>
    </w:p>
    <w:p w14:paraId="02E4A4C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892D47E"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53EEA9F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05FB1817"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CD7D60B"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
    <w:p w14:paraId="4F3B138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selects every product in the "Products" table with a price higher than the average price:</w:t>
      </w:r>
    </w:p>
    <w:p w14:paraId="2867F57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74163AC"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[Products Above Average Price]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ProductName, 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&gt; (</w:t>
      </w:r>
      <w:r>
        <w:rPr>
          <w:rStyle w:val="sqlkeywordcolor"/>
          <w:rFonts w:ascii="Consolas" w:hAnsi="Consolas"/>
          <w:color w:val="0000CD"/>
          <w:sz w:val="23"/>
          <w:szCs w:val="23"/>
        </w:rPr>
        <w:t>SELECT</w:t>
      </w:r>
      <w:r>
        <w:rPr>
          <w:rStyle w:val="sqlcolor"/>
          <w:rFonts w:ascii="Consolas" w:hAnsi="Consolas"/>
          <w:color w:val="000000"/>
          <w:sz w:val="23"/>
          <w:szCs w:val="23"/>
        </w:rPr>
        <w:t> AVG(Price) </w:t>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62999E37"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3A5790ED"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C5FB1FB"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 Above Average Price];</w:t>
      </w:r>
    </w:p>
    <w:p w14:paraId="0E3BDAE1" w14:textId="77777777" w:rsidR="008B1AEE" w:rsidRDefault="00000000" w:rsidP="008B1AEE">
      <w:pPr>
        <w:spacing w:before="300" w:after="300"/>
        <w:rPr>
          <w:rFonts w:ascii="Times New Roman" w:hAnsi="Times New Roman"/>
          <w:sz w:val="24"/>
          <w:szCs w:val="24"/>
        </w:rPr>
      </w:pPr>
      <w:r>
        <w:pict w14:anchorId="336A2FE1">
          <v:rect id="_x0000_i1091" style="width:0;height:0" o:hralign="center" o:hrstd="t" o:hrnoshade="t" o:hr="t" fillcolor="black" stroked="f"/>
        </w:pict>
      </w:r>
    </w:p>
    <w:p w14:paraId="2948A469" w14:textId="77777777" w:rsidR="008B1AEE" w:rsidRDefault="00000000" w:rsidP="008B1AEE">
      <w:pPr>
        <w:spacing w:before="300" w:after="300"/>
      </w:pPr>
      <w:r>
        <w:pict w14:anchorId="0BBB98AB">
          <v:rect id="_x0000_i1092" style="width:0;height:0" o:hralign="center" o:hrstd="t" o:hrnoshade="t" o:hr="t" fillcolor="black" stroked="f"/>
        </w:pict>
      </w:r>
    </w:p>
    <w:p w14:paraId="62D80C3C"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Updating a View</w:t>
      </w:r>
    </w:p>
    <w:p w14:paraId="155A4D9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can be updated with the CREATE OR REPLACE VIEW command.</w:t>
      </w:r>
    </w:p>
    <w:p w14:paraId="445E5924"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SQL CREATE OR REPLACE VIEW Syntax</w:t>
      </w:r>
    </w:p>
    <w:p w14:paraId="728E8D05"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1C4FBF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14:paraId="5D022198"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CFA447" w14:textId="77777777" w:rsidR="008B1AEE" w:rsidRPr="001018FD" w:rsidRDefault="008B1AEE" w:rsidP="001018F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79DE0C62"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Dropping a View</w:t>
      </w:r>
    </w:p>
    <w:p w14:paraId="568E0E93"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deleted with the DROP VIEW command.</w:t>
      </w:r>
    </w:p>
    <w:p w14:paraId="22D20ABA"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SQL DROP VIEW Syntax</w:t>
      </w:r>
    </w:p>
    <w:p w14:paraId="6EF23591"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view_name</w:t>
      </w:r>
      <w:proofErr w:type="spellEnd"/>
      <w:r>
        <w:rPr>
          <w:rStyle w:val="sqlcolor"/>
          <w:rFonts w:ascii="Consolas" w:hAnsi="Consolas"/>
          <w:color w:val="000000"/>
          <w:sz w:val="23"/>
          <w:szCs w:val="23"/>
        </w:rPr>
        <w:t>;</w:t>
      </w:r>
    </w:p>
    <w:p w14:paraId="5CFDFE2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14:paraId="170AF49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56B621"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w:t>
      </w:r>
    </w:p>
    <w:p w14:paraId="0B95BEF9" w14:textId="77777777" w:rsidR="008B1AEE" w:rsidRPr="00AA07DB" w:rsidRDefault="008B1AEE">
      <w:pPr>
        <w:rPr>
          <w:rFonts w:ascii="Times New Roman" w:hAnsi="Times New Roman" w:cs="Times New Roman"/>
          <w:sz w:val="32"/>
          <w:szCs w:val="32"/>
        </w:rPr>
      </w:pPr>
    </w:p>
    <w:p w14:paraId="0ACC05AA" w14:textId="77777777" w:rsidR="00AF7B99" w:rsidRPr="0054512B" w:rsidRDefault="00AF7B99" w:rsidP="00AF7B99">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ORDER BY</w:t>
      </w:r>
      <w:r w:rsidRPr="0054512B">
        <w:rPr>
          <w:rFonts w:ascii="Times New Roman" w:hAnsi="Times New Roman" w:cs="Times New Roman"/>
          <w:bCs w:val="0"/>
          <w:color w:val="333333"/>
          <w:sz w:val="40"/>
          <w:szCs w:val="40"/>
          <w:u w:val="single"/>
        </w:rPr>
        <w:t> Clause</w:t>
      </w:r>
    </w:p>
    <w:p w14:paraId="50020EDE"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b w:val="0"/>
          <w:bCs w:val="0"/>
          <w:color w:val="333333"/>
          <w:sz w:val="32"/>
          <w:szCs w:val="32"/>
        </w:rPr>
        <w:t>Syntax of </w:t>
      </w:r>
      <w:r w:rsidRPr="00AA07DB">
        <w:rPr>
          <w:rStyle w:val="HTMLCode"/>
          <w:rFonts w:ascii="Times New Roman" w:hAnsi="Times New Roman" w:cs="Times New Roman"/>
          <w:b w:val="0"/>
          <w:bCs w:val="0"/>
          <w:color w:val="C7254E"/>
          <w:sz w:val="32"/>
          <w:szCs w:val="32"/>
          <w:shd w:val="clear" w:color="auto" w:fill="F9F2F4"/>
        </w:rPr>
        <w:t>Order By</w:t>
      </w:r>
    </w:p>
    <w:p w14:paraId="7A0138C1" w14:textId="77777777" w:rsidR="00AF7B99" w:rsidRPr="0054512B" w:rsidRDefault="00AF7B99" w:rsidP="0054512B">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list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ASC</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DESC</w:t>
      </w:r>
      <w:r w:rsidRPr="00AA07DB">
        <w:rPr>
          <w:rStyle w:val="token"/>
          <w:rFonts w:ascii="Times New Roman" w:hAnsi="Times New Roman" w:cs="Times New Roman"/>
          <w:color w:val="F8F8F2"/>
          <w:sz w:val="32"/>
          <w:szCs w:val="32"/>
        </w:rPr>
        <w:t>;</w:t>
      </w:r>
    </w:p>
    <w:p w14:paraId="1BEB49B7"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lastRenderedPageBreak/>
        <w:t>Using default </w:t>
      </w:r>
      <w:r w:rsidRPr="00AA07DB">
        <w:rPr>
          <w:rStyle w:val="HTMLCode"/>
          <w:rFonts w:ascii="Times New Roman" w:eastAsiaTheme="majorEastAsia" w:hAnsi="Times New Roman" w:cs="Times New Roman"/>
          <w:b w:val="0"/>
          <w:bCs w:val="0"/>
          <w:color w:val="C7254E"/>
          <w:sz w:val="32"/>
          <w:szCs w:val="32"/>
          <w:shd w:val="clear" w:color="auto" w:fill="F9F2F4"/>
        </w:rPr>
        <w:t>Order by</w:t>
      </w:r>
    </w:p>
    <w:p w14:paraId="2C779FDD"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7D9FD22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3CA579"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A4D1A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0C8E9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FC758A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47B1980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4F29A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FE61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FB103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A951B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59F64EA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2117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994C9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1AF70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8463D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070F3BA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34FF1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12AF0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60A04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F08AF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r w:rsidR="00AF7B99" w:rsidRPr="00AA07DB" w14:paraId="3E0E2A9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E6F87E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BD58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F607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857CB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3717DE8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856A0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407F3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5CDBB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66A01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29BFE065" w14:textId="7B0DD761"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w:t>
      </w:r>
      <w:proofErr w:type="gramStart"/>
      <w:r w:rsidRPr="00AA07DB">
        <w:rPr>
          <w:rStyle w:val="HTMLCode"/>
          <w:rFonts w:ascii="Times New Roman" w:hAnsi="Times New Roman" w:cs="Times New Roman"/>
          <w:color w:val="F8F8F2"/>
          <w:sz w:val="32"/>
          <w:szCs w:val="32"/>
        </w:rPr>
        <w:t>salary</w:t>
      </w:r>
      <w:r w:rsidR="00B50A5A">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roofErr w:type="gramEnd"/>
    </w:p>
    <w:p w14:paraId="41103AE3"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return the resultant data in ascending order of the </w:t>
      </w:r>
      <w:r w:rsidRPr="00AA07DB">
        <w:rPr>
          <w:b/>
          <w:bCs/>
          <w:color w:val="333333"/>
          <w:sz w:val="32"/>
          <w:szCs w:val="32"/>
        </w:rPr>
        <w:t>salary</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0E8A25E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AFF926"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F5E2B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089F3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D0D50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7BDF3AD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DD8C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57721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C0AAB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62A19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r w:rsidR="00AF7B99" w:rsidRPr="00AA07DB" w14:paraId="5EE6847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E1EB8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16742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723C7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887056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34EF4A2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750A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14094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B4098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DF91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593689F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FBC40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9B496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5BFBF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DDFC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0B7881E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58EE9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C56F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59CD0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1BAAE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bl>
    <w:p w14:paraId="291CBC9C" w14:textId="77777777" w:rsidR="00AF7B99" w:rsidRPr="00AA07DB" w:rsidRDefault="00000000" w:rsidP="00AF7B99">
      <w:pPr>
        <w:spacing w:before="335" w:after="335"/>
        <w:rPr>
          <w:ins w:id="273" w:author="Unknown"/>
          <w:rFonts w:ascii="Times New Roman" w:hAnsi="Times New Roman" w:cs="Times New Roman"/>
          <w:sz w:val="32"/>
          <w:szCs w:val="32"/>
        </w:rPr>
      </w:pPr>
      <w:ins w:id="274" w:author="Unknown">
        <w:r>
          <w:rPr>
            <w:rFonts w:ascii="Times New Roman" w:hAnsi="Times New Roman" w:cs="Times New Roman"/>
            <w:sz w:val="32"/>
            <w:szCs w:val="32"/>
          </w:rPr>
          <w:pict w14:anchorId="36DC8800">
            <v:rect id="_x0000_i1093" style="width:0;height:0" o:hralign="center" o:hrstd="t" o:hrnoshade="t" o:hr="t" fillcolor="#333" stroked="f"/>
          </w:pict>
        </w:r>
      </w:ins>
    </w:p>
    <w:p w14:paraId="4E7C74E7" w14:textId="77777777" w:rsidR="00AF7B99" w:rsidRPr="00AA07DB" w:rsidRDefault="00AF7B99" w:rsidP="00AF7B99">
      <w:pPr>
        <w:pStyle w:val="Heading3"/>
        <w:spacing w:before="335" w:after="167"/>
        <w:rPr>
          <w:ins w:id="275" w:author="Unknown"/>
          <w:rFonts w:ascii="Times New Roman" w:hAnsi="Times New Roman" w:cs="Times New Roman"/>
          <w:b w:val="0"/>
          <w:bCs w:val="0"/>
          <w:color w:val="333333"/>
          <w:sz w:val="32"/>
          <w:szCs w:val="32"/>
        </w:rPr>
      </w:pPr>
      <w:ins w:id="276" w:author="Unknown">
        <w:r w:rsidRPr="00AA07DB">
          <w:rPr>
            <w:rFonts w:ascii="Times New Roman" w:hAnsi="Times New Roman" w:cs="Times New Roman"/>
            <w:b w:val="0"/>
            <w:bCs w:val="0"/>
            <w:color w:val="333333"/>
            <w:sz w:val="32"/>
            <w:szCs w:val="32"/>
          </w:rPr>
          <w:t>Using Order by </w:t>
        </w:r>
        <w:r w:rsidRPr="00AA07DB">
          <w:rPr>
            <w:rStyle w:val="HTMLCode"/>
            <w:rFonts w:ascii="Times New Roman" w:eastAsiaTheme="majorEastAsia" w:hAnsi="Times New Roman" w:cs="Times New Roman"/>
            <w:b w:val="0"/>
            <w:bCs w:val="0"/>
            <w:color w:val="C7254E"/>
            <w:sz w:val="32"/>
            <w:szCs w:val="32"/>
            <w:shd w:val="clear" w:color="auto" w:fill="F9F2F4"/>
          </w:rPr>
          <w:t>DESC</w:t>
        </w:r>
      </w:ins>
    </w:p>
    <w:p w14:paraId="179D9FA8" w14:textId="77777777" w:rsidR="00AF7B99" w:rsidRPr="00AA07DB" w:rsidRDefault="00AF7B99" w:rsidP="00AF7B99">
      <w:pPr>
        <w:pStyle w:val="NormalWeb"/>
        <w:spacing w:before="0" w:beforeAutospacing="0" w:after="167" w:afterAutospacing="0"/>
        <w:rPr>
          <w:ins w:id="277" w:author="Unknown"/>
          <w:color w:val="333333"/>
          <w:sz w:val="32"/>
          <w:szCs w:val="32"/>
        </w:rPr>
      </w:pPr>
      <w:ins w:id="278" w:author="Unknown">
        <w:r w:rsidRPr="00AA07DB">
          <w:rPr>
            <w:color w:val="333333"/>
            <w:sz w:val="32"/>
            <w:szCs w:val="32"/>
          </w:rPr>
          <w:t>Consider the </w:t>
        </w:r>
        <w:r w:rsidRPr="00AA07DB">
          <w:rPr>
            <w:b/>
            <w:bCs/>
            <w:color w:val="333333"/>
            <w:sz w:val="32"/>
            <w:szCs w:val="32"/>
          </w:rPr>
          <w:t>Emp</w:t>
        </w:r>
        <w:r w:rsidRPr="00AA07DB">
          <w:rPr>
            <w:color w:val="333333"/>
            <w:sz w:val="32"/>
            <w:szCs w:val="32"/>
          </w:rPr>
          <w:t> table described above,</w:t>
        </w:r>
      </w:ins>
    </w:p>
    <w:p w14:paraId="1502AC6D" w14:textId="77777777" w:rsidR="00AF7B99" w:rsidRPr="00AA07DB" w:rsidRDefault="00AF7B99" w:rsidP="00AF7B99">
      <w:pPr>
        <w:pStyle w:val="HTMLPreformatted"/>
        <w:shd w:val="clear" w:color="auto" w:fill="1E2A37"/>
        <w:spacing w:before="120" w:after="120"/>
        <w:rPr>
          <w:ins w:id="279" w:author="Unknown"/>
          <w:rFonts w:ascii="Times New Roman" w:hAnsi="Times New Roman" w:cs="Times New Roman"/>
          <w:color w:val="F8F8F2"/>
          <w:sz w:val="32"/>
          <w:szCs w:val="32"/>
        </w:rPr>
      </w:pPr>
      <w:ins w:id="28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salary </w:t>
        </w:r>
        <w:r w:rsidRPr="00AA07DB">
          <w:rPr>
            <w:rStyle w:val="token"/>
            <w:rFonts w:ascii="Times New Roman" w:hAnsi="Times New Roman" w:cs="Times New Roman"/>
            <w:color w:val="66D9EF"/>
            <w:sz w:val="32"/>
            <w:szCs w:val="32"/>
          </w:rPr>
          <w:t>DESC</w:t>
        </w:r>
        <w:r w:rsidRPr="00AA07DB">
          <w:rPr>
            <w:rStyle w:val="token"/>
            <w:rFonts w:ascii="Times New Roman" w:hAnsi="Times New Roman" w:cs="Times New Roman"/>
            <w:color w:val="F8F8F2"/>
            <w:sz w:val="32"/>
            <w:szCs w:val="32"/>
          </w:rPr>
          <w:t>;</w:t>
        </w:r>
      </w:ins>
    </w:p>
    <w:p w14:paraId="229D9483" w14:textId="77777777" w:rsidR="00AF7B99" w:rsidRPr="00AA07DB" w:rsidRDefault="00AF7B99" w:rsidP="00AF7B99">
      <w:pPr>
        <w:pStyle w:val="NormalWeb"/>
        <w:spacing w:before="0" w:beforeAutospacing="0" w:after="167" w:afterAutospacing="0"/>
        <w:rPr>
          <w:ins w:id="281" w:author="Unknown"/>
          <w:color w:val="333333"/>
          <w:sz w:val="32"/>
          <w:szCs w:val="32"/>
        </w:rPr>
      </w:pPr>
      <w:ins w:id="282" w:author="Unknown">
        <w:r w:rsidRPr="00AA07DB">
          <w:rPr>
            <w:color w:val="333333"/>
            <w:sz w:val="32"/>
            <w:szCs w:val="32"/>
          </w:rPr>
          <w:t>The above query will return the resultant data in descending order of the </w:t>
        </w:r>
        <w:r w:rsidRPr="00AA07DB">
          <w:rPr>
            <w:b/>
            <w:bCs/>
            <w:color w:val="333333"/>
            <w:sz w:val="32"/>
            <w:szCs w:val="32"/>
          </w:rPr>
          <w:t>salary</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1F1DF2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5720F0"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97454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D4936B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C5E63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382987E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E616E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0A1B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BF67B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FB20E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2EAC9F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4F377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0F401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1BBD1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317D9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228B837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65D1A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02811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45E9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1F8D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5C1883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4011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DDD3B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10CEB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D6AF8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6DBF8BF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6FBA0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3FF2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051DF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05E8C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bl>
    <w:p w14:paraId="686A01C9" w14:textId="77777777" w:rsidR="00AF7B99" w:rsidRPr="00AA07DB" w:rsidRDefault="00AF7B99">
      <w:pPr>
        <w:rPr>
          <w:rFonts w:ascii="Times New Roman" w:hAnsi="Times New Roman" w:cs="Times New Roman"/>
          <w:sz w:val="32"/>
          <w:szCs w:val="32"/>
        </w:rPr>
      </w:pPr>
    </w:p>
    <w:p w14:paraId="45D3618C" w14:textId="77777777" w:rsidR="0061274D" w:rsidRPr="00AA07DB" w:rsidRDefault="0061274D">
      <w:pPr>
        <w:rPr>
          <w:rFonts w:ascii="Times New Roman" w:hAnsi="Times New Roman" w:cs="Times New Roman"/>
          <w:sz w:val="32"/>
          <w:szCs w:val="32"/>
        </w:rPr>
      </w:pPr>
    </w:p>
    <w:p w14:paraId="5952166B" w14:textId="77777777" w:rsidR="0061274D" w:rsidRPr="0054512B" w:rsidRDefault="0061274D" w:rsidP="0061274D">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DISTINCT</w:t>
      </w:r>
      <w:r w:rsidRPr="0054512B">
        <w:rPr>
          <w:rFonts w:ascii="Times New Roman" w:hAnsi="Times New Roman" w:cs="Times New Roman"/>
          <w:bCs w:val="0"/>
          <w:color w:val="333333"/>
          <w:sz w:val="40"/>
          <w:szCs w:val="40"/>
          <w:u w:val="single"/>
        </w:rPr>
        <w:t> keyword</w:t>
      </w:r>
    </w:p>
    <w:p w14:paraId="3D32E98D" w14:textId="77777777" w:rsidR="0061274D" w:rsidRPr="0054512B" w:rsidRDefault="0061274D" w:rsidP="0054512B">
      <w:pPr>
        <w:pStyle w:val="NormalWeb"/>
        <w:spacing w:before="0" w:beforeAutospacing="0" w:after="167" w:afterAutospacing="0"/>
        <w:rPr>
          <w:color w:val="333333"/>
          <w:sz w:val="32"/>
          <w:szCs w:val="32"/>
        </w:rPr>
      </w:pPr>
      <w:r w:rsidRPr="00AA07DB">
        <w:rPr>
          <w:color w:val="333333"/>
          <w:sz w:val="32"/>
          <w:szCs w:val="32"/>
        </w:rPr>
        <w:t>The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keyword is used with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statement </w:t>
      </w:r>
      <w:r w:rsidRPr="0054512B">
        <w:rPr>
          <w:color w:val="FF0000"/>
          <w:sz w:val="40"/>
          <w:szCs w:val="40"/>
        </w:rPr>
        <w:t>to retrieve unique</w:t>
      </w:r>
      <w:r w:rsidRPr="00AA07DB">
        <w:rPr>
          <w:color w:val="333333"/>
          <w:sz w:val="32"/>
          <w:szCs w:val="32"/>
        </w:rPr>
        <w:t xml:space="preserve"> values from the table.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removes all the duplicate records while retrieving records from any table in the database.</w:t>
      </w:r>
    </w:p>
    <w:p w14:paraId="6536A887" w14:textId="77777777" w:rsidR="0061274D" w:rsidRPr="00AA07DB" w:rsidRDefault="0061274D" w:rsidP="0061274D">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for </w:t>
      </w:r>
      <w:r w:rsidRPr="00AA07DB">
        <w:rPr>
          <w:rStyle w:val="HTMLCode"/>
          <w:rFonts w:ascii="Times New Roman" w:eastAsiaTheme="majorEastAsia" w:hAnsi="Times New Roman" w:cs="Times New Roman"/>
          <w:b w:val="0"/>
          <w:bCs w:val="0"/>
          <w:color w:val="C7254E"/>
          <w:sz w:val="32"/>
          <w:szCs w:val="32"/>
          <w:shd w:val="clear" w:color="auto" w:fill="F9F2F4"/>
        </w:rPr>
        <w:t>DISTINCT</w:t>
      </w:r>
      <w:r w:rsidRPr="00AA07DB">
        <w:rPr>
          <w:rFonts w:ascii="Times New Roman" w:hAnsi="Times New Roman" w:cs="Times New Roman"/>
          <w:b w:val="0"/>
          <w:bCs w:val="0"/>
          <w:color w:val="333333"/>
          <w:sz w:val="32"/>
          <w:szCs w:val="32"/>
        </w:rPr>
        <w:t> Keyword</w:t>
      </w:r>
    </w:p>
    <w:p w14:paraId="7CEC28DE" w14:textId="77777777" w:rsidR="0061274D" w:rsidRPr="001018FD" w:rsidRDefault="0061274D" w:rsidP="001018F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DISTINCT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p>
    <w:p w14:paraId="0AE8C716" w14:textId="77777777" w:rsidR="0061274D" w:rsidRPr="00AA07DB" w:rsidRDefault="0061274D" w:rsidP="0061274D">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using </w:t>
      </w:r>
      <w:r w:rsidRPr="00AA07DB">
        <w:rPr>
          <w:rStyle w:val="HTMLCode"/>
          <w:rFonts w:ascii="Times New Roman" w:eastAsiaTheme="majorEastAsia" w:hAnsi="Times New Roman" w:cs="Times New Roman"/>
          <w:b w:val="0"/>
          <w:bCs w:val="0"/>
          <w:color w:val="C7254E"/>
          <w:sz w:val="32"/>
          <w:szCs w:val="32"/>
          <w:shd w:val="clear" w:color="auto" w:fill="F9F2F4"/>
        </w:rPr>
        <w:t>DISTINCT</w:t>
      </w:r>
      <w:r w:rsidRPr="00AA07DB">
        <w:rPr>
          <w:rFonts w:ascii="Times New Roman" w:hAnsi="Times New Roman" w:cs="Times New Roman"/>
          <w:b w:val="0"/>
          <w:bCs w:val="0"/>
          <w:color w:val="333333"/>
          <w:sz w:val="32"/>
          <w:szCs w:val="32"/>
        </w:rPr>
        <w:t> Keyword</w:t>
      </w:r>
    </w:p>
    <w:p w14:paraId="1F2A42FA"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 As you can see in the table below, there is employee </w:t>
      </w:r>
      <w:r w:rsidRPr="00AA07DB">
        <w:rPr>
          <w:b/>
          <w:bCs/>
          <w:color w:val="333333"/>
          <w:sz w:val="32"/>
          <w:szCs w:val="32"/>
        </w:rPr>
        <w:t>name</w:t>
      </w:r>
      <w:r w:rsidRPr="00AA07DB">
        <w:rPr>
          <w:color w:val="333333"/>
          <w:sz w:val="32"/>
          <w:szCs w:val="32"/>
        </w:rPr>
        <w:t>, along with employee </w:t>
      </w:r>
      <w:r w:rsidRPr="00AA07DB">
        <w:rPr>
          <w:b/>
          <w:bCs/>
          <w:color w:val="333333"/>
          <w:sz w:val="32"/>
          <w:szCs w:val="32"/>
        </w:rPr>
        <w:t>salary</w:t>
      </w:r>
      <w:r w:rsidRPr="00AA07DB">
        <w:rPr>
          <w:color w:val="333333"/>
          <w:sz w:val="32"/>
          <w:szCs w:val="32"/>
        </w:rPr>
        <w:t> and </w:t>
      </w:r>
      <w:r w:rsidRPr="00AA07DB">
        <w:rPr>
          <w:b/>
          <w:bCs/>
          <w:color w:val="333333"/>
          <w:sz w:val="32"/>
          <w:szCs w:val="32"/>
        </w:rPr>
        <w:t>age</w:t>
      </w:r>
      <w:r w:rsidRPr="00AA07DB">
        <w:rPr>
          <w:color w:val="333333"/>
          <w:sz w:val="32"/>
          <w:szCs w:val="32"/>
        </w:rPr>
        <w:t>.</w:t>
      </w:r>
    </w:p>
    <w:p w14:paraId="33583C33"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In the table below, multiple employees have the same salary, so we will be using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keyword to list down distinct salary amount, that is currently being paid to the employees.</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4FB2BE8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0A4006" w14:textId="77777777" w:rsidR="0061274D" w:rsidRPr="00AA07DB" w:rsidRDefault="0061274D">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471BA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9FD41C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D0E3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505A3AF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743C4F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E716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4811B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DCF9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73BE7FB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950A8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C257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9659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4E6C27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31D2946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370D7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10D454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26CE8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CD7A1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637959B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944CD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255E0D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9FDCF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EBE9E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689ECA7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74E6E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CA0E3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8F60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73A5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2EC974EC"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DISTINCT</w:t>
      </w:r>
      <w:r w:rsidRPr="00AA07DB">
        <w:rPr>
          <w:rStyle w:val="HTMLCode"/>
          <w:rFonts w:ascii="Times New Roman" w:hAnsi="Times New Roman" w:cs="Times New Roman"/>
          <w:color w:val="F8F8F2"/>
          <w:sz w:val="32"/>
          <w:szCs w:val="32"/>
        </w:rPr>
        <w:t xml:space="preserve"> salary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w:t>
      </w:r>
      <w:r w:rsidRPr="00AA07DB">
        <w:rPr>
          <w:rStyle w:val="token"/>
          <w:rFonts w:ascii="Times New Roman" w:hAnsi="Times New Roman" w:cs="Times New Roman"/>
          <w:color w:val="F8F8F2"/>
          <w:sz w:val="32"/>
          <w:szCs w:val="32"/>
        </w:rPr>
        <w:t>;</w:t>
      </w:r>
    </w:p>
    <w:p w14:paraId="01973EBB"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above query will return only the unique salary from </w:t>
      </w:r>
      <w:r w:rsidRPr="00AA07DB">
        <w:rPr>
          <w:b/>
          <w:bCs/>
          <w:color w:val="333333"/>
          <w:sz w:val="32"/>
          <w:szCs w:val="32"/>
        </w:rPr>
        <w:t>Emp</w:t>
      </w:r>
      <w:r w:rsidRPr="00AA07DB">
        <w:rPr>
          <w:color w:val="333333"/>
          <w:sz w:val="32"/>
          <w:szCs w:val="32"/>
        </w:rPr>
        <w:t> table.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4"/>
      </w:tblGrid>
      <w:tr w:rsidR="0061274D" w:rsidRPr="00AA07DB" w14:paraId="2E0EBA6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4E39D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60738D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114AE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256E854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C138F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43591E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BFC91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bl>
    <w:p w14:paraId="4CFF303B" w14:textId="77777777" w:rsidR="0061274D" w:rsidRPr="00AA07DB" w:rsidRDefault="0061274D">
      <w:pPr>
        <w:rPr>
          <w:rFonts w:ascii="Times New Roman" w:hAnsi="Times New Roman" w:cs="Times New Roman"/>
          <w:sz w:val="32"/>
          <w:szCs w:val="32"/>
        </w:rPr>
      </w:pPr>
    </w:p>
    <w:p w14:paraId="74EA2325" w14:textId="77777777" w:rsidR="0061274D" w:rsidRPr="0054512B" w:rsidRDefault="0061274D" w:rsidP="0061274D">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AND</w:t>
      </w:r>
      <w:r w:rsidRPr="0054512B">
        <w:rPr>
          <w:rFonts w:ascii="Times New Roman" w:hAnsi="Times New Roman" w:cs="Times New Roman"/>
          <w:bCs w:val="0"/>
          <w:color w:val="333333"/>
          <w:sz w:val="40"/>
          <w:szCs w:val="40"/>
          <w:u w:val="single"/>
        </w:rPr>
        <w:t> &amp; </w:t>
      </w:r>
      <w:r w:rsidRPr="0054512B">
        <w:rPr>
          <w:rStyle w:val="HTMLCode"/>
          <w:rFonts w:ascii="Times New Roman" w:eastAsiaTheme="majorEastAsia" w:hAnsi="Times New Roman" w:cs="Times New Roman"/>
          <w:bCs w:val="0"/>
          <w:color w:val="C7254E"/>
          <w:sz w:val="40"/>
          <w:szCs w:val="40"/>
          <w:u w:val="single"/>
          <w:shd w:val="clear" w:color="auto" w:fill="F9F2F4"/>
        </w:rPr>
        <w:t>OR</w:t>
      </w:r>
      <w:r w:rsidRPr="0054512B">
        <w:rPr>
          <w:rFonts w:ascii="Times New Roman" w:hAnsi="Times New Roman" w:cs="Times New Roman"/>
          <w:bCs w:val="0"/>
          <w:color w:val="333333"/>
          <w:sz w:val="40"/>
          <w:szCs w:val="40"/>
          <w:u w:val="single"/>
        </w:rPr>
        <w:t> operator</w:t>
      </w:r>
    </w:p>
    <w:p w14:paraId="555328DE"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4B4B971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253B22C" w14:textId="77777777" w:rsidR="0061274D" w:rsidRPr="00AA07DB" w:rsidRDefault="0061274D">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E746E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98151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6EC36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76058B7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DF0488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1BA14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074E7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5A79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38D5682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DC417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C4215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3FF7E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15FE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6169B45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09BD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B57C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63183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A3E3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726CD32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38F8C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7AD9F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DEE29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A740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4E463F6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3EE713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7B0FC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519C86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929A9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77FAD50A" w14:textId="77777777" w:rsidR="0061274D" w:rsidRPr="00AA07DB" w:rsidRDefault="0061274D" w:rsidP="0061274D">
      <w:pPr>
        <w:pStyle w:val="HTMLPreformatted"/>
        <w:shd w:val="clear" w:color="auto" w:fill="1E2A37"/>
        <w:wordWrap w:val="0"/>
        <w:spacing w:after="167"/>
        <w:rPr>
          <w:rFonts w:ascii="Times New Roman" w:hAnsi="Times New Roman" w:cs="Times New Roman"/>
          <w:color w:val="CCCCCC"/>
          <w:sz w:val="32"/>
          <w:szCs w:val="32"/>
        </w:rPr>
      </w:pPr>
      <w:r w:rsidRPr="00AA07DB">
        <w:rPr>
          <w:rStyle w:val="HTMLCode"/>
          <w:rFonts w:ascii="Times New Roman" w:hAnsi="Times New Roman" w:cs="Times New Roman"/>
          <w:color w:val="CCCCCC"/>
          <w:sz w:val="32"/>
          <w:szCs w:val="32"/>
        </w:rPr>
        <w:t xml:space="preserve">SELECT * FROM Emp WHERE salary &lt; 10000 </w:t>
      </w:r>
      <w:r w:rsidRPr="00AA07DB">
        <w:rPr>
          <w:rStyle w:val="HTMLCode"/>
          <w:rFonts w:ascii="Times New Roman" w:hAnsi="Times New Roman" w:cs="Times New Roman"/>
          <w:b/>
          <w:bCs/>
          <w:color w:val="CCCCCC"/>
          <w:sz w:val="32"/>
          <w:szCs w:val="32"/>
        </w:rPr>
        <w:t>AND</w:t>
      </w:r>
      <w:r w:rsidRPr="00AA07DB">
        <w:rPr>
          <w:rStyle w:val="HTMLCode"/>
          <w:rFonts w:ascii="Times New Roman" w:hAnsi="Times New Roman" w:cs="Times New Roman"/>
          <w:color w:val="CCCCCC"/>
          <w:sz w:val="32"/>
          <w:szCs w:val="32"/>
        </w:rPr>
        <w:t xml:space="preserve"> age &gt; 25</w:t>
      </w:r>
    </w:p>
    <w:p w14:paraId="6CCBC82E"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above query will return records where </w:t>
      </w:r>
      <w:r w:rsidRPr="00AA07DB">
        <w:rPr>
          <w:b/>
          <w:bCs/>
          <w:color w:val="333333"/>
          <w:sz w:val="32"/>
          <w:szCs w:val="32"/>
        </w:rPr>
        <w:t>salary</w:t>
      </w:r>
      <w:r w:rsidRPr="00AA07DB">
        <w:rPr>
          <w:color w:val="333333"/>
          <w:sz w:val="32"/>
          <w:szCs w:val="32"/>
        </w:rPr>
        <w:t> is less than </w:t>
      </w:r>
      <w:r w:rsidRPr="00AA07DB">
        <w:rPr>
          <w:b/>
          <w:bCs/>
          <w:color w:val="333333"/>
          <w:sz w:val="32"/>
          <w:szCs w:val="32"/>
        </w:rPr>
        <w:t>10000</w:t>
      </w:r>
      <w:r w:rsidRPr="00AA07DB">
        <w:rPr>
          <w:color w:val="333333"/>
          <w:sz w:val="32"/>
          <w:szCs w:val="32"/>
        </w:rPr>
        <w:t> and </w:t>
      </w:r>
      <w:r w:rsidRPr="00AA07DB">
        <w:rPr>
          <w:b/>
          <w:bCs/>
          <w:color w:val="333333"/>
          <w:sz w:val="32"/>
          <w:szCs w:val="32"/>
        </w:rPr>
        <w:t>age</w:t>
      </w:r>
      <w:r w:rsidRPr="00AA07DB">
        <w:rPr>
          <w:color w:val="333333"/>
          <w:sz w:val="32"/>
          <w:szCs w:val="32"/>
        </w:rPr>
        <w:t> greater than </w:t>
      </w:r>
      <w:r w:rsidRPr="00AA07DB">
        <w:rPr>
          <w:b/>
          <w:bCs/>
          <w:color w:val="333333"/>
          <w:sz w:val="32"/>
          <w:szCs w:val="32"/>
        </w:rPr>
        <w:t>25</w:t>
      </w:r>
      <w:r w:rsidRPr="00AA07DB">
        <w:rPr>
          <w:color w:val="333333"/>
          <w:sz w:val="32"/>
          <w:szCs w:val="32"/>
        </w:rPr>
        <w:t>. Hope you get the concept here. We have used the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operator to specify two conditions with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67"/>
        <w:gridCol w:w="3046"/>
        <w:gridCol w:w="2119"/>
        <w:gridCol w:w="3200"/>
      </w:tblGrid>
      <w:tr w:rsidR="0061274D" w:rsidRPr="00AA07DB" w14:paraId="7BD4059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CB8E1C" w14:textId="77777777" w:rsidR="0061274D" w:rsidRPr="00AA07DB" w:rsidRDefault="0061274D">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17BCAF"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AE70B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27397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6D86B7C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E71B4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0EDF5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9AF74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0E37F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53D58EA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4549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1F99D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45EB25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ED760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42CEB226" w14:textId="77777777" w:rsidR="0061274D" w:rsidRPr="00AA07DB" w:rsidRDefault="00000000" w:rsidP="0061274D">
      <w:pPr>
        <w:spacing w:before="335" w:after="335"/>
        <w:rPr>
          <w:ins w:id="283" w:author="Unknown"/>
          <w:rFonts w:ascii="Times New Roman" w:hAnsi="Times New Roman" w:cs="Times New Roman"/>
          <w:sz w:val="32"/>
          <w:szCs w:val="32"/>
        </w:rPr>
      </w:pPr>
      <w:ins w:id="284" w:author="Unknown">
        <w:r>
          <w:rPr>
            <w:rFonts w:ascii="Times New Roman" w:hAnsi="Times New Roman" w:cs="Times New Roman"/>
            <w:sz w:val="32"/>
            <w:szCs w:val="32"/>
          </w:rPr>
          <w:pict w14:anchorId="455A4476">
            <v:rect id="_x0000_i1094" style="width:0;height:0" o:hralign="center" o:hrstd="t" o:hrnoshade="t" o:hr="t" fillcolor="#333" stroked="f"/>
          </w:pict>
        </w:r>
      </w:ins>
    </w:p>
    <w:p w14:paraId="0E9543F5" w14:textId="77777777" w:rsidR="0061274D" w:rsidRPr="00AA07DB" w:rsidRDefault="0061274D" w:rsidP="0061274D">
      <w:pPr>
        <w:pStyle w:val="Heading2"/>
        <w:spacing w:before="335" w:beforeAutospacing="0" w:after="167" w:afterAutospacing="0"/>
        <w:rPr>
          <w:ins w:id="285" w:author="Unknown"/>
          <w:b w:val="0"/>
          <w:bCs w:val="0"/>
          <w:color w:val="333333"/>
          <w:sz w:val="32"/>
          <w:szCs w:val="32"/>
        </w:rPr>
      </w:pPr>
      <w:ins w:id="286" w:author="Unknown">
        <w:r w:rsidRPr="00AA07DB">
          <w:rPr>
            <w:rStyle w:val="HTMLCode"/>
            <w:rFonts w:ascii="Times New Roman" w:hAnsi="Times New Roman" w:cs="Times New Roman"/>
            <w:b w:val="0"/>
            <w:bCs w:val="0"/>
            <w:color w:val="C7254E"/>
            <w:sz w:val="32"/>
            <w:szCs w:val="32"/>
            <w:shd w:val="clear" w:color="auto" w:fill="F9F2F4"/>
          </w:rPr>
          <w:t>OR</w:t>
        </w:r>
        <w:r w:rsidRPr="00AA07DB">
          <w:rPr>
            <w:b w:val="0"/>
            <w:bCs w:val="0"/>
            <w:color w:val="333333"/>
            <w:sz w:val="32"/>
            <w:szCs w:val="32"/>
          </w:rPr>
          <w:t> operator</w:t>
        </w:r>
      </w:ins>
    </w:p>
    <w:p w14:paraId="0F5CD3EA" w14:textId="77777777" w:rsidR="0061274D" w:rsidRPr="00AA07DB" w:rsidRDefault="0061274D" w:rsidP="0061274D">
      <w:pPr>
        <w:pStyle w:val="NormalWeb"/>
        <w:spacing w:before="0" w:beforeAutospacing="0" w:after="167" w:afterAutospacing="0"/>
        <w:rPr>
          <w:ins w:id="287" w:author="Unknown"/>
          <w:color w:val="333333"/>
          <w:sz w:val="32"/>
          <w:szCs w:val="32"/>
        </w:rPr>
      </w:pPr>
      <w:ins w:id="288" w:author="Unknown">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operator is also used to combine multiple conditions with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The only difference between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w:t>
        </w:r>
        <w:proofErr w:type="spellStart"/>
        <w:r w:rsidRPr="00AA07DB">
          <w:rPr>
            <w:color w:val="333333"/>
            <w:sz w:val="32"/>
            <w:szCs w:val="32"/>
          </w:rPr>
          <w:t>and</w:t>
        </w:r>
        <w:proofErr w:type="spellEnd"/>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xml:space="preserve"> is their </w:t>
        </w:r>
        <w:proofErr w:type="spellStart"/>
        <w:r w:rsidRPr="00AA07DB">
          <w:rPr>
            <w:color w:val="333333"/>
            <w:sz w:val="32"/>
            <w:szCs w:val="32"/>
          </w:rPr>
          <w:t>behaviour</w:t>
        </w:r>
        <w:proofErr w:type="spellEnd"/>
        <w:r w:rsidRPr="00AA07DB">
          <w:rPr>
            <w:color w:val="333333"/>
            <w:sz w:val="32"/>
            <w:szCs w:val="32"/>
          </w:rPr>
          <w:t>.</w:t>
        </w:r>
      </w:ins>
    </w:p>
    <w:p w14:paraId="773A7D8A" w14:textId="77777777" w:rsidR="0061274D" w:rsidRPr="00AA07DB" w:rsidRDefault="0061274D" w:rsidP="0061274D">
      <w:pPr>
        <w:pStyle w:val="NormalWeb"/>
        <w:spacing w:before="0" w:beforeAutospacing="0" w:after="167" w:afterAutospacing="0"/>
        <w:rPr>
          <w:ins w:id="289" w:author="Unknown"/>
          <w:color w:val="333333"/>
          <w:sz w:val="32"/>
          <w:szCs w:val="32"/>
        </w:rPr>
      </w:pPr>
      <w:ins w:id="290" w:author="Unknown">
        <w:r w:rsidRPr="00AA07DB">
          <w:rPr>
            <w:color w:val="333333"/>
            <w:sz w:val="32"/>
            <w:szCs w:val="32"/>
          </w:rPr>
          <w:lastRenderedPageBreak/>
          <w:t>When we use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to combine two or more than two conditions, records satisfying all the specified conditions will be there in the result.</w:t>
        </w:r>
      </w:ins>
    </w:p>
    <w:p w14:paraId="19EF068E" w14:textId="77777777" w:rsidR="0061274D" w:rsidRPr="00AA07DB" w:rsidRDefault="0061274D" w:rsidP="0061274D">
      <w:pPr>
        <w:pStyle w:val="NormalWeb"/>
        <w:spacing w:before="0" w:beforeAutospacing="0" w:after="167" w:afterAutospacing="0"/>
        <w:rPr>
          <w:ins w:id="291" w:author="Unknown"/>
          <w:color w:val="333333"/>
          <w:sz w:val="32"/>
          <w:szCs w:val="32"/>
        </w:rPr>
      </w:pPr>
      <w:ins w:id="292" w:author="Unknown">
        <w:r w:rsidRPr="00AA07DB">
          <w:rPr>
            <w:color w:val="333333"/>
            <w:sz w:val="32"/>
            <w:szCs w:val="32"/>
          </w:rPr>
          <w:t>But in case of </w:t>
        </w:r>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xml:space="preserve"> operator, </w:t>
        </w:r>
        <w:proofErr w:type="spellStart"/>
        <w:r w:rsidRPr="00AA07DB">
          <w:rPr>
            <w:color w:val="333333"/>
            <w:sz w:val="32"/>
            <w:szCs w:val="32"/>
          </w:rPr>
          <w:t>atleast</w:t>
        </w:r>
        <w:proofErr w:type="spellEnd"/>
        <w:r w:rsidRPr="00AA07DB">
          <w:rPr>
            <w:color w:val="333333"/>
            <w:sz w:val="32"/>
            <w:szCs w:val="32"/>
          </w:rPr>
          <w:t xml:space="preserve"> one condition from the conditions specified must be satisfied by any record to be in the </w:t>
        </w:r>
        <w:proofErr w:type="spellStart"/>
        <w:r w:rsidRPr="00AA07DB">
          <w:rPr>
            <w:color w:val="333333"/>
            <w:sz w:val="32"/>
            <w:szCs w:val="32"/>
          </w:rPr>
          <w:t>resultset</w:t>
        </w:r>
        <w:proofErr w:type="spellEnd"/>
        <w:r w:rsidRPr="00AA07DB">
          <w:rPr>
            <w:color w:val="333333"/>
            <w:sz w:val="32"/>
            <w:szCs w:val="32"/>
          </w:rPr>
          <w:t>.</w:t>
        </w:r>
      </w:ins>
    </w:p>
    <w:p w14:paraId="01DB2CF6" w14:textId="77777777" w:rsidR="0061274D" w:rsidRPr="00AA07DB" w:rsidRDefault="00000000" w:rsidP="0061274D">
      <w:pPr>
        <w:spacing w:before="335" w:after="335"/>
        <w:rPr>
          <w:ins w:id="293" w:author="Unknown"/>
          <w:rFonts w:ascii="Times New Roman" w:hAnsi="Times New Roman" w:cs="Times New Roman"/>
          <w:sz w:val="32"/>
          <w:szCs w:val="32"/>
        </w:rPr>
      </w:pPr>
      <w:ins w:id="294" w:author="Unknown">
        <w:r>
          <w:rPr>
            <w:rFonts w:ascii="Times New Roman" w:hAnsi="Times New Roman" w:cs="Times New Roman"/>
            <w:sz w:val="32"/>
            <w:szCs w:val="32"/>
          </w:rPr>
          <w:pict w14:anchorId="33014241">
            <v:rect id="_x0000_i1095" style="width:0;height:0" o:hralign="center" o:hrstd="t" o:hrnoshade="t" o:hr="t" fillcolor="#333" stroked="f"/>
          </w:pict>
        </w:r>
      </w:ins>
    </w:p>
    <w:p w14:paraId="505895C2" w14:textId="77777777" w:rsidR="0061274D" w:rsidRPr="00AA07DB" w:rsidRDefault="0061274D" w:rsidP="0061274D">
      <w:pPr>
        <w:pStyle w:val="Heading3"/>
        <w:spacing w:before="335" w:after="167"/>
        <w:rPr>
          <w:ins w:id="295" w:author="Unknown"/>
          <w:rFonts w:ascii="Times New Roman" w:hAnsi="Times New Roman" w:cs="Times New Roman"/>
          <w:b w:val="0"/>
          <w:bCs w:val="0"/>
          <w:color w:val="333333"/>
          <w:sz w:val="32"/>
          <w:szCs w:val="32"/>
        </w:rPr>
      </w:pPr>
      <w:ins w:id="296" w:author="Unknown">
        <w:r w:rsidRPr="00AA07DB">
          <w:rPr>
            <w:rFonts w:ascii="Times New Roman" w:hAnsi="Times New Roman" w:cs="Times New Roman"/>
            <w:b w:val="0"/>
            <w:bCs w:val="0"/>
            <w:color w:val="333333"/>
            <w:sz w:val="32"/>
            <w:szCs w:val="32"/>
          </w:rPr>
          <w:t>Example of </w:t>
        </w:r>
        <w:r w:rsidRPr="00AA07DB">
          <w:rPr>
            <w:rStyle w:val="HTMLCode"/>
            <w:rFonts w:ascii="Times New Roman" w:eastAsiaTheme="majorEastAsia" w:hAnsi="Times New Roman" w:cs="Times New Roman"/>
            <w:b w:val="0"/>
            <w:bCs w:val="0"/>
            <w:color w:val="C7254E"/>
            <w:sz w:val="32"/>
            <w:szCs w:val="32"/>
            <w:shd w:val="clear" w:color="auto" w:fill="F9F2F4"/>
          </w:rPr>
          <w:t>OR</w:t>
        </w:r>
        <w:r w:rsidRPr="00AA07DB">
          <w:rPr>
            <w:rFonts w:ascii="Times New Roman" w:hAnsi="Times New Roman" w:cs="Times New Roman"/>
            <w:b w:val="0"/>
            <w:bCs w:val="0"/>
            <w:color w:val="333333"/>
            <w:sz w:val="32"/>
            <w:szCs w:val="32"/>
          </w:rPr>
          <w:t> operator</w:t>
        </w:r>
      </w:ins>
    </w:p>
    <w:p w14:paraId="71761CC0" w14:textId="77777777" w:rsidR="0061274D" w:rsidRPr="00AA07DB" w:rsidRDefault="0061274D" w:rsidP="0061274D">
      <w:pPr>
        <w:pStyle w:val="NormalWeb"/>
        <w:spacing w:before="0" w:beforeAutospacing="0" w:after="167" w:afterAutospacing="0"/>
        <w:rPr>
          <w:ins w:id="297" w:author="Unknown"/>
          <w:color w:val="333333"/>
          <w:sz w:val="32"/>
          <w:szCs w:val="32"/>
        </w:rPr>
      </w:pPr>
      <w:ins w:id="298" w:author="Unknown">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6FF4324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39EA75" w14:textId="77777777" w:rsidR="0061274D" w:rsidRPr="00AA07DB" w:rsidRDefault="0061274D">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E47C52"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822C4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E8AAF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307B61C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39B8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67866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9CD6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DC8F8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3601D9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639F9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EDF4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BAE6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23370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3B22F0B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F0068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6378E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64E7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6078FC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2F5ED14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78DA1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53A71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53E8F3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0964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3D8B6F7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8FCAF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E6B343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BECF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29C58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2940BEAA" w14:textId="77777777" w:rsidR="0061274D" w:rsidRPr="00AA07DB" w:rsidRDefault="0061274D" w:rsidP="0061274D">
      <w:pPr>
        <w:pStyle w:val="HTMLPreformatted"/>
        <w:shd w:val="clear" w:color="auto" w:fill="1E2A37"/>
        <w:wordWrap w:val="0"/>
        <w:spacing w:after="167"/>
        <w:rPr>
          <w:ins w:id="299" w:author="Unknown"/>
          <w:rFonts w:ascii="Times New Roman" w:hAnsi="Times New Roman" w:cs="Times New Roman"/>
          <w:color w:val="CCCCCC"/>
          <w:sz w:val="32"/>
          <w:szCs w:val="32"/>
        </w:rPr>
      </w:pPr>
      <w:ins w:id="300" w:author="Unknown">
        <w:r w:rsidRPr="00AA07DB">
          <w:rPr>
            <w:rStyle w:val="HTMLCode"/>
            <w:rFonts w:ascii="Times New Roman" w:hAnsi="Times New Roman" w:cs="Times New Roman"/>
            <w:color w:val="CCCCCC"/>
            <w:sz w:val="32"/>
            <w:szCs w:val="32"/>
          </w:rPr>
          <w:t xml:space="preserve">SELECT * FROM Emp WHERE salary &gt; 10000 OR age &gt; 25 </w:t>
        </w:r>
      </w:ins>
    </w:p>
    <w:p w14:paraId="33DF58B3" w14:textId="77777777" w:rsidR="0061274D" w:rsidRPr="00AA07DB" w:rsidRDefault="0061274D" w:rsidP="0061274D">
      <w:pPr>
        <w:pStyle w:val="NormalWeb"/>
        <w:spacing w:before="0" w:beforeAutospacing="0" w:after="167" w:afterAutospacing="0"/>
        <w:rPr>
          <w:ins w:id="301" w:author="Unknown"/>
          <w:color w:val="333333"/>
          <w:sz w:val="32"/>
          <w:szCs w:val="32"/>
        </w:rPr>
      </w:pPr>
      <w:ins w:id="302" w:author="Unknown">
        <w:r w:rsidRPr="00AA07DB">
          <w:rPr>
            <w:color w:val="333333"/>
            <w:sz w:val="32"/>
            <w:szCs w:val="32"/>
          </w:rPr>
          <w:t>The above query will return records where </w:t>
        </w:r>
        <w:r w:rsidRPr="00AA07DB">
          <w:rPr>
            <w:b/>
            <w:bCs/>
            <w:color w:val="333333"/>
            <w:sz w:val="32"/>
            <w:szCs w:val="32"/>
          </w:rPr>
          <w:t>either</w:t>
        </w:r>
        <w:r w:rsidRPr="00AA07DB">
          <w:rPr>
            <w:color w:val="333333"/>
            <w:sz w:val="32"/>
            <w:szCs w:val="32"/>
          </w:rPr>
          <w:t> salary is greater than 10000 </w:t>
        </w:r>
        <w:r w:rsidRPr="00AA07DB">
          <w:rPr>
            <w:b/>
            <w:bCs/>
            <w:color w:val="333333"/>
            <w:sz w:val="32"/>
            <w:szCs w:val="32"/>
          </w:rPr>
          <w:t>or</w:t>
        </w:r>
        <w:r w:rsidRPr="00AA07DB">
          <w:rPr>
            <w:color w:val="333333"/>
            <w:sz w:val="32"/>
            <w:szCs w:val="32"/>
          </w:rPr>
          <w:t> age is greater than 25.</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6"/>
        <w:gridCol w:w="3315"/>
        <w:gridCol w:w="1765"/>
        <w:gridCol w:w="3206"/>
      </w:tblGrid>
      <w:tr w:rsidR="0061274D" w:rsidRPr="00AA07DB" w14:paraId="432120C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5A95C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31E45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10C1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CEEB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60BB198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F316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ACA2E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F1701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6556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409D33E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CEC1A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E828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6CEB6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88FD2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390DEEB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DE285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BFA87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5AEC2E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782A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668C5EFD" w14:textId="77777777" w:rsidR="0061274D" w:rsidRPr="00AA07DB" w:rsidRDefault="00000000" w:rsidP="0061274D">
      <w:pPr>
        <w:spacing w:before="335" w:after="335"/>
        <w:rPr>
          <w:ins w:id="303" w:author="Unknown"/>
          <w:rFonts w:ascii="Times New Roman" w:hAnsi="Times New Roman" w:cs="Times New Roman"/>
          <w:sz w:val="32"/>
          <w:szCs w:val="32"/>
        </w:rPr>
      </w:pPr>
      <w:ins w:id="304" w:author="Unknown">
        <w:r>
          <w:rPr>
            <w:rFonts w:ascii="Times New Roman" w:hAnsi="Times New Roman" w:cs="Times New Roman"/>
            <w:sz w:val="32"/>
            <w:szCs w:val="32"/>
          </w:rPr>
          <w:pict w14:anchorId="525773DB">
            <v:rect id="_x0000_i1096" style="width:0;height:0" o:hralign="center" o:hrstd="t" o:hrnoshade="t" o:hr="t" fillcolor="#333" stroked="f"/>
          </w:pict>
        </w:r>
      </w:ins>
    </w:p>
    <w:p w14:paraId="036A4796" w14:textId="3B5DA897" w:rsidR="0072604F" w:rsidRPr="0072604F" w:rsidRDefault="0072604F" w:rsidP="007260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GROUP BY</w:t>
      </w:r>
      <w:r>
        <w:rPr>
          <w:rFonts w:ascii="Segoe UI" w:hAnsi="Segoe UI" w:cs="Segoe UI"/>
          <w:b w:val="0"/>
          <w:bCs w:val="0"/>
          <w:color w:val="000000"/>
          <w:sz w:val="63"/>
          <w:szCs w:val="63"/>
        </w:rPr>
        <w:t> Statement</w:t>
      </w:r>
      <w:r w:rsidR="00000000">
        <w:pict w14:anchorId="44DB999F">
          <v:rect id="_x0000_i1097" style="width:0;height:0" o:hralign="center" o:hrstd="t" o:hrnoshade="t" o:hr="t" fillcolor="black" stroked="f"/>
        </w:pict>
      </w:r>
    </w:p>
    <w:p w14:paraId="1F4906C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14:paraId="4F94FBF8" w14:textId="5E3D2756"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GROUP BY</w:t>
      </w:r>
      <w:r>
        <w:rPr>
          <w:rFonts w:ascii="Verdana" w:hAnsi="Verdana"/>
          <w:color w:val="000000"/>
          <w:sz w:val="23"/>
          <w:szCs w:val="23"/>
        </w:rPr>
        <w:t> statement groups rows that have the same values into summary rows, like "find the nu</w:t>
      </w:r>
      <w:r w:rsidR="005074F3">
        <w:rPr>
          <w:rFonts w:ascii="Verdana" w:hAnsi="Verdana"/>
          <w:color w:val="000000"/>
          <w:sz w:val="23"/>
          <w:szCs w:val="23"/>
        </w:rPr>
        <w:t>4</w:t>
      </w:r>
      <w:r>
        <w:rPr>
          <w:rFonts w:ascii="Verdana" w:hAnsi="Verdana"/>
          <w:color w:val="000000"/>
          <w:sz w:val="23"/>
          <w:szCs w:val="23"/>
        </w:rPr>
        <w:t>mber of customers in each country".</w:t>
      </w:r>
    </w:p>
    <w:p w14:paraId="21933B7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GROUP BY</w:t>
      </w:r>
      <w:r>
        <w:rPr>
          <w:rFonts w:ascii="Verdana" w:hAnsi="Verdana"/>
          <w:color w:val="000000"/>
          <w:sz w:val="23"/>
          <w:szCs w:val="23"/>
        </w:rPr>
        <w:t> statement is often used with aggregate functions (</w:t>
      </w:r>
      <w:proofErr w:type="gramStart"/>
      <w:r>
        <w:rPr>
          <w:rStyle w:val="HTMLCode"/>
          <w:rFonts w:ascii="Consolas" w:eastAsiaTheme="majorEastAsia" w:hAnsi="Consolas"/>
          <w:color w:val="DC143C"/>
        </w:rPr>
        <w:t>COUNT(</w:t>
      </w:r>
      <w:proofErr w:type="gramEnd"/>
      <w:r>
        <w:rPr>
          <w:rStyle w:val="HTMLCode"/>
          <w:rFonts w:ascii="Consolas" w:eastAsiaTheme="majorEastAsia" w:hAnsi="Consolas"/>
          <w:color w:val="DC143C"/>
        </w:rPr>
        <w:t>)</w:t>
      </w:r>
      <w:r>
        <w:rPr>
          <w:rFonts w:ascii="Verdana" w:hAnsi="Verdana"/>
          <w:color w:val="000000"/>
          <w:sz w:val="23"/>
          <w:szCs w:val="23"/>
        </w:rPr>
        <w:t>, </w:t>
      </w:r>
      <w:r>
        <w:rPr>
          <w:rStyle w:val="HTMLCode"/>
          <w:rFonts w:ascii="Consolas" w:eastAsiaTheme="majorEastAsia" w:hAnsi="Consolas"/>
          <w:color w:val="DC143C"/>
        </w:rPr>
        <w:t>MAX()</w:t>
      </w:r>
      <w:r>
        <w:rPr>
          <w:rFonts w:ascii="Verdana" w:hAnsi="Verdana"/>
          <w:color w:val="000000"/>
          <w:sz w:val="23"/>
          <w:szCs w:val="23"/>
        </w:rPr>
        <w:t>, </w:t>
      </w:r>
      <w:r>
        <w:rPr>
          <w:rStyle w:val="HTMLCode"/>
          <w:rFonts w:ascii="Consolas" w:eastAsiaTheme="majorEastAsia" w:hAnsi="Consolas"/>
          <w:color w:val="DC143C"/>
        </w:rPr>
        <w:t>MIN()</w:t>
      </w:r>
      <w:r>
        <w:rPr>
          <w:rFonts w:ascii="Verdana" w:hAnsi="Verdana"/>
          <w:color w:val="000000"/>
          <w:sz w:val="23"/>
          <w:szCs w:val="23"/>
        </w:rPr>
        <w:t>, </w:t>
      </w:r>
      <w:r>
        <w:rPr>
          <w:rStyle w:val="HTMLCode"/>
          <w:rFonts w:ascii="Consolas" w:eastAsiaTheme="majorEastAsia" w:hAnsi="Consolas"/>
          <w:color w:val="DC143C"/>
        </w:rPr>
        <w:t>SUM()</w:t>
      </w:r>
      <w:r>
        <w:rPr>
          <w:rFonts w:ascii="Verdana" w:hAnsi="Verdana"/>
          <w:color w:val="000000"/>
          <w:sz w:val="23"/>
          <w:szCs w:val="23"/>
        </w:rPr>
        <w:t>, </w:t>
      </w:r>
      <w:r>
        <w:rPr>
          <w:rStyle w:val="HTMLCode"/>
          <w:rFonts w:ascii="Consolas" w:eastAsiaTheme="majorEastAsia" w:hAnsi="Consolas"/>
          <w:color w:val="DC143C"/>
        </w:rPr>
        <w:t>AVG()</w:t>
      </w:r>
      <w:r>
        <w:rPr>
          <w:rFonts w:ascii="Verdana" w:hAnsi="Verdana"/>
          <w:color w:val="000000"/>
          <w:sz w:val="23"/>
          <w:szCs w:val="23"/>
        </w:rPr>
        <w:t>) to group the result-set by one or more columns.</w:t>
      </w:r>
    </w:p>
    <w:p w14:paraId="285D7DC1" w14:textId="77777777" w:rsidR="0072604F" w:rsidRDefault="0072604F" w:rsidP="0072604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14:paraId="25AE2510" w14:textId="77777777" w:rsid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14:paraId="24D0A963" w14:textId="77777777" w:rsidR="0072604F" w:rsidRDefault="00000000" w:rsidP="0072604F">
      <w:pPr>
        <w:spacing w:before="300" w:after="300"/>
        <w:rPr>
          <w:rFonts w:ascii="Times New Roman" w:hAnsi="Times New Roman"/>
          <w:sz w:val="24"/>
          <w:szCs w:val="24"/>
        </w:rPr>
      </w:pPr>
      <w:r>
        <w:pict w14:anchorId="37A15496">
          <v:rect id="_x0000_i1098" style="width:0;height:0" o:hralign="center" o:hrstd="t" o:hrnoshade="t" o:hr="t" fillcolor="black" stroked="f"/>
        </w:pict>
      </w:r>
    </w:p>
    <w:p w14:paraId="73FEF4E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Demo Database</w:t>
      </w:r>
    </w:p>
    <w:p w14:paraId="17056B9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3372"/>
        <w:gridCol w:w="1874"/>
        <w:gridCol w:w="2843"/>
        <w:gridCol w:w="1277"/>
        <w:gridCol w:w="1266"/>
        <w:gridCol w:w="1062"/>
      </w:tblGrid>
      <w:tr w:rsidR="0072604F" w14:paraId="779D8ABC" w14:textId="77777777" w:rsidTr="0072604F">
        <w:tc>
          <w:tcPr>
            <w:tcW w:w="0" w:type="auto"/>
            <w:shd w:val="clear" w:color="auto" w:fill="FFFFFF"/>
            <w:tcMar>
              <w:top w:w="120" w:type="dxa"/>
              <w:left w:w="240" w:type="dxa"/>
              <w:bottom w:w="120" w:type="dxa"/>
              <w:right w:w="120" w:type="dxa"/>
            </w:tcMar>
            <w:hideMark/>
          </w:tcPr>
          <w:p w14:paraId="45FDC332" w14:textId="77777777" w:rsidR="0072604F" w:rsidRDefault="0072604F">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33361D3F" w14:textId="77777777" w:rsidR="0072604F" w:rsidRDefault="0072604F">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3E0CC9B0" w14:textId="77777777" w:rsidR="0072604F" w:rsidRDefault="0072604F">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BA22993" w14:textId="77777777" w:rsidR="0072604F" w:rsidRDefault="0072604F">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6721AE90" w14:textId="77777777" w:rsidR="0072604F" w:rsidRDefault="0072604F">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232B311" w14:textId="77777777" w:rsidR="0072604F" w:rsidRDefault="0072604F">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3E0C441B" w14:textId="77777777" w:rsidR="0072604F" w:rsidRDefault="0072604F">
            <w:pPr>
              <w:spacing w:before="300" w:after="300"/>
              <w:rPr>
                <w:b/>
                <w:bCs/>
              </w:rPr>
            </w:pPr>
            <w:r>
              <w:rPr>
                <w:b/>
                <w:bCs/>
              </w:rPr>
              <w:t>Country</w:t>
            </w:r>
          </w:p>
        </w:tc>
      </w:tr>
      <w:tr w:rsidR="0072604F" w14:paraId="79C6D71D" w14:textId="77777777" w:rsidTr="0072604F">
        <w:tc>
          <w:tcPr>
            <w:tcW w:w="0" w:type="auto"/>
            <w:shd w:val="clear" w:color="auto" w:fill="E7E9EB"/>
            <w:tcMar>
              <w:top w:w="120" w:type="dxa"/>
              <w:left w:w="240" w:type="dxa"/>
              <w:bottom w:w="120" w:type="dxa"/>
              <w:right w:w="120" w:type="dxa"/>
            </w:tcMar>
            <w:hideMark/>
          </w:tcPr>
          <w:p w14:paraId="71E040B6" w14:textId="77777777" w:rsidR="0072604F" w:rsidRDefault="0072604F">
            <w:pPr>
              <w:spacing w:before="300" w:after="300"/>
            </w:pPr>
            <w:r>
              <w:t>1</w:t>
            </w:r>
            <w:r>
              <w:br/>
            </w:r>
          </w:p>
        </w:tc>
        <w:tc>
          <w:tcPr>
            <w:tcW w:w="0" w:type="auto"/>
            <w:shd w:val="clear" w:color="auto" w:fill="E7E9EB"/>
            <w:tcMar>
              <w:top w:w="120" w:type="dxa"/>
              <w:left w:w="120" w:type="dxa"/>
              <w:bottom w:w="120" w:type="dxa"/>
              <w:right w:w="120" w:type="dxa"/>
            </w:tcMar>
            <w:hideMark/>
          </w:tcPr>
          <w:p w14:paraId="431F6E0B" w14:textId="77777777" w:rsidR="0072604F" w:rsidRDefault="0072604F">
            <w:pPr>
              <w:spacing w:before="300" w:after="300"/>
            </w:pPr>
            <w:r>
              <w:t xml:space="preserve">Alfreds </w:t>
            </w:r>
            <w:proofErr w:type="spellStart"/>
            <w:r>
              <w:t>Futterkiste</w:t>
            </w:r>
            <w:proofErr w:type="spellEnd"/>
          </w:p>
        </w:tc>
        <w:tc>
          <w:tcPr>
            <w:tcW w:w="0" w:type="auto"/>
            <w:shd w:val="clear" w:color="auto" w:fill="E7E9EB"/>
            <w:tcMar>
              <w:top w:w="120" w:type="dxa"/>
              <w:left w:w="120" w:type="dxa"/>
              <w:bottom w:w="120" w:type="dxa"/>
              <w:right w:w="120" w:type="dxa"/>
            </w:tcMar>
            <w:hideMark/>
          </w:tcPr>
          <w:p w14:paraId="27CD7370" w14:textId="77777777" w:rsidR="0072604F" w:rsidRDefault="0072604F">
            <w:pPr>
              <w:spacing w:before="300" w:after="300"/>
            </w:pPr>
            <w:r>
              <w:t>Maria Anders</w:t>
            </w:r>
          </w:p>
        </w:tc>
        <w:tc>
          <w:tcPr>
            <w:tcW w:w="0" w:type="auto"/>
            <w:shd w:val="clear" w:color="auto" w:fill="E7E9EB"/>
            <w:tcMar>
              <w:top w:w="120" w:type="dxa"/>
              <w:left w:w="120" w:type="dxa"/>
              <w:bottom w:w="120" w:type="dxa"/>
              <w:right w:w="120" w:type="dxa"/>
            </w:tcMar>
            <w:hideMark/>
          </w:tcPr>
          <w:p w14:paraId="0FD2688E" w14:textId="77777777" w:rsidR="0072604F" w:rsidRDefault="0072604F">
            <w:pPr>
              <w:spacing w:before="300" w:after="300"/>
            </w:pPr>
            <w:proofErr w:type="spellStart"/>
            <w:r>
              <w:t>Obere</w:t>
            </w:r>
            <w:proofErr w:type="spellEnd"/>
            <w:r>
              <w:t xml:space="preserve"> Str. 57</w:t>
            </w:r>
          </w:p>
        </w:tc>
        <w:tc>
          <w:tcPr>
            <w:tcW w:w="0" w:type="auto"/>
            <w:shd w:val="clear" w:color="auto" w:fill="E7E9EB"/>
            <w:tcMar>
              <w:top w:w="120" w:type="dxa"/>
              <w:left w:w="120" w:type="dxa"/>
              <w:bottom w:w="120" w:type="dxa"/>
              <w:right w:w="120" w:type="dxa"/>
            </w:tcMar>
            <w:hideMark/>
          </w:tcPr>
          <w:p w14:paraId="1601D366" w14:textId="77777777" w:rsidR="0072604F" w:rsidRDefault="0072604F">
            <w:pPr>
              <w:spacing w:before="300" w:after="300"/>
            </w:pPr>
            <w:r>
              <w:t>Berlin</w:t>
            </w:r>
          </w:p>
        </w:tc>
        <w:tc>
          <w:tcPr>
            <w:tcW w:w="0" w:type="auto"/>
            <w:shd w:val="clear" w:color="auto" w:fill="E7E9EB"/>
            <w:tcMar>
              <w:top w:w="120" w:type="dxa"/>
              <w:left w:w="120" w:type="dxa"/>
              <w:bottom w:w="120" w:type="dxa"/>
              <w:right w:w="120" w:type="dxa"/>
            </w:tcMar>
            <w:hideMark/>
          </w:tcPr>
          <w:p w14:paraId="5F17B24A" w14:textId="77777777" w:rsidR="0072604F" w:rsidRDefault="0072604F">
            <w:pPr>
              <w:spacing w:before="300" w:after="300"/>
            </w:pPr>
            <w:r>
              <w:t>12209</w:t>
            </w:r>
          </w:p>
        </w:tc>
        <w:tc>
          <w:tcPr>
            <w:tcW w:w="0" w:type="auto"/>
            <w:shd w:val="clear" w:color="auto" w:fill="E7E9EB"/>
            <w:tcMar>
              <w:top w:w="120" w:type="dxa"/>
              <w:left w:w="120" w:type="dxa"/>
              <w:bottom w:w="120" w:type="dxa"/>
              <w:right w:w="120" w:type="dxa"/>
            </w:tcMar>
            <w:hideMark/>
          </w:tcPr>
          <w:p w14:paraId="2B1FB09A" w14:textId="77777777" w:rsidR="0072604F" w:rsidRDefault="0072604F">
            <w:pPr>
              <w:spacing w:before="300" w:after="300"/>
            </w:pPr>
            <w:r>
              <w:t>Germany</w:t>
            </w:r>
          </w:p>
        </w:tc>
      </w:tr>
      <w:tr w:rsidR="0072604F" w14:paraId="43E7B3FB" w14:textId="77777777" w:rsidTr="0072604F">
        <w:tc>
          <w:tcPr>
            <w:tcW w:w="0" w:type="auto"/>
            <w:shd w:val="clear" w:color="auto" w:fill="FFFFFF"/>
            <w:tcMar>
              <w:top w:w="120" w:type="dxa"/>
              <w:left w:w="240" w:type="dxa"/>
              <w:bottom w:w="120" w:type="dxa"/>
              <w:right w:w="120" w:type="dxa"/>
            </w:tcMar>
            <w:hideMark/>
          </w:tcPr>
          <w:p w14:paraId="5C376533" w14:textId="77777777" w:rsidR="0072604F" w:rsidRDefault="0072604F">
            <w:pPr>
              <w:spacing w:before="300" w:after="300"/>
            </w:pPr>
            <w:r>
              <w:t>2</w:t>
            </w:r>
          </w:p>
        </w:tc>
        <w:tc>
          <w:tcPr>
            <w:tcW w:w="0" w:type="auto"/>
            <w:shd w:val="clear" w:color="auto" w:fill="FFFFFF"/>
            <w:tcMar>
              <w:top w:w="120" w:type="dxa"/>
              <w:left w:w="120" w:type="dxa"/>
              <w:bottom w:w="120" w:type="dxa"/>
              <w:right w:w="120" w:type="dxa"/>
            </w:tcMar>
            <w:hideMark/>
          </w:tcPr>
          <w:p w14:paraId="5432447F" w14:textId="77777777" w:rsidR="0072604F" w:rsidRDefault="0072604F">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277A965A" w14:textId="77777777" w:rsidR="0072604F" w:rsidRDefault="0072604F">
            <w:pPr>
              <w:spacing w:before="300" w:after="300"/>
            </w:pPr>
            <w:r>
              <w:t>Ana Trujillo</w:t>
            </w:r>
          </w:p>
        </w:tc>
        <w:tc>
          <w:tcPr>
            <w:tcW w:w="0" w:type="auto"/>
            <w:shd w:val="clear" w:color="auto" w:fill="FFFFFF"/>
            <w:tcMar>
              <w:top w:w="120" w:type="dxa"/>
              <w:left w:w="120" w:type="dxa"/>
              <w:bottom w:w="120" w:type="dxa"/>
              <w:right w:w="120" w:type="dxa"/>
            </w:tcMar>
            <w:hideMark/>
          </w:tcPr>
          <w:p w14:paraId="24E6C8D9" w14:textId="77777777" w:rsidR="0072604F" w:rsidRDefault="0072604F">
            <w:pPr>
              <w:spacing w:before="300" w:after="300"/>
            </w:pPr>
            <w:r>
              <w:t xml:space="preserve">Avda.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44B3F19E" w14:textId="77777777" w:rsidR="0072604F" w:rsidRDefault="0072604F">
            <w:pPr>
              <w:spacing w:before="300" w:after="300"/>
            </w:pPr>
            <w:r>
              <w:t>México D.F.</w:t>
            </w:r>
          </w:p>
        </w:tc>
        <w:tc>
          <w:tcPr>
            <w:tcW w:w="0" w:type="auto"/>
            <w:shd w:val="clear" w:color="auto" w:fill="FFFFFF"/>
            <w:tcMar>
              <w:top w:w="120" w:type="dxa"/>
              <w:left w:w="120" w:type="dxa"/>
              <w:bottom w:w="120" w:type="dxa"/>
              <w:right w:w="120" w:type="dxa"/>
            </w:tcMar>
            <w:hideMark/>
          </w:tcPr>
          <w:p w14:paraId="46490A7F" w14:textId="77777777" w:rsidR="0072604F" w:rsidRDefault="0072604F">
            <w:pPr>
              <w:spacing w:before="300" w:after="300"/>
            </w:pPr>
            <w:r>
              <w:t>05021</w:t>
            </w:r>
          </w:p>
        </w:tc>
        <w:tc>
          <w:tcPr>
            <w:tcW w:w="0" w:type="auto"/>
            <w:shd w:val="clear" w:color="auto" w:fill="FFFFFF"/>
            <w:tcMar>
              <w:top w:w="120" w:type="dxa"/>
              <w:left w:w="120" w:type="dxa"/>
              <w:bottom w:w="120" w:type="dxa"/>
              <w:right w:w="120" w:type="dxa"/>
            </w:tcMar>
            <w:hideMark/>
          </w:tcPr>
          <w:p w14:paraId="7B248AA4" w14:textId="77777777" w:rsidR="0072604F" w:rsidRDefault="0072604F">
            <w:pPr>
              <w:spacing w:before="300" w:after="300"/>
            </w:pPr>
            <w:r>
              <w:t>Mexico</w:t>
            </w:r>
          </w:p>
        </w:tc>
      </w:tr>
      <w:tr w:rsidR="0072604F" w14:paraId="41B0F419" w14:textId="77777777" w:rsidTr="0072604F">
        <w:tc>
          <w:tcPr>
            <w:tcW w:w="0" w:type="auto"/>
            <w:shd w:val="clear" w:color="auto" w:fill="E7E9EB"/>
            <w:tcMar>
              <w:top w:w="120" w:type="dxa"/>
              <w:left w:w="240" w:type="dxa"/>
              <w:bottom w:w="120" w:type="dxa"/>
              <w:right w:w="120" w:type="dxa"/>
            </w:tcMar>
            <w:hideMark/>
          </w:tcPr>
          <w:p w14:paraId="2AF08E82" w14:textId="77777777" w:rsidR="0072604F" w:rsidRDefault="0072604F">
            <w:pPr>
              <w:spacing w:before="300" w:after="300"/>
            </w:pPr>
            <w:r>
              <w:t>3</w:t>
            </w:r>
          </w:p>
        </w:tc>
        <w:tc>
          <w:tcPr>
            <w:tcW w:w="0" w:type="auto"/>
            <w:shd w:val="clear" w:color="auto" w:fill="E7E9EB"/>
            <w:tcMar>
              <w:top w:w="120" w:type="dxa"/>
              <w:left w:w="120" w:type="dxa"/>
              <w:bottom w:w="120" w:type="dxa"/>
              <w:right w:w="120" w:type="dxa"/>
            </w:tcMar>
            <w:hideMark/>
          </w:tcPr>
          <w:p w14:paraId="6997E166" w14:textId="77777777" w:rsidR="0072604F" w:rsidRDefault="0072604F">
            <w:pPr>
              <w:spacing w:before="300" w:after="300"/>
            </w:pPr>
            <w:r>
              <w:t xml:space="preserve">Antonio Moreno </w:t>
            </w:r>
            <w:proofErr w:type="spellStart"/>
            <w:r>
              <w:t>Taquería</w:t>
            </w:r>
            <w:proofErr w:type="spellEnd"/>
          </w:p>
        </w:tc>
        <w:tc>
          <w:tcPr>
            <w:tcW w:w="0" w:type="auto"/>
            <w:shd w:val="clear" w:color="auto" w:fill="E7E9EB"/>
            <w:tcMar>
              <w:top w:w="120" w:type="dxa"/>
              <w:left w:w="120" w:type="dxa"/>
              <w:bottom w:w="120" w:type="dxa"/>
              <w:right w:w="120" w:type="dxa"/>
            </w:tcMar>
            <w:hideMark/>
          </w:tcPr>
          <w:p w14:paraId="02AEED89" w14:textId="77777777" w:rsidR="0072604F" w:rsidRDefault="0072604F">
            <w:pPr>
              <w:spacing w:before="300" w:after="300"/>
            </w:pPr>
            <w:r>
              <w:t>Antonio Moreno</w:t>
            </w:r>
          </w:p>
        </w:tc>
        <w:tc>
          <w:tcPr>
            <w:tcW w:w="0" w:type="auto"/>
            <w:shd w:val="clear" w:color="auto" w:fill="E7E9EB"/>
            <w:tcMar>
              <w:top w:w="120" w:type="dxa"/>
              <w:left w:w="120" w:type="dxa"/>
              <w:bottom w:w="120" w:type="dxa"/>
              <w:right w:w="120" w:type="dxa"/>
            </w:tcMar>
            <w:hideMark/>
          </w:tcPr>
          <w:p w14:paraId="0BDB4E54" w14:textId="77777777" w:rsidR="0072604F" w:rsidRDefault="0072604F">
            <w:pPr>
              <w:spacing w:before="300" w:after="300"/>
            </w:pPr>
            <w:proofErr w:type="spellStart"/>
            <w:r>
              <w:t>Mataderos</w:t>
            </w:r>
            <w:proofErr w:type="spellEnd"/>
            <w:r>
              <w:t xml:space="preserve"> 2312</w:t>
            </w:r>
          </w:p>
        </w:tc>
        <w:tc>
          <w:tcPr>
            <w:tcW w:w="0" w:type="auto"/>
            <w:shd w:val="clear" w:color="auto" w:fill="E7E9EB"/>
            <w:tcMar>
              <w:top w:w="120" w:type="dxa"/>
              <w:left w:w="120" w:type="dxa"/>
              <w:bottom w:w="120" w:type="dxa"/>
              <w:right w:w="120" w:type="dxa"/>
            </w:tcMar>
            <w:hideMark/>
          </w:tcPr>
          <w:p w14:paraId="7758B0C6" w14:textId="77777777" w:rsidR="0072604F" w:rsidRDefault="0072604F">
            <w:pPr>
              <w:spacing w:before="300" w:after="300"/>
            </w:pPr>
            <w:r>
              <w:t>México D.F.</w:t>
            </w:r>
          </w:p>
        </w:tc>
        <w:tc>
          <w:tcPr>
            <w:tcW w:w="0" w:type="auto"/>
            <w:shd w:val="clear" w:color="auto" w:fill="E7E9EB"/>
            <w:tcMar>
              <w:top w:w="120" w:type="dxa"/>
              <w:left w:w="120" w:type="dxa"/>
              <w:bottom w:w="120" w:type="dxa"/>
              <w:right w:w="120" w:type="dxa"/>
            </w:tcMar>
            <w:hideMark/>
          </w:tcPr>
          <w:p w14:paraId="20829EF9" w14:textId="77777777" w:rsidR="0072604F" w:rsidRDefault="0072604F">
            <w:pPr>
              <w:spacing w:before="300" w:after="300"/>
            </w:pPr>
            <w:r>
              <w:t>05023</w:t>
            </w:r>
          </w:p>
        </w:tc>
        <w:tc>
          <w:tcPr>
            <w:tcW w:w="0" w:type="auto"/>
            <w:shd w:val="clear" w:color="auto" w:fill="E7E9EB"/>
            <w:tcMar>
              <w:top w:w="120" w:type="dxa"/>
              <w:left w:w="120" w:type="dxa"/>
              <w:bottom w:w="120" w:type="dxa"/>
              <w:right w:w="120" w:type="dxa"/>
            </w:tcMar>
            <w:hideMark/>
          </w:tcPr>
          <w:p w14:paraId="4E19752C" w14:textId="77777777" w:rsidR="0072604F" w:rsidRDefault="0072604F">
            <w:pPr>
              <w:spacing w:before="300" w:after="300"/>
            </w:pPr>
            <w:r>
              <w:t>Mexico</w:t>
            </w:r>
          </w:p>
        </w:tc>
      </w:tr>
      <w:tr w:rsidR="0072604F" w14:paraId="10022F95" w14:textId="77777777" w:rsidTr="0072604F">
        <w:tc>
          <w:tcPr>
            <w:tcW w:w="0" w:type="auto"/>
            <w:shd w:val="clear" w:color="auto" w:fill="FFFFFF"/>
            <w:tcMar>
              <w:top w:w="120" w:type="dxa"/>
              <w:left w:w="240" w:type="dxa"/>
              <w:bottom w:w="120" w:type="dxa"/>
              <w:right w:w="120" w:type="dxa"/>
            </w:tcMar>
            <w:hideMark/>
          </w:tcPr>
          <w:p w14:paraId="3C913820" w14:textId="77777777" w:rsidR="0072604F" w:rsidRDefault="0072604F">
            <w:pPr>
              <w:spacing w:before="300" w:after="300"/>
            </w:pPr>
            <w:r>
              <w:t>4</w:t>
            </w:r>
            <w:r>
              <w:br/>
            </w:r>
          </w:p>
        </w:tc>
        <w:tc>
          <w:tcPr>
            <w:tcW w:w="0" w:type="auto"/>
            <w:shd w:val="clear" w:color="auto" w:fill="FFFFFF"/>
            <w:tcMar>
              <w:top w:w="120" w:type="dxa"/>
              <w:left w:w="120" w:type="dxa"/>
              <w:bottom w:w="120" w:type="dxa"/>
              <w:right w:w="120" w:type="dxa"/>
            </w:tcMar>
            <w:hideMark/>
          </w:tcPr>
          <w:p w14:paraId="2A2303AF" w14:textId="77777777" w:rsidR="0072604F" w:rsidRDefault="0072604F">
            <w:pPr>
              <w:spacing w:before="300" w:after="300"/>
            </w:pPr>
            <w:r>
              <w:t>Around the Horn</w:t>
            </w:r>
          </w:p>
        </w:tc>
        <w:tc>
          <w:tcPr>
            <w:tcW w:w="0" w:type="auto"/>
            <w:shd w:val="clear" w:color="auto" w:fill="FFFFFF"/>
            <w:tcMar>
              <w:top w:w="120" w:type="dxa"/>
              <w:left w:w="120" w:type="dxa"/>
              <w:bottom w:w="120" w:type="dxa"/>
              <w:right w:w="120" w:type="dxa"/>
            </w:tcMar>
            <w:hideMark/>
          </w:tcPr>
          <w:p w14:paraId="1C51252C" w14:textId="77777777" w:rsidR="0072604F" w:rsidRDefault="0072604F">
            <w:pPr>
              <w:spacing w:before="300" w:after="300"/>
            </w:pPr>
            <w:r>
              <w:t>Thomas Hardy</w:t>
            </w:r>
          </w:p>
        </w:tc>
        <w:tc>
          <w:tcPr>
            <w:tcW w:w="0" w:type="auto"/>
            <w:shd w:val="clear" w:color="auto" w:fill="FFFFFF"/>
            <w:tcMar>
              <w:top w:w="120" w:type="dxa"/>
              <w:left w:w="120" w:type="dxa"/>
              <w:bottom w:w="120" w:type="dxa"/>
              <w:right w:w="120" w:type="dxa"/>
            </w:tcMar>
            <w:hideMark/>
          </w:tcPr>
          <w:p w14:paraId="700BBF3B" w14:textId="77777777" w:rsidR="0072604F" w:rsidRDefault="0072604F">
            <w:pPr>
              <w:spacing w:before="300" w:after="300"/>
            </w:pPr>
            <w:r>
              <w:t>120 Hanover Sq.</w:t>
            </w:r>
          </w:p>
        </w:tc>
        <w:tc>
          <w:tcPr>
            <w:tcW w:w="0" w:type="auto"/>
            <w:shd w:val="clear" w:color="auto" w:fill="FFFFFF"/>
            <w:tcMar>
              <w:top w:w="120" w:type="dxa"/>
              <w:left w:w="120" w:type="dxa"/>
              <w:bottom w:w="120" w:type="dxa"/>
              <w:right w:w="120" w:type="dxa"/>
            </w:tcMar>
            <w:hideMark/>
          </w:tcPr>
          <w:p w14:paraId="0DB427C2" w14:textId="77777777" w:rsidR="0072604F" w:rsidRDefault="0072604F">
            <w:pPr>
              <w:spacing w:before="300" w:after="300"/>
            </w:pPr>
            <w:r>
              <w:t>London</w:t>
            </w:r>
          </w:p>
        </w:tc>
        <w:tc>
          <w:tcPr>
            <w:tcW w:w="0" w:type="auto"/>
            <w:shd w:val="clear" w:color="auto" w:fill="FFFFFF"/>
            <w:tcMar>
              <w:top w:w="120" w:type="dxa"/>
              <w:left w:w="120" w:type="dxa"/>
              <w:bottom w:w="120" w:type="dxa"/>
              <w:right w:w="120" w:type="dxa"/>
            </w:tcMar>
            <w:hideMark/>
          </w:tcPr>
          <w:p w14:paraId="5365F18D" w14:textId="77777777" w:rsidR="0072604F" w:rsidRDefault="0072604F">
            <w:pPr>
              <w:spacing w:before="300" w:after="300"/>
            </w:pPr>
            <w:r>
              <w:t>WA1 1DP</w:t>
            </w:r>
          </w:p>
        </w:tc>
        <w:tc>
          <w:tcPr>
            <w:tcW w:w="0" w:type="auto"/>
            <w:shd w:val="clear" w:color="auto" w:fill="FFFFFF"/>
            <w:tcMar>
              <w:top w:w="120" w:type="dxa"/>
              <w:left w:w="120" w:type="dxa"/>
              <w:bottom w:w="120" w:type="dxa"/>
              <w:right w:w="120" w:type="dxa"/>
            </w:tcMar>
            <w:hideMark/>
          </w:tcPr>
          <w:p w14:paraId="08F09148" w14:textId="77777777" w:rsidR="0072604F" w:rsidRDefault="0072604F">
            <w:pPr>
              <w:spacing w:before="300" w:after="300"/>
            </w:pPr>
            <w:r>
              <w:t>UK</w:t>
            </w:r>
          </w:p>
        </w:tc>
      </w:tr>
      <w:tr w:rsidR="0072604F" w14:paraId="0EF1D33F" w14:textId="77777777" w:rsidTr="0072604F">
        <w:tc>
          <w:tcPr>
            <w:tcW w:w="0" w:type="auto"/>
            <w:shd w:val="clear" w:color="auto" w:fill="E7E9EB"/>
            <w:tcMar>
              <w:top w:w="120" w:type="dxa"/>
              <w:left w:w="240" w:type="dxa"/>
              <w:bottom w:w="120" w:type="dxa"/>
              <w:right w:w="120" w:type="dxa"/>
            </w:tcMar>
            <w:hideMark/>
          </w:tcPr>
          <w:p w14:paraId="3EE811FD" w14:textId="77777777" w:rsidR="0072604F" w:rsidRDefault="0072604F">
            <w:pPr>
              <w:spacing w:before="300" w:after="300"/>
            </w:pPr>
            <w:r>
              <w:t>5</w:t>
            </w:r>
          </w:p>
        </w:tc>
        <w:tc>
          <w:tcPr>
            <w:tcW w:w="0" w:type="auto"/>
            <w:shd w:val="clear" w:color="auto" w:fill="E7E9EB"/>
            <w:tcMar>
              <w:top w:w="120" w:type="dxa"/>
              <w:left w:w="120" w:type="dxa"/>
              <w:bottom w:w="120" w:type="dxa"/>
              <w:right w:w="120" w:type="dxa"/>
            </w:tcMar>
            <w:hideMark/>
          </w:tcPr>
          <w:p w14:paraId="6806ECDA" w14:textId="77777777" w:rsidR="0072604F" w:rsidRDefault="0072604F">
            <w:pPr>
              <w:spacing w:before="300" w:after="300"/>
            </w:pPr>
            <w:r>
              <w:t xml:space="preserve">Berglunds </w:t>
            </w:r>
            <w:proofErr w:type="spellStart"/>
            <w:r>
              <w:t>snabbköp</w:t>
            </w:r>
            <w:proofErr w:type="spellEnd"/>
          </w:p>
        </w:tc>
        <w:tc>
          <w:tcPr>
            <w:tcW w:w="0" w:type="auto"/>
            <w:shd w:val="clear" w:color="auto" w:fill="E7E9EB"/>
            <w:tcMar>
              <w:top w:w="120" w:type="dxa"/>
              <w:left w:w="120" w:type="dxa"/>
              <w:bottom w:w="120" w:type="dxa"/>
              <w:right w:w="120" w:type="dxa"/>
            </w:tcMar>
            <w:hideMark/>
          </w:tcPr>
          <w:p w14:paraId="6CB94E25" w14:textId="77777777" w:rsidR="0072604F" w:rsidRDefault="0072604F">
            <w:pPr>
              <w:spacing w:before="300" w:after="300"/>
            </w:pPr>
            <w:r>
              <w:t>Christina Berglund</w:t>
            </w:r>
          </w:p>
        </w:tc>
        <w:tc>
          <w:tcPr>
            <w:tcW w:w="0" w:type="auto"/>
            <w:shd w:val="clear" w:color="auto" w:fill="E7E9EB"/>
            <w:tcMar>
              <w:top w:w="120" w:type="dxa"/>
              <w:left w:w="120" w:type="dxa"/>
              <w:bottom w:w="120" w:type="dxa"/>
              <w:right w:w="120" w:type="dxa"/>
            </w:tcMar>
            <w:hideMark/>
          </w:tcPr>
          <w:p w14:paraId="1BF7D150" w14:textId="77777777" w:rsidR="0072604F" w:rsidRDefault="0072604F">
            <w:pPr>
              <w:spacing w:before="300" w:after="300"/>
            </w:pPr>
            <w:proofErr w:type="spellStart"/>
            <w:r>
              <w:t>Berguvsvägen</w:t>
            </w:r>
            <w:proofErr w:type="spellEnd"/>
            <w:r>
              <w:t xml:space="preserve"> 8</w:t>
            </w:r>
          </w:p>
        </w:tc>
        <w:tc>
          <w:tcPr>
            <w:tcW w:w="0" w:type="auto"/>
            <w:shd w:val="clear" w:color="auto" w:fill="E7E9EB"/>
            <w:tcMar>
              <w:top w:w="120" w:type="dxa"/>
              <w:left w:w="120" w:type="dxa"/>
              <w:bottom w:w="120" w:type="dxa"/>
              <w:right w:w="120" w:type="dxa"/>
            </w:tcMar>
            <w:hideMark/>
          </w:tcPr>
          <w:p w14:paraId="0D25A4E2" w14:textId="77777777" w:rsidR="0072604F" w:rsidRDefault="0072604F">
            <w:pPr>
              <w:spacing w:before="300" w:after="300"/>
            </w:pPr>
            <w:proofErr w:type="spellStart"/>
            <w:r>
              <w:t>Luleå</w:t>
            </w:r>
            <w:proofErr w:type="spellEnd"/>
          </w:p>
        </w:tc>
        <w:tc>
          <w:tcPr>
            <w:tcW w:w="0" w:type="auto"/>
            <w:shd w:val="clear" w:color="auto" w:fill="E7E9EB"/>
            <w:tcMar>
              <w:top w:w="120" w:type="dxa"/>
              <w:left w:w="120" w:type="dxa"/>
              <w:bottom w:w="120" w:type="dxa"/>
              <w:right w:w="120" w:type="dxa"/>
            </w:tcMar>
            <w:hideMark/>
          </w:tcPr>
          <w:p w14:paraId="78333C21" w14:textId="77777777" w:rsidR="0072604F" w:rsidRDefault="0072604F">
            <w:pPr>
              <w:spacing w:before="300" w:after="300"/>
            </w:pPr>
            <w:r>
              <w:t>S-958 22</w:t>
            </w:r>
          </w:p>
        </w:tc>
        <w:tc>
          <w:tcPr>
            <w:tcW w:w="0" w:type="auto"/>
            <w:shd w:val="clear" w:color="auto" w:fill="E7E9EB"/>
            <w:tcMar>
              <w:top w:w="120" w:type="dxa"/>
              <w:left w:w="120" w:type="dxa"/>
              <w:bottom w:w="120" w:type="dxa"/>
              <w:right w:w="120" w:type="dxa"/>
            </w:tcMar>
            <w:hideMark/>
          </w:tcPr>
          <w:p w14:paraId="6096A982" w14:textId="77777777" w:rsidR="0072604F" w:rsidRDefault="0072604F">
            <w:pPr>
              <w:spacing w:before="300" w:after="300"/>
            </w:pPr>
            <w:r>
              <w:t>Sweden</w:t>
            </w:r>
          </w:p>
        </w:tc>
      </w:tr>
    </w:tbl>
    <w:p w14:paraId="6E41C464" w14:textId="77777777" w:rsidR="0072604F" w:rsidRDefault="00000000" w:rsidP="0072604F">
      <w:pPr>
        <w:spacing w:before="300" w:after="300"/>
        <w:rPr>
          <w:rFonts w:ascii="Times New Roman" w:hAnsi="Times New Roman"/>
          <w:sz w:val="24"/>
          <w:szCs w:val="24"/>
        </w:rPr>
      </w:pPr>
      <w:r>
        <w:pict w14:anchorId="4336C094">
          <v:rect id="_x0000_i1099" style="width:0;height:0" o:hralign="center" o:hrstd="t" o:hrnoshade="t" o:hr="t" fillcolor="black" stroked="f"/>
        </w:pict>
      </w:r>
    </w:p>
    <w:p w14:paraId="6C182C7B" w14:textId="77777777" w:rsidR="0072604F" w:rsidRDefault="00000000" w:rsidP="0072604F">
      <w:pPr>
        <w:spacing w:before="300" w:after="300"/>
      </w:pPr>
      <w:r>
        <w:pict w14:anchorId="2686CF8D">
          <v:rect id="_x0000_i1100" style="width:0;height:0" o:hralign="center" o:hrstd="t" o:hrnoshade="t" o:hr="t" fillcolor="black" stroked="f"/>
        </w:pict>
      </w:r>
    </w:p>
    <w:p w14:paraId="766F6A2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GROUP BY Examples</w:t>
      </w:r>
    </w:p>
    <w:p w14:paraId="2B479982"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w:t>
      </w:r>
    </w:p>
    <w:p w14:paraId="74D8CD24"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3C42D1C5" w14:textId="77777777" w:rsid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p>
    <w:p w14:paraId="543927A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w:t>
      </w:r>
    </w:p>
    <w:p w14:paraId="2FB38125"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3D3E37B" w14:textId="5E374B06" w:rsidR="0072604F" w:rsidRP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DESC</w:t>
      </w:r>
      <w:r>
        <w:rPr>
          <w:rStyle w:val="sqlcolor"/>
          <w:rFonts w:ascii="Consolas" w:hAnsi="Consolas"/>
          <w:color w:val="000000"/>
          <w:sz w:val="23"/>
          <w:szCs w:val="23"/>
        </w:rPr>
        <w:t>;</w:t>
      </w:r>
      <w:r w:rsidR="00000000">
        <w:pict w14:anchorId="1CD50946">
          <v:rect id="_x0000_i1101" style="width:0;height:0" o:hralign="center" o:hrstd="t" o:hrnoshade="t" o:hr="t" fillcolor="black" stroked="f"/>
        </w:pict>
      </w:r>
    </w:p>
    <w:p w14:paraId="22CAD328"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A13678B"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8"/>
        <w:gridCol w:w="2821"/>
        <w:gridCol w:w="2857"/>
        <w:gridCol w:w="2702"/>
        <w:gridCol w:w="2429"/>
      </w:tblGrid>
      <w:tr w:rsidR="0072604F" w14:paraId="4BCBF768" w14:textId="77777777" w:rsidTr="0072604F">
        <w:tc>
          <w:tcPr>
            <w:tcW w:w="0" w:type="auto"/>
            <w:shd w:val="clear" w:color="auto" w:fill="FFFFFF"/>
            <w:tcMar>
              <w:top w:w="120" w:type="dxa"/>
              <w:left w:w="240" w:type="dxa"/>
              <w:bottom w:w="120" w:type="dxa"/>
              <w:right w:w="120" w:type="dxa"/>
            </w:tcMar>
            <w:hideMark/>
          </w:tcPr>
          <w:p w14:paraId="35781A4F" w14:textId="77777777" w:rsidR="0072604F" w:rsidRDefault="0072604F">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5B96283B" w14:textId="77777777" w:rsidR="0072604F" w:rsidRDefault="0072604F">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2A924FFA" w14:textId="77777777" w:rsidR="0072604F" w:rsidRDefault="0072604F">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4A12FCEA" w14:textId="77777777" w:rsidR="0072604F" w:rsidRDefault="0072604F">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557D87B4" w14:textId="77777777" w:rsidR="0072604F" w:rsidRDefault="0072604F">
            <w:pPr>
              <w:spacing w:before="300" w:after="300"/>
              <w:rPr>
                <w:b/>
                <w:bCs/>
              </w:rPr>
            </w:pPr>
            <w:proofErr w:type="spellStart"/>
            <w:r>
              <w:rPr>
                <w:b/>
                <w:bCs/>
              </w:rPr>
              <w:t>ShipperID</w:t>
            </w:r>
            <w:proofErr w:type="spellEnd"/>
          </w:p>
        </w:tc>
      </w:tr>
      <w:tr w:rsidR="0072604F" w14:paraId="3E7B301C" w14:textId="77777777" w:rsidTr="0072604F">
        <w:tc>
          <w:tcPr>
            <w:tcW w:w="0" w:type="auto"/>
            <w:shd w:val="clear" w:color="auto" w:fill="E7E9EB"/>
            <w:tcMar>
              <w:top w:w="120" w:type="dxa"/>
              <w:left w:w="240" w:type="dxa"/>
              <w:bottom w:w="120" w:type="dxa"/>
              <w:right w:w="120" w:type="dxa"/>
            </w:tcMar>
            <w:hideMark/>
          </w:tcPr>
          <w:p w14:paraId="6ADF23A6" w14:textId="77777777" w:rsidR="0072604F" w:rsidRDefault="0072604F">
            <w:pPr>
              <w:spacing w:before="300" w:after="300"/>
            </w:pPr>
            <w:r>
              <w:t>10248</w:t>
            </w:r>
          </w:p>
        </w:tc>
        <w:tc>
          <w:tcPr>
            <w:tcW w:w="0" w:type="auto"/>
            <w:shd w:val="clear" w:color="auto" w:fill="E7E9EB"/>
            <w:tcMar>
              <w:top w:w="120" w:type="dxa"/>
              <w:left w:w="120" w:type="dxa"/>
              <w:bottom w:w="120" w:type="dxa"/>
              <w:right w:w="120" w:type="dxa"/>
            </w:tcMar>
            <w:hideMark/>
          </w:tcPr>
          <w:p w14:paraId="0D679377" w14:textId="77777777" w:rsidR="0072604F" w:rsidRDefault="0072604F">
            <w:pPr>
              <w:spacing w:before="300" w:after="300"/>
            </w:pPr>
            <w:r>
              <w:t>90</w:t>
            </w:r>
          </w:p>
        </w:tc>
        <w:tc>
          <w:tcPr>
            <w:tcW w:w="0" w:type="auto"/>
            <w:shd w:val="clear" w:color="auto" w:fill="E7E9EB"/>
            <w:tcMar>
              <w:top w:w="120" w:type="dxa"/>
              <w:left w:w="120" w:type="dxa"/>
              <w:bottom w:w="120" w:type="dxa"/>
              <w:right w:w="120" w:type="dxa"/>
            </w:tcMar>
            <w:hideMark/>
          </w:tcPr>
          <w:p w14:paraId="5990EEF5" w14:textId="77777777" w:rsidR="0072604F" w:rsidRDefault="0072604F">
            <w:pPr>
              <w:spacing w:before="300" w:after="300"/>
            </w:pPr>
            <w:r>
              <w:t>5</w:t>
            </w:r>
          </w:p>
        </w:tc>
        <w:tc>
          <w:tcPr>
            <w:tcW w:w="0" w:type="auto"/>
            <w:shd w:val="clear" w:color="auto" w:fill="E7E9EB"/>
            <w:tcMar>
              <w:top w:w="120" w:type="dxa"/>
              <w:left w:w="120" w:type="dxa"/>
              <w:bottom w:w="120" w:type="dxa"/>
              <w:right w:w="120" w:type="dxa"/>
            </w:tcMar>
            <w:hideMark/>
          </w:tcPr>
          <w:p w14:paraId="282C05B9" w14:textId="77777777" w:rsidR="0072604F" w:rsidRDefault="0072604F">
            <w:pPr>
              <w:spacing w:before="300" w:after="300"/>
            </w:pPr>
            <w:r>
              <w:t>1996-07-04</w:t>
            </w:r>
          </w:p>
        </w:tc>
        <w:tc>
          <w:tcPr>
            <w:tcW w:w="0" w:type="auto"/>
            <w:shd w:val="clear" w:color="auto" w:fill="E7E9EB"/>
            <w:tcMar>
              <w:top w:w="120" w:type="dxa"/>
              <w:left w:w="120" w:type="dxa"/>
              <w:bottom w:w="120" w:type="dxa"/>
              <w:right w:w="120" w:type="dxa"/>
            </w:tcMar>
            <w:hideMark/>
          </w:tcPr>
          <w:p w14:paraId="3BE44015" w14:textId="77777777" w:rsidR="0072604F" w:rsidRDefault="0072604F">
            <w:pPr>
              <w:spacing w:before="300" w:after="300"/>
            </w:pPr>
            <w:r>
              <w:t>3</w:t>
            </w:r>
          </w:p>
        </w:tc>
      </w:tr>
      <w:tr w:rsidR="0072604F" w14:paraId="7327DB4C" w14:textId="77777777" w:rsidTr="0072604F">
        <w:tc>
          <w:tcPr>
            <w:tcW w:w="0" w:type="auto"/>
            <w:shd w:val="clear" w:color="auto" w:fill="FFFFFF"/>
            <w:tcMar>
              <w:top w:w="120" w:type="dxa"/>
              <w:left w:w="240" w:type="dxa"/>
              <w:bottom w:w="120" w:type="dxa"/>
              <w:right w:w="120" w:type="dxa"/>
            </w:tcMar>
            <w:hideMark/>
          </w:tcPr>
          <w:p w14:paraId="16F16AC8" w14:textId="77777777" w:rsidR="0072604F" w:rsidRDefault="0072604F">
            <w:pPr>
              <w:spacing w:before="300" w:after="300"/>
            </w:pPr>
            <w:r>
              <w:t>10249</w:t>
            </w:r>
          </w:p>
        </w:tc>
        <w:tc>
          <w:tcPr>
            <w:tcW w:w="0" w:type="auto"/>
            <w:shd w:val="clear" w:color="auto" w:fill="FFFFFF"/>
            <w:tcMar>
              <w:top w:w="120" w:type="dxa"/>
              <w:left w:w="120" w:type="dxa"/>
              <w:bottom w:w="120" w:type="dxa"/>
              <w:right w:w="120" w:type="dxa"/>
            </w:tcMar>
            <w:hideMark/>
          </w:tcPr>
          <w:p w14:paraId="469A2E82" w14:textId="77777777" w:rsidR="0072604F" w:rsidRDefault="0072604F">
            <w:pPr>
              <w:spacing w:before="300" w:after="300"/>
            </w:pPr>
            <w:r>
              <w:t>81</w:t>
            </w:r>
          </w:p>
        </w:tc>
        <w:tc>
          <w:tcPr>
            <w:tcW w:w="0" w:type="auto"/>
            <w:shd w:val="clear" w:color="auto" w:fill="FFFFFF"/>
            <w:tcMar>
              <w:top w:w="120" w:type="dxa"/>
              <w:left w:w="120" w:type="dxa"/>
              <w:bottom w:w="120" w:type="dxa"/>
              <w:right w:w="120" w:type="dxa"/>
            </w:tcMar>
            <w:hideMark/>
          </w:tcPr>
          <w:p w14:paraId="23F6FF61" w14:textId="77777777" w:rsidR="0072604F" w:rsidRDefault="0072604F">
            <w:pPr>
              <w:spacing w:before="300" w:after="300"/>
            </w:pPr>
            <w:r>
              <w:t>6</w:t>
            </w:r>
          </w:p>
        </w:tc>
        <w:tc>
          <w:tcPr>
            <w:tcW w:w="0" w:type="auto"/>
            <w:shd w:val="clear" w:color="auto" w:fill="FFFFFF"/>
            <w:tcMar>
              <w:top w:w="120" w:type="dxa"/>
              <w:left w:w="120" w:type="dxa"/>
              <w:bottom w:w="120" w:type="dxa"/>
              <w:right w:w="120" w:type="dxa"/>
            </w:tcMar>
            <w:hideMark/>
          </w:tcPr>
          <w:p w14:paraId="55AFF105" w14:textId="77777777" w:rsidR="0072604F" w:rsidRDefault="0072604F">
            <w:pPr>
              <w:spacing w:before="300" w:after="300"/>
            </w:pPr>
            <w:r>
              <w:t>1996-07-05</w:t>
            </w:r>
          </w:p>
        </w:tc>
        <w:tc>
          <w:tcPr>
            <w:tcW w:w="0" w:type="auto"/>
            <w:shd w:val="clear" w:color="auto" w:fill="FFFFFF"/>
            <w:tcMar>
              <w:top w:w="120" w:type="dxa"/>
              <w:left w:w="120" w:type="dxa"/>
              <w:bottom w:w="120" w:type="dxa"/>
              <w:right w:w="120" w:type="dxa"/>
            </w:tcMar>
            <w:hideMark/>
          </w:tcPr>
          <w:p w14:paraId="59BE4347" w14:textId="77777777" w:rsidR="0072604F" w:rsidRDefault="0072604F">
            <w:pPr>
              <w:spacing w:before="300" w:after="300"/>
            </w:pPr>
            <w:r>
              <w:t>1</w:t>
            </w:r>
          </w:p>
        </w:tc>
      </w:tr>
      <w:tr w:rsidR="0072604F" w14:paraId="287C112F" w14:textId="77777777" w:rsidTr="0072604F">
        <w:tc>
          <w:tcPr>
            <w:tcW w:w="0" w:type="auto"/>
            <w:shd w:val="clear" w:color="auto" w:fill="E7E9EB"/>
            <w:tcMar>
              <w:top w:w="120" w:type="dxa"/>
              <w:left w:w="240" w:type="dxa"/>
              <w:bottom w:w="120" w:type="dxa"/>
              <w:right w:w="120" w:type="dxa"/>
            </w:tcMar>
            <w:hideMark/>
          </w:tcPr>
          <w:p w14:paraId="5B14F103" w14:textId="77777777" w:rsidR="0072604F" w:rsidRDefault="0072604F">
            <w:pPr>
              <w:spacing w:before="300" w:after="300"/>
            </w:pPr>
            <w:r>
              <w:t>10250</w:t>
            </w:r>
          </w:p>
        </w:tc>
        <w:tc>
          <w:tcPr>
            <w:tcW w:w="0" w:type="auto"/>
            <w:shd w:val="clear" w:color="auto" w:fill="E7E9EB"/>
            <w:tcMar>
              <w:top w:w="120" w:type="dxa"/>
              <w:left w:w="120" w:type="dxa"/>
              <w:bottom w:w="120" w:type="dxa"/>
              <w:right w:w="120" w:type="dxa"/>
            </w:tcMar>
            <w:hideMark/>
          </w:tcPr>
          <w:p w14:paraId="4D6EEA6A" w14:textId="77777777" w:rsidR="0072604F" w:rsidRDefault="0072604F">
            <w:pPr>
              <w:spacing w:before="300" w:after="300"/>
            </w:pPr>
            <w:r>
              <w:t>34</w:t>
            </w:r>
          </w:p>
        </w:tc>
        <w:tc>
          <w:tcPr>
            <w:tcW w:w="0" w:type="auto"/>
            <w:shd w:val="clear" w:color="auto" w:fill="E7E9EB"/>
            <w:tcMar>
              <w:top w:w="120" w:type="dxa"/>
              <w:left w:w="120" w:type="dxa"/>
              <w:bottom w:w="120" w:type="dxa"/>
              <w:right w:w="120" w:type="dxa"/>
            </w:tcMar>
            <w:hideMark/>
          </w:tcPr>
          <w:p w14:paraId="3323B4AF" w14:textId="77777777" w:rsidR="0072604F" w:rsidRDefault="0072604F">
            <w:pPr>
              <w:spacing w:before="300" w:after="300"/>
            </w:pPr>
            <w:r>
              <w:t>4</w:t>
            </w:r>
          </w:p>
        </w:tc>
        <w:tc>
          <w:tcPr>
            <w:tcW w:w="0" w:type="auto"/>
            <w:shd w:val="clear" w:color="auto" w:fill="E7E9EB"/>
            <w:tcMar>
              <w:top w:w="120" w:type="dxa"/>
              <w:left w:w="120" w:type="dxa"/>
              <w:bottom w:w="120" w:type="dxa"/>
              <w:right w:w="120" w:type="dxa"/>
            </w:tcMar>
            <w:hideMark/>
          </w:tcPr>
          <w:p w14:paraId="7BD75EAF" w14:textId="77777777" w:rsidR="0072604F" w:rsidRDefault="0072604F">
            <w:pPr>
              <w:spacing w:before="300" w:after="300"/>
            </w:pPr>
            <w:r>
              <w:t>1996-07-08</w:t>
            </w:r>
          </w:p>
        </w:tc>
        <w:tc>
          <w:tcPr>
            <w:tcW w:w="0" w:type="auto"/>
            <w:shd w:val="clear" w:color="auto" w:fill="E7E9EB"/>
            <w:tcMar>
              <w:top w:w="120" w:type="dxa"/>
              <w:left w:w="120" w:type="dxa"/>
              <w:bottom w:w="120" w:type="dxa"/>
              <w:right w:w="120" w:type="dxa"/>
            </w:tcMar>
            <w:hideMark/>
          </w:tcPr>
          <w:p w14:paraId="105859DC" w14:textId="77777777" w:rsidR="0072604F" w:rsidRDefault="0072604F">
            <w:pPr>
              <w:spacing w:before="300" w:after="300"/>
            </w:pPr>
            <w:r>
              <w:t>2</w:t>
            </w:r>
          </w:p>
        </w:tc>
      </w:tr>
    </w:tbl>
    <w:p w14:paraId="3AABFDC2"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"Shippers"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541"/>
        <w:gridCol w:w="7596"/>
      </w:tblGrid>
      <w:tr w:rsidR="0072604F" w14:paraId="2E361EA1" w14:textId="77777777" w:rsidTr="0072604F">
        <w:tc>
          <w:tcPr>
            <w:tcW w:w="0" w:type="auto"/>
            <w:shd w:val="clear" w:color="auto" w:fill="FFFFFF"/>
            <w:tcMar>
              <w:top w:w="120" w:type="dxa"/>
              <w:left w:w="240" w:type="dxa"/>
              <w:bottom w:w="120" w:type="dxa"/>
              <w:right w:w="120" w:type="dxa"/>
            </w:tcMar>
            <w:hideMark/>
          </w:tcPr>
          <w:p w14:paraId="7332D277" w14:textId="77777777" w:rsidR="0072604F" w:rsidRDefault="0072604F">
            <w:pPr>
              <w:spacing w:before="300" w:after="300"/>
              <w:rPr>
                <w:rFonts w:ascii="Times New Roman" w:hAnsi="Times New Roman"/>
                <w:b/>
                <w:bCs/>
                <w:sz w:val="24"/>
                <w:szCs w:val="24"/>
              </w:rPr>
            </w:pPr>
            <w:proofErr w:type="spellStart"/>
            <w:r>
              <w:rPr>
                <w:b/>
                <w:bCs/>
              </w:rPr>
              <w:lastRenderedPageBreak/>
              <w:t>ShipperID</w:t>
            </w:r>
            <w:proofErr w:type="spellEnd"/>
          </w:p>
        </w:tc>
        <w:tc>
          <w:tcPr>
            <w:tcW w:w="0" w:type="auto"/>
            <w:shd w:val="clear" w:color="auto" w:fill="FFFFFF"/>
            <w:tcMar>
              <w:top w:w="120" w:type="dxa"/>
              <w:left w:w="120" w:type="dxa"/>
              <w:bottom w:w="120" w:type="dxa"/>
              <w:right w:w="120" w:type="dxa"/>
            </w:tcMar>
            <w:hideMark/>
          </w:tcPr>
          <w:p w14:paraId="7FC11B02" w14:textId="77777777" w:rsidR="0072604F" w:rsidRDefault="0072604F">
            <w:pPr>
              <w:spacing w:before="300" w:after="300"/>
              <w:rPr>
                <w:b/>
                <w:bCs/>
              </w:rPr>
            </w:pPr>
            <w:proofErr w:type="spellStart"/>
            <w:r>
              <w:rPr>
                <w:b/>
                <w:bCs/>
              </w:rPr>
              <w:t>ShipperName</w:t>
            </w:r>
            <w:proofErr w:type="spellEnd"/>
          </w:p>
        </w:tc>
      </w:tr>
      <w:tr w:rsidR="0072604F" w14:paraId="15396897" w14:textId="77777777" w:rsidTr="0072604F">
        <w:tc>
          <w:tcPr>
            <w:tcW w:w="0" w:type="auto"/>
            <w:shd w:val="clear" w:color="auto" w:fill="E7E9EB"/>
            <w:tcMar>
              <w:top w:w="120" w:type="dxa"/>
              <w:left w:w="240" w:type="dxa"/>
              <w:bottom w:w="120" w:type="dxa"/>
              <w:right w:w="120" w:type="dxa"/>
            </w:tcMar>
            <w:hideMark/>
          </w:tcPr>
          <w:p w14:paraId="6D41C68D" w14:textId="77777777" w:rsidR="0072604F" w:rsidRDefault="0072604F">
            <w:pPr>
              <w:spacing w:before="300" w:after="300"/>
            </w:pPr>
            <w:r>
              <w:t>1</w:t>
            </w:r>
          </w:p>
        </w:tc>
        <w:tc>
          <w:tcPr>
            <w:tcW w:w="0" w:type="auto"/>
            <w:shd w:val="clear" w:color="auto" w:fill="E7E9EB"/>
            <w:tcMar>
              <w:top w:w="120" w:type="dxa"/>
              <w:left w:w="120" w:type="dxa"/>
              <w:bottom w:w="120" w:type="dxa"/>
              <w:right w:w="120" w:type="dxa"/>
            </w:tcMar>
            <w:hideMark/>
          </w:tcPr>
          <w:p w14:paraId="0F6AF4AE" w14:textId="77777777" w:rsidR="0072604F" w:rsidRDefault="0072604F">
            <w:pPr>
              <w:spacing w:before="300" w:after="300"/>
            </w:pPr>
            <w:r>
              <w:t>Speedy Express</w:t>
            </w:r>
          </w:p>
        </w:tc>
      </w:tr>
      <w:tr w:rsidR="0072604F" w14:paraId="6E5D0B5C" w14:textId="77777777" w:rsidTr="0072604F">
        <w:tc>
          <w:tcPr>
            <w:tcW w:w="0" w:type="auto"/>
            <w:shd w:val="clear" w:color="auto" w:fill="FFFFFF"/>
            <w:tcMar>
              <w:top w:w="120" w:type="dxa"/>
              <w:left w:w="240" w:type="dxa"/>
              <w:bottom w:w="120" w:type="dxa"/>
              <w:right w:w="120" w:type="dxa"/>
            </w:tcMar>
            <w:hideMark/>
          </w:tcPr>
          <w:p w14:paraId="566E373B" w14:textId="77777777" w:rsidR="0072604F" w:rsidRDefault="0072604F">
            <w:pPr>
              <w:spacing w:before="300" w:after="300"/>
            </w:pPr>
            <w:r>
              <w:t>2</w:t>
            </w:r>
          </w:p>
        </w:tc>
        <w:tc>
          <w:tcPr>
            <w:tcW w:w="0" w:type="auto"/>
            <w:shd w:val="clear" w:color="auto" w:fill="FFFFFF"/>
            <w:tcMar>
              <w:top w:w="120" w:type="dxa"/>
              <w:left w:w="120" w:type="dxa"/>
              <w:bottom w:w="120" w:type="dxa"/>
              <w:right w:w="120" w:type="dxa"/>
            </w:tcMar>
            <w:hideMark/>
          </w:tcPr>
          <w:p w14:paraId="5D49AC1F" w14:textId="77777777" w:rsidR="0072604F" w:rsidRDefault="0072604F">
            <w:pPr>
              <w:spacing w:before="300" w:after="300"/>
            </w:pPr>
            <w:r>
              <w:t>United Package</w:t>
            </w:r>
          </w:p>
        </w:tc>
      </w:tr>
      <w:tr w:rsidR="0072604F" w14:paraId="1C4B4EFC" w14:textId="77777777" w:rsidTr="0072604F">
        <w:tc>
          <w:tcPr>
            <w:tcW w:w="0" w:type="auto"/>
            <w:shd w:val="clear" w:color="auto" w:fill="E7E9EB"/>
            <w:tcMar>
              <w:top w:w="120" w:type="dxa"/>
              <w:left w:w="240" w:type="dxa"/>
              <w:bottom w:w="120" w:type="dxa"/>
              <w:right w:w="120" w:type="dxa"/>
            </w:tcMar>
            <w:hideMark/>
          </w:tcPr>
          <w:p w14:paraId="0289AA0F" w14:textId="77777777" w:rsidR="0072604F" w:rsidRDefault="0072604F">
            <w:pPr>
              <w:spacing w:before="300" w:after="300"/>
            </w:pPr>
            <w:r>
              <w:t>3</w:t>
            </w:r>
          </w:p>
        </w:tc>
        <w:tc>
          <w:tcPr>
            <w:tcW w:w="0" w:type="auto"/>
            <w:shd w:val="clear" w:color="auto" w:fill="E7E9EB"/>
            <w:tcMar>
              <w:top w:w="120" w:type="dxa"/>
              <w:left w:w="120" w:type="dxa"/>
              <w:bottom w:w="120" w:type="dxa"/>
              <w:right w:w="120" w:type="dxa"/>
            </w:tcMar>
            <w:hideMark/>
          </w:tcPr>
          <w:p w14:paraId="764DA8A2" w14:textId="77777777" w:rsidR="0072604F" w:rsidRDefault="0072604F">
            <w:pPr>
              <w:spacing w:before="300" w:after="300"/>
            </w:pPr>
            <w:r>
              <w:t>Federal Shipping</w:t>
            </w:r>
          </w:p>
        </w:tc>
      </w:tr>
    </w:tbl>
    <w:p w14:paraId="1021D4F8" w14:textId="77777777" w:rsidR="0072604F" w:rsidRDefault="00000000" w:rsidP="0072604F">
      <w:pPr>
        <w:spacing w:before="300" w:after="300"/>
        <w:rPr>
          <w:rFonts w:ascii="Times New Roman" w:hAnsi="Times New Roman"/>
          <w:sz w:val="24"/>
          <w:szCs w:val="24"/>
        </w:rPr>
      </w:pPr>
      <w:r>
        <w:pict w14:anchorId="33D18CFC">
          <v:rect id="_x0000_i1102" style="width:0;height:0" o:hralign="center" o:hrstd="t" o:hrnoshade="t" o:hr="t" fillcolor="black" stroked="f"/>
        </w:pict>
      </w:r>
    </w:p>
    <w:p w14:paraId="7CF3E324"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GROUP BY With JOIN Example</w:t>
      </w:r>
    </w:p>
    <w:p w14:paraId="335DCCFF"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orders sent by each shipper:</w:t>
      </w:r>
    </w:p>
    <w:p w14:paraId="308E2249"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4F836CA" w14:textId="383A0C7E" w:rsidR="0072604F" w:rsidRDefault="0072604F" w:rsidP="0072604F">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Shippers.ShipperName,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ShipperName</w:t>
      </w:r>
      <w:proofErr w:type="spellEnd"/>
      <w:r>
        <w:rPr>
          <w:rStyle w:val="sqlcolor"/>
          <w:rFonts w:ascii="Consolas" w:hAnsi="Consolas"/>
          <w:color w:val="000000"/>
          <w:sz w:val="23"/>
          <w:szCs w:val="23"/>
        </w:rPr>
        <w:t>;</w:t>
      </w:r>
    </w:p>
    <w:p w14:paraId="25FDFDFD" w14:textId="1C059FF0" w:rsidR="00970CD5" w:rsidRDefault="00970CD5" w:rsidP="0072604F">
      <w:pPr>
        <w:shd w:val="clear" w:color="auto" w:fill="FFFFFF"/>
        <w:rPr>
          <w:rStyle w:val="sqlcolor"/>
          <w:rFonts w:ascii="Consolas" w:hAnsi="Consolas"/>
          <w:color w:val="000000"/>
          <w:sz w:val="23"/>
          <w:szCs w:val="23"/>
        </w:rPr>
      </w:pPr>
    </w:p>
    <w:p w14:paraId="0BF64CB0" w14:textId="77777777" w:rsidR="00970CD5" w:rsidRPr="00970CD5" w:rsidRDefault="00970CD5" w:rsidP="00970CD5">
      <w:pPr>
        <w:pStyle w:val="Heading1"/>
        <w:shd w:val="clear" w:color="auto" w:fill="FFFFFF"/>
        <w:spacing w:before="150" w:after="150"/>
        <w:rPr>
          <w:rFonts w:ascii="Segoe UI" w:hAnsi="Segoe UI" w:cs="Segoe UI"/>
          <w:b w:val="0"/>
          <w:bCs w:val="0"/>
          <w:color w:val="000000"/>
          <w:sz w:val="63"/>
          <w:szCs w:val="63"/>
          <w:u w:val="single"/>
        </w:rPr>
      </w:pPr>
      <w:r w:rsidRPr="00970CD5">
        <w:rPr>
          <w:rFonts w:ascii="Segoe UI" w:hAnsi="Segoe UI" w:cs="Segoe UI"/>
          <w:b w:val="0"/>
          <w:bCs w:val="0"/>
          <w:color w:val="000000"/>
          <w:sz w:val="63"/>
          <w:szCs w:val="63"/>
          <w:u w:val="single"/>
        </w:rPr>
        <w:t>SQL </w:t>
      </w:r>
      <w:r w:rsidRPr="00970CD5">
        <w:rPr>
          <w:rStyle w:val="colorh1"/>
          <w:rFonts w:ascii="Segoe UI" w:hAnsi="Segoe UI" w:cs="Segoe UI"/>
          <w:b w:val="0"/>
          <w:bCs w:val="0"/>
          <w:color w:val="000000"/>
          <w:sz w:val="63"/>
          <w:szCs w:val="63"/>
          <w:u w:val="single"/>
        </w:rPr>
        <w:t>HAVING</w:t>
      </w:r>
      <w:r w:rsidRPr="00970CD5">
        <w:rPr>
          <w:rFonts w:ascii="Segoe UI" w:hAnsi="Segoe UI" w:cs="Segoe UI"/>
          <w:b w:val="0"/>
          <w:bCs w:val="0"/>
          <w:color w:val="000000"/>
          <w:sz w:val="63"/>
          <w:szCs w:val="63"/>
          <w:u w:val="single"/>
        </w:rPr>
        <w:t> Clause</w:t>
      </w:r>
    </w:p>
    <w:p w14:paraId="6254AAE4"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14:paraId="652CDAF9"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HAVING</w:t>
      </w:r>
      <w:r>
        <w:rPr>
          <w:rFonts w:ascii="Verdana" w:hAnsi="Verdana"/>
          <w:color w:val="000000"/>
          <w:sz w:val="23"/>
          <w:szCs w:val="23"/>
        </w:rPr>
        <w:t> clause was added to SQL because the </w:t>
      </w:r>
      <w:r>
        <w:rPr>
          <w:rStyle w:val="HTMLCode"/>
          <w:rFonts w:ascii="Consolas" w:eastAsiaTheme="majorEastAsia" w:hAnsi="Consolas"/>
          <w:color w:val="DC143C"/>
        </w:rPr>
        <w:t>WHERE</w:t>
      </w:r>
      <w:r>
        <w:rPr>
          <w:rFonts w:ascii="Verdana" w:hAnsi="Verdana"/>
          <w:color w:val="000000"/>
          <w:sz w:val="23"/>
          <w:szCs w:val="23"/>
        </w:rPr>
        <w:t> keyword cannot be used with aggregate functions.</w:t>
      </w:r>
    </w:p>
    <w:p w14:paraId="04D95CC0" w14:textId="77777777" w:rsidR="00970CD5" w:rsidRDefault="00970CD5" w:rsidP="00970CD5">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HAVING Syntax</w:t>
      </w:r>
    </w:p>
    <w:p w14:paraId="21C7E082"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14:paraId="0BFC9BE5" w14:textId="77777777" w:rsidR="00970CD5" w:rsidRDefault="00000000" w:rsidP="00970CD5">
      <w:pPr>
        <w:spacing w:before="300" w:after="300"/>
        <w:rPr>
          <w:rFonts w:ascii="Times New Roman" w:hAnsi="Times New Roman"/>
          <w:sz w:val="24"/>
          <w:szCs w:val="24"/>
        </w:rPr>
      </w:pPr>
      <w:r>
        <w:pict w14:anchorId="1BEA4503">
          <v:rect id="_x0000_i1103" style="width:0;height:0" o:hralign="center" o:hrstd="t" o:hrnoshade="t" o:hr="t" fillcolor="black" stroked="f"/>
        </w:pict>
      </w:r>
    </w:p>
    <w:p w14:paraId="74F54A4C"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013048F6"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37"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4"/>
        <w:gridCol w:w="3049"/>
        <w:gridCol w:w="1801"/>
        <w:gridCol w:w="2586"/>
        <w:gridCol w:w="912"/>
        <w:gridCol w:w="1269"/>
        <w:gridCol w:w="2076"/>
      </w:tblGrid>
      <w:tr w:rsidR="00970CD5" w14:paraId="4F9682B5" w14:textId="77777777" w:rsidTr="00970CD5">
        <w:trPr>
          <w:trHeight w:val="858"/>
        </w:trPr>
        <w:tc>
          <w:tcPr>
            <w:tcW w:w="0" w:type="auto"/>
            <w:shd w:val="clear" w:color="auto" w:fill="FFFFFF"/>
            <w:tcMar>
              <w:top w:w="120" w:type="dxa"/>
              <w:left w:w="240" w:type="dxa"/>
              <w:bottom w:w="120" w:type="dxa"/>
              <w:right w:w="120" w:type="dxa"/>
            </w:tcMar>
            <w:hideMark/>
          </w:tcPr>
          <w:p w14:paraId="346BC8E1" w14:textId="77777777" w:rsidR="00970CD5" w:rsidRDefault="00970CD5">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26062C78" w14:textId="77777777" w:rsidR="00970CD5" w:rsidRDefault="00970CD5">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5E4B692" w14:textId="77777777" w:rsidR="00970CD5" w:rsidRDefault="00970CD5">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423CDF5C" w14:textId="77777777" w:rsidR="00970CD5" w:rsidRDefault="00970CD5">
            <w:pPr>
              <w:spacing w:before="300" w:after="300"/>
              <w:rPr>
                <w:b/>
                <w:bCs/>
              </w:rPr>
            </w:pPr>
            <w:r>
              <w:rPr>
                <w:b/>
                <w:bCs/>
              </w:rPr>
              <w:t>Address</w:t>
            </w:r>
          </w:p>
        </w:tc>
        <w:tc>
          <w:tcPr>
            <w:tcW w:w="912" w:type="dxa"/>
            <w:shd w:val="clear" w:color="auto" w:fill="FFFFFF"/>
            <w:tcMar>
              <w:top w:w="120" w:type="dxa"/>
              <w:left w:w="120" w:type="dxa"/>
              <w:bottom w:w="120" w:type="dxa"/>
              <w:right w:w="120" w:type="dxa"/>
            </w:tcMar>
            <w:hideMark/>
          </w:tcPr>
          <w:p w14:paraId="3451A630" w14:textId="77777777" w:rsidR="00970CD5" w:rsidRDefault="00970CD5">
            <w:pPr>
              <w:spacing w:before="300" w:after="300"/>
              <w:rPr>
                <w:b/>
                <w:bCs/>
              </w:rPr>
            </w:pPr>
            <w:r>
              <w:rPr>
                <w:b/>
                <w:bCs/>
              </w:rPr>
              <w:t>City</w:t>
            </w:r>
          </w:p>
        </w:tc>
        <w:tc>
          <w:tcPr>
            <w:tcW w:w="1269" w:type="dxa"/>
            <w:shd w:val="clear" w:color="auto" w:fill="FFFFFF"/>
            <w:tcMar>
              <w:top w:w="120" w:type="dxa"/>
              <w:left w:w="120" w:type="dxa"/>
              <w:bottom w:w="120" w:type="dxa"/>
              <w:right w:w="120" w:type="dxa"/>
            </w:tcMar>
            <w:hideMark/>
          </w:tcPr>
          <w:p w14:paraId="3B614A24" w14:textId="77777777" w:rsidR="00970CD5" w:rsidRDefault="00970CD5">
            <w:pPr>
              <w:spacing w:before="300" w:after="300"/>
              <w:rPr>
                <w:b/>
                <w:bCs/>
              </w:rPr>
            </w:pPr>
            <w:proofErr w:type="spellStart"/>
            <w:r>
              <w:rPr>
                <w:b/>
                <w:bCs/>
              </w:rPr>
              <w:t>PostalCode</w:t>
            </w:r>
            <w:proofErr w:type="spellEnd"/>
          </w:p>
        </w:tc>
        <w:tc>
          <w:tcPr>
            <w:tcW w:w="2076" w:type="dxa"/>
            <w:shd w:val="clear" w:color="auto" w:fill="FFFFFF"/>
            <w:tcMar>
              <w:top w:w="120" w:type="dxa"/>
              <w:left w:w="120" w:type="dxa"/>
              <w:bottom w:w="120" w:type="dxa"/>
              <w:right w:w="120" w:type="dxa"/>
            </w:tcMar>
            <w:hideMark/>
          </w:tcPr>
          <w:p w14:paraId="1E662497" w14:textId="77777777" w:rsidR="00970CD5" w:rsidRDefault="00970CD5">
            <w:pPr>
              <w:spacing w:before="300" w:after="300"/>
              <w:rPr>
                <w:b/>
                <w:bCs/>
              </w:rPr>
            </w:pPr>
            <w:r>
              <w:rPr>
                <w:b/>
                <w:bCs/>
              </w:rPr>
              <w:t>Country</w:t>
            </w:r>
          </w:p>
        </w:tc>
      </w:tr>
      <w:tr w:rsidR="00970CD5" w14:paraId="73F312B7" w14:textId="77777777" w:rsidTr="00970CD5">
        <w:tc>
          <w:tcPr>
            <w:tcW w:w="0" w:type="auto"/>
            <w:shd w:val="clear" w:color="auto" w:fill="E7E9EB"/>
            <w:tcMar>
              <w:top w:w="120" w:type="dxa"/>
              <w:left w:w="240" w:type="dxa"/>
              <w:bottom w:w="120" w:type="dxa"/>
              <w:right w:w="120" w:type="dxa"/>
            </w:tcMar>
            <w:hideMark/>
          </w:tcPr>
          <w:p w14:paraId="5C212907" w14:textId="77777777" w:rsidR="00970CD5" w:rsidRDefault="00970CD5">
            <w:pPr>
              <w:spacing w:before="300" w:after="300"/>
            </w:pPr>
            <w:r>
              <w:t>1</w:t>
            </w:r>
            <w:r>
              <w:br/>
            </w:r>
          </w:p>
        </w:tc>
        <w:tc>
          <w:tcPr>
            <w:tcW w:w="0" w:type="auto"/>
            <w:shd w:val="clear" w:color="auto" w:fill="E7E9EB"/>
            <w:tcMar>
              <w:top w:w="120" w:type="dxa"/>
              <w:left w:w="120" w:type="dxa"/>
              <w:bottom w:w="120" w:type="dxa"/>
              <w:right w:w="120" w:type="dxa"/>
            </w:tcMar>
            <w:hideMark/>
          </w:tcPr>
          <w:p w14:paraId="7F2FD21F" w14:textId="77777777" w:rsidR="00970CD5" w:rsidRDefault="00970CD5">
            <w:pPr>
              <w:spacing w:before="300" w:after="300"/>
            </w:pPr>
            <w:r>
              <w:t xml:space="preserve">Alfreds </w:t>
            </w:r>
            <w:proofErr w:type="spellStart"/>
            <w:r>
              <w:t>Futterkiste</w:t>
            </w:r>
            <w:proofErr w:type="spellEnd"/>
          </w:p>
        </w:tc>
        <w:tc>
          <w:tcPr>
            <w:tcW w:w="0" w:type="auto"/>
            <w:shd w:val="clear" w:color="auto" w:fill="E7E9EB"/>
            <w:tcMar>
              <w:top w:w="120" w:type="dxa"/>
              <w:left w:w="120" w:type="dxa"/>
              <w:bottom w:w="120" w:type="dxa"/>
              <w:right w:w="120" w:type="dxa"/>
            </w:tcMar>
            <w:hideMark/>
          </w:tcPr>
          <w:p w14:paraId="689CF4A2" w14:textId="77777777" w:rsidR="00970CD5" w:rsidRDefault="00970CD5">
            <w:pPr>
              <w:spacing w:before="300" w:after="300"/>
            </w:pPr>
            <w:r>
              <w:t>Maria Anders</w:t>
            </w:r>
          </w:p>
        </w:tc>
        <w:tc>
          <w:tcPr>
            <w:tcW w:w="0" w:type="auto"/>
            <w:shd w:val="clear" w:color="auto" w:fill="E7E9EB"/>
            <w:tcMar>
              <w:top w:w="120" w:type="dxa"/>
              <w:left w:w="120" w:type="dxa"/>
              <w:bottom w:w="120" w:type="dxa"/>
              <w:right w:w="120" w:type="dxa"/>
            </w:tcMar>
            <w:hideMark/>
          </w:tcPr>
          <w:p w14:paraId="6861D0FA" w14:textId="77777777" w:rsidR="00970CD5" w:rsidRDefault="00970CD5">
            <w:pPr>
              <w:spacing w:before="300" w:after="300"/>
            </w:pPr>
            <w:proofErr w:type="spellStart"/>
            <w:r>
              <w:t>Obere</w:t>
            </w:r>
            <w:proofErr w:type="spellEnd"/>
            <w:r>
              <w:t xml:space="preserve"> Str. 57</w:t>
            </w:r>
          </w:p>
        </w:tc>
        <w:tc>
          <w:tcPr>
            <w:tcW w:w="912" w:type="dxa"/>
            <w:shd w:val="clear" w:color="auto" w:fill="E7E9EB"/>
            <w:tcMar>
              <w:top w:w="120" w:type="dxa"/>
              <w:left w:w="120" w:type="dxa"/>
              <w:bottom w:w="120" w:type="dxa"/>
              <w:right w:w="120" w:type="dxa"/>
            </w:tcMar>
            <w:hideMark/>
          </w:tcPr>
          <w:p w14:paraId="0B9AF6C4" w14:textId="77777777" w:rsidR="00970CD5" w:rsidRDefault="00970CD5">
            <w:pPr>
              <w:spacing w:before="300" w:after="300"/>
            </w:pPr>
            <w:r>
              <w:t>Berlin</w:t>
            </w:r>
          </w:p>
        </w:tc>
        <w:tc>
          <w:tcPr>
            <w:tcW w:w="1269" w:type="dxa"/>
            <w:shd w:val="clear" w:color="auto" w:fill="E7E9EB"/>
            <w:tcMar>
              <w:top w:w="120" w:type="dxa"/>
              <w:left w:w="120" w:type="dxa"/>
              <w:bottom w:w="120" w:type="dxa"/>
              <w:right w:w="120" w:type="dxa"/>
            </w:tcMar>
            <w:hideMark/>
          </w:tcPr>
          <w:p w14:paraId="52F97EEA" w14:textId="77777777" w:rsidR="00970CD5" w:rsidRDefault="00970CD5">
            <w:pPr>
              <w:spacing w:before="300" w:after="300"/>
            </w:pPr>
            <w:r>
              <w:t>12209</w:t>
            </w:r>
          </w:p>
        </w:tc>
        <w:tc>
          <w:tcPr>
            <w:tcW w:w="2076" w:type="dxa"/>
            <w:shd w:val="clear" w:color="auto" w:fill="E7E9EB"/>
            <w:tcMar>
              <w:top w:w="120" w:type="dxa"/>
              <w:left w:w="120" w:type="dxa"/>
              <w:bottom w:w="120" w:type="dxa"/>
              <w:right w:w="120" w:type="dxa"/>
            </w:tcMar>
            <w:hideMark/>
          </w:tcPr>
          <w:p w14:paraId="4886BC50" w14:textId="77777777" w:rsidR="00970CD5" w:rsidRDefault="00970CD5">
            <w:pPr>
              <w:spacing w:before="300" w:after="300"/>
            </w:pPr>
            <w:r>
              <w:t>Germany</w:t>
            </w:r>
          </w:p>
        </w:tc>
      </w:tr>
      <w:tr w:rsidR="00970CD5" w14:paraId="027D3BD5" w14:textId="77777777" w:rsidTr="00970CD5">
        <w:tc>
          <w:tcPr>
            <w:tcW w:w="0" w:type="auto"/>
            <w:shd w:val="clear" w:color="auto" w:fill="FFFFFF"/>
            <w:tcMar>
              <w:top w:w="120" w:type="dxa"/>
              <w:left w:w="240" w:type="dxa"/>
              <w:bottom w:w="120" w:type="dxa"/>
              <w:right w:w="120" w:type="dxa"/>
            </w:tcMar>
            <w:hideMark/>
          </w:tcPr>
          <w:p w14:paraId="4F21E586" w14:textId="77777777" w:rsidR="00970CD5" w:rsidRDefault="00970CD5">
            <w:pPr>
              <w:spacing w:before="300" w:after="300"/>
            </w:pPr>
            <w:r>
              <w:t>2</w:t>
            </w:r>
          </w:p>
        </w:tc>
        <w:tc>
          <w:tcPr>
            <w:tcW w:w="0" w:type="auto"/>
            <w:shd w:val="clear" w:color="auto" w:fill="FFFFFF"/>
            <w:tcMar>
              <w:top w:w="120" w:type="dxa"/>
              <w:left w:w="120" w:type="dxa"/>
              <w:bottom w:w="120" w:type="dxa"/>
              <w:right w:w="120" w:type="dxa"/>
            </w:tcMar>
            <w:hideMark/>
          </w:tcPr>
          <w:p w14:paraId="626F2702" w14:textId="77777777" w:rsidR="00970CD5" w:rsidRDefault="00970CD5">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5D38760E" w14:textId="77777777" w:rsidR="00970CD5" w:rsidRDefault="00970CD5">
            <w:pPr>
              <w:spacing w:before="300" w:after="300"/>
            </w:pPr>
            <w:r>
              <w:t>Ana Trujillo</w:t>
            </w:r>
          </w:p>
        </w:tc>
        <w:tc>
          <w:tcPr>
            <w:tcW w:w="0" w:type="auto"/>
            <w:shd w:val="clear" w:color="auto" w:fill="FFFFFF"/>
            <w:tcMar>
              <w:top w:w="120" w:type="dxa"/>
              <w:left w:w="120" w:type="dxa"/>
              <w:bottom w:w="120" w:type="dxa"/>
              <w:right w:w="120" w:type="dxa"/>
            </w:tcMar>
            <w:hideMark/>
          </w:tcPr>
          <w:p w14:paraId="5A15DA5D" w14:textId="77777777" w:rsidR="00970CD5" w:rsidRDefault="00970CD5">
            <w:pPr>
              <w:spacing w:before="300" w:after="300"/>
            </w:pPr>
            <w:r>
              <w:t xml:space="preserve">Avda. de la </w:t>
            </w:r>
            <w:proofErr w:type="spellStart"/>
            <w:r>
              <w:t>Constitución</w:t>
            </w:r>
            <w:proofErr w:type="spellEnd"/>
            <w:r>
              <w:t xml:space="preserve"> 2222</w:t>
            </w:r>
          </w:p>
        </w:tc>
        <w:tc>
          <w:tcPr>
            <w:tcW w:w="912" w:type="dxa"/>
            <w:shd w:val="clear" w:color="auto" w:fill="FFFFFF"/>
            <w:tcMar>
              <w:top w:w="120" w:type="dxa"/>
              <w:left w:w="120" w:type="dxa"/>
              <w:bottom w:w="120" w:type="dxa"/>
              <w:right w:w="120" w:type="dxa"/>
            </w:tcMar>
            <w:hideMark/>
          </w:tcPr>
          <w:p w14:paraId="1367157A" w14:textId="77777777" w:rsidR="00970CD5" w:rsidRDefault="00970CD5">
            <w:pPr>
              <w:spacing w:before="300" w:after="300"/>
            </w:pPr>
            <w:r>
              <w:t>México D.F.</w:t>
            </w:r>
          </w:p>
        </w:tc>
        <w:tc>
          <w:tcPr>
            <w:tcW w:w="1269" w:type="dxa"/>
            <w:shd w:val="clear" w:color="auto" w:fill="FFFFFF"/>
            <w:tcMar>
              <w:top w:w="120" w:type="dxa"/>
              <w:left w:w="120" w:type="dxa"/>
              <w:bottom w:w="120" w:type="dxa"/>
              <w:right w:w="120" w:type="dxa"/>
            </w:tcMar>
            <w:hideMark/>
          </w:tcPr>
          <w:p w14:paraId="74AFAE2D" w14:textId="77777777" w:rsidR="00970CD5" w:rsidRDefault="00970CD5">
            <w:pPr>
              <w:spacing w:before="300" w:after="300"/>
            </w:pPr>
            <w:r>
              <w:t>05021</w:t>
            </w:r>
          </w:p>
        </w:tc>
        <w:tc>
          <w:tcPr>
            <w:tcW w:w="2076" w:type="dxa"/>
            <w:shd w:val="clear" w:color="auto" w:fill="FFFFFF"/>
            <w:tcMar>
              <w:top w:w="120" w:type="dxa"/>
              <w:left w:w="120" w:type="dxa"/>
              <w:bottom w:w="120" w:type="dxa"/>
              <w:right w:w="120" w:type="dxa"/>
            </w:tcMar>
            <w:hideMark/>
          </w:tcPr>
          <w:p w14:paraId="12B9F1C8" w14:textId="77777777" w:rsidR="00970CD5" w:rsidRDefault="00970CD5">
            <w:pPr>
              <w:spacing w:before="300" w:after="300"/>
            </w:pPr>
            <w:r>
              <w:t>Mexico</w:t>
            </w:r>
          </w:p>
        </w:tc>
      </w:tr>
      <w:tr w:rsidR="00970CD5" w14:paraId="6184EFCE" w14:textId="77777777" w:rsidTr="00970CD5">
        <w:tc>
          <w:tcPr>
            <w:tcW w:w="0" w:type="auto"/>
            <w:shd w:val="clear" w:color="auto" w:fill="E7E9EB"/>
            <w:tcMar>
              <w:top w:w="120" w:type="dxa"/>
              <w:left w:w="240" w:type="dxa"/>
              <w:bottom w:w="120" w:type="dxa"/>
              <w:right w:w="120" w:type="dxa"/>
            </w:tcMar>
            <w:hideMark/>
          </w:tcPr>
          <w:p w14:paraId="196D1A5F" w14:textId="77777777" w:rsidR="00970CD5" w:rsidRDefault="00970CD5">
            <w:pPr>
              <w:spacing w:before="300" w:after="300"/>
            </w:pPr>
            <w:r>
              <w:t>3</w:t>
            </w:r>
          </w:p>
        </w:tc>
        <w:tc>
          <w:tcPr>
            <w:tcW w:w="0" w:type="auto"/>
            <w:shd w:val="clear" w:color="auto" w:fill="E7E9EB"/>
            <w:tcMar>
              <w:top w:w="120" w:type="dxa"/>
              <w:left w:w="120" w:type="dxa"/>
              <w:bottom w:w="120" w:type="dxa"/>
              <w:right w:w="120" w:type="dxa"/>
            </w:tcMar>
            <w:hideMark/>
          </w:tcPr>
          <w:p w14:paraId="099966A4" w14:textId="77777777" w:rsidR="00970CD5" w:rsidRDefault="00970CD5">
            <w:pPr>
              <w:spacing w:before="300" w:after="300"/>
            </w:pPr>
            <w:r>
              <w:t xml:space="preserve">Antonio Moreno </w:t>
            </w:r>
            <w:proofErr w:type="spellStart"/>
            <w:r>
              <w:t>Taquería</w:t>
            </w:r>
            <w:proofErr w:type="spellEnd"/>
          </w:p>
        </w:tc>
        <w:tc>
          <w:tcPr>
            <w:tcW w:w="0" w:type="auto"/>
            <w:shd w:val="clear" w:color="auto" w:fill="E7E9EB"/>
            <w:tcMar>
              <w:top w:w="120" w:type="dxa"/>
              <w:left w:w="120" w:type="dxa"/>
              <w:bottom w:w="120" w:type="dxa"/>
              <w:right w:w="120" w:type="dxa"/>
            </w:tcMar>
            <w:hideMark/>
          </w:tcPr>
          <w:p w14:paraId="5D034791" w14:textId="77777777" w:rsidR="00970CD5" w:rsidRDefault="00970CD5">
            <w:pPr>
              <w:spacing w:before="300" w:after="300"/>
            </w:pPr>
            <w:r>
              <w:t>Antonio Moreno</w:t>
            </w:r>
          </w:p>
        </w:tc>
        <w:tc>
          <w:tcPr>
            <w:tcW w:w="0" w:type="auto"/>
            <w:shd w:val="clear" w:color="auto" w:fill="E7E9EB"/>
            <w:tcMar>
              <w:top w:w="120" w:type="dxa"/>
              <w:left w:w="120" w:type="dxa"/>
              <w:bottom w:w="120" w:type="dxa"/>
              <w:right w:w="120" w:type="dxa"/>
            </w:tcMar>
            <w:hideMark/>
          </w:tcPr>
          <w:p w14:paraId="61DD6309" w14:textId="77777777" w:rsidR="00970CD5" w:rsidRDefault="00970CD5">
            <w:pPr>
              <w:spacing w:before="300" w:after="300"/>
            </w:pPr>
            <w:proofErr w:type="spellStart"/>
            <w:r>
              <w:t>Mataderos</w:t>
            </w:r>
            <w:proofErr w:type="spellEnd"/>
            <w:r>
              <w:t xml:space="preserve"> 2312</w:t>
            </w:r>
          </w:p>
        </w:tc>
        <w:tc>
          <w:tcPr>
            <w:tcW w:w="912" w:type="dxa"/>
            <w:shd w:val="clear" w:color="auto" w:fill="E7E9EB"/>
            <w:tcMar>
              <w:top w:w="120" w:type="dxa"/>
              <w:left w:w="120" w:type="dxa"/>
              <w:bottom w:w="120" w:type="dxa"/>
              <w:right w:w="120" w:type="dxa"/>
            </w:tcMar>
            <w:hideMark/>
          </w:tcPr>
          <w:p w14:paraId="052D368D" w14:textId="77777777" w:rsidR="00970CD5" w:rsidRDefault="00970CD5">
            <w:pPr>
              <w:spacing w:before="300" w:after="300"/>
            </w:pPr>
            <w:r>
              <w:t>México D.F.</w:t>
            </w:r>
          </w:p>
        </w:tc>
        <w:tc>
          <w:tcPr>
            <w:tcW w:w="1269" w:type="dxa"/>
            <w:shd w:val="clear" w:color="auto" w:fill="E7E9EB"/>
            <w:tcMar>
              <w:top w:w="120" w:type="dxa"/>
              <w:left w:w="120" w:type="dxa"/>
              <w:bottom w:w="120" w:type="dxa"/>
              <w:right w:w="120" w:type="dxa"/>
            </w:tcMar>
            <w:hideMark/>
          </w:tcPr>
          <w:p w14:paraId="32927060" w14:textId="77777777" w:rsidR="00970CD5" w:rsidRDefault="00970CD5">
            <w:pPr>
              <w:spacing w:before="300" w:after="300"/>
            </w:pPr>
            <w:r>
              <w:t>05023</w:t>
            </w:r>
          </w:p>
        </w:tc>
        <w:tc>
          <w:tcPr>
            <w:tcW w:w="2076" w:type="dxa"/>
            <w:shd w:val="clear" w:color="auto" w:fill="E7E9EB"/>
            <w:tcMar>
              <w:top w:w="120" w:type="dxa"/>
              <w:left w:w="120" w:type="dxa"/>
              <w:bottom w:w="120" w:type="dxa"/>
              <w:right w:w="120" w:type="dxa"/>
            </w:tcMar>
            <w:hideMark/>
          </w:tcPr>
          <w:p w14:paraId="36EDF2B6" w14:textId="77777777" w:rsidR="00970CD5" w:rsidRDefault="00970CD5">
            <w:pPr>
              <w:spacing w:before="300" w:after="300"/>
            </w:pPr>
            <w:r>
              <w:t>Mexico</w:t>
            </w:r>
          </w:p>
        </w:tc>
      </w:tr>
      <w:tr w:rsidR="00970CD5" w14:paraId="42CD3ADE" w14:textId="77777777" w:rsidTr="00970CD5">
        <w:tc>
          <w:tcPr>
            <w:tcW w:w="0" w:type="auto"/>
            <w:shd w:val="clear" w:color="auto" w:fill="FFFFFF"/>
            <w:tcMar>
              <w:top w:w="120" w:type="dxa"/>
              <w:left w:w="240" w:type="dxa"/>
              <w:bottom w:w="120" w:type="dxa"/>
              <w:right w:w="120" w:type="dxa"/>
            </w:tcMar>
            <w:hideMark/>
          </w:tcPr>
          <w:p w14:paraId="43F09AD0" w14:textId="77777777" w:rsidR="00970CD5" w:rsidRDefault="00970CD5">
            <w:pPr>
              <w:spacing w:before="300" w:after="300"/>
            </w:pPr>
            <w:r>
              <w:t>4</w:t>
            </w:r>
            <w:r>
              <w:br/>
            </w:r>
          </w:p>
        </w:tc>
        <w:tc>
          <w:tcPr>
            <w:tcW w:w="0" w:type="auto"/>
            <w:shd w:val="clear" w:color="auto" w:fill="FFFFFF"/>
            <w:tcMar>
              <w:top w:w="120" w:type="dxa"/>
              <w:left w:w="120" w:type="dxa"/>
              <w:bottom w:w="120" w:type="dxa"/>
              <w:right w:w="120" w:type="dxa"/>
            </w:tcMar>
            <w:hideMark/>
          </w:tcPr>
          <w:p w14:paraId="006FE366" w14:textId="77777777" w:rsidR="00970CD5" w:rsidRDefault="00970CD5">
            <w:pPr>
              <w:spacing w:before="300" w:after="300"/>
            </w:pPr>
            <w:r>
              <w:t>Around the Horn</w:t>
            </w:r>
          </w:p>
        </w:tc>
        <w:tc>
          <w:tcPr>
            <w:tcW w:w="0" w:type="auto"/>
            <w:shd w:val="clear" w:color="auto" w:fill="FFFFFF"/>
            <w:tcMar>
              <w:top w:w="120" w:type="dxa"/>
              <w:left w:w="120" w:type="dxa"/>
              <w:bottom w:w="120" w:type="dxa"/>
              <w:right w:w="120" w:type="dxa"/>
            </w:tcMar>
            <w:hideMark/>
          </w:tcPr>
          <w:p w14:paraId="5F737E9E" w14:textId="77777777" w:rsidR="00970CD5" w:rsidRDefault="00970CD5">
            <w:pPr>
              <w:spacing w:before="300" w:after="300"/>
            </w:pPr>
            <w:r>
              <w:t>Thomas Hardy</w:t>
            </w:r>
          </w:p>
        </w:tc>
        <w:tc>
          <w:tcPr>
            <w:tcW w:w="0" w:type="auto"/>
            <w:shd w:val="clear" w:color="auto" w:fill="FFFFFF"/>
            <w:tcMar>
              <w:top w:w="120" w:type="dxa"/>
              <w:left w:w="120" w:type="dxa"/>
              <w:bottom w:w="120" w:type="dxa"/>
              <w:right w:w="120" w:type="dxa"/>
            </w:tcMar>
            <w:hideMark/>
          </w:tcPr>
          <w:p w14:paraId="6CCD66F0" w14:textId="77777777" w:rsidR="00970CD5" w:rsidRDefault="00970CD5">
            <w:pPr>
              <w:spacing w:before="300" w:after="300"/>
            </w:pPr>
            <w:r>
              <w:t>120 Hanover Sq.</w:t>
            </w:r>
          </w:p>
        </w:tc>
        <w:tc>
          <w:tcPr>
            <w:tcW w:w="912" w:type="dxa"/>
            <w:shd w:val="clear" w:color="auto" w:fill="FFFFFF"/>
            <w:tcMar>
              <w:top w:w="120" w:type="dxa"/>
              <w:left w:w="120" w:type="dxa"/>
              <w:bottom w:w="120" w:type="dxa"/>
              <w:right w:w="120" w:type="dxa"/>
            </w:tcMar>
            <w:hideMark/>
          </w:tcPr>
          <w:p w14:paraId="1EF2EDF1" w14:textId="77777777" w:rsidR="00970CD5" w:rsidRDefault="00970CD5">
            <w:pPr>
              <w:spacing w:before="300" w:after="300"/>
            </w:pPr>
            <w:r>
              <w:t>London</w:t>
            </w:r>
          </w:p>
        </w:tc>
        <w:tc>
          <w:tcPr>
            <w:tcW w:w="1269" w:type="dxa"/>
            <w:shd w:val="clear" w:color="auto" w:fill="FFFFFF"/>
            <w:tcMar>
              <w:top w:w="120" w:type="dxa"/>
              <w:left w:w="120" w:type="dxa"/>
              <w:bottom w:w="120" w:type="dxa"/>
              <w:right w:w="120" w:type="dxa"/>
            </w:tcMar>
            <w:hideMark/>
          </w:tcPr>
          <w:p w14:paraId="689EE7A0" w14:textId="77777777" w:rsidR="00970CD5" w:rsidRDefault="00970CD5">
            <w:pPr>
              <w:spacing w:before="300" w:after="300"/>
            </w:pPr>
            <w:r>
              <w:t>WA1 1DP</w:t>
            </w:r>
          </w:p>
        </w:tc>
        <w:tc>
          <w:tcPr>
            <w:tcW w:w="2076" w:type="dxa"/>
            <w:shd w:val="clear" w:color="auto" w:fill="FFFFFF"/>
            <w:tcMar>
              <w:top w:w="120" w:type="dxa"/>
              <w:left w:w="120" w:type="dxa"/>
              <w:bottom w:w="120" w:type="dxa"/>
              <w:right w:w="120" w:type="dxa"/>
            </w:tcMar>
            <w:hideMark/>
          </w:tcPr>
          <w:p w14:paraId="3328E45B" w14:textId="77777777" w:rsidR="00970CD5" w:rsidRDefault="00970CD5">
            <w:pPr>
              <w:spacing w:before="300" w:after="300"/>
            </w:pPr>
            <w:r>
              <w:t>UK</w:t>
            </w:r>
          </w:p>
        </w:tc>
      </w:tr>
      <w:tr w:rsidR="00970CD5" w14:paraId="2CB2CCAA" w14:textId="77777777" w:rsidTr="00970CD5">
        <w:trPr>
          <w:trHeight w:val="830"/>
        </w:trPr>
        <w:tc>
          <w:tcPr>
            <w:tcW w:w="0" w:type="auto"/>
            <w:shd w:val="clear" w:color="auto" w:fill="E7E9EB"/>
            <w:tcMar>
              <w:top w:w="120" w:type="dxa"/>
              <w:left w:w="240" w:type="dxa"/>
              <w:bottom w:w="120" w:type="dxa"/>
              <w:right w:w="120" w:type="dxa"/>
            </w:tcMar>
            <w:hideMark/>
          </w:tcPr>
          <w:p w14:paraId="56583F3F" w14:textId="77777777" w:rsidR="00970CD5" w:rsidRDefault="00970CD5">
            <w:pPr>
              <w:spacing w:before="300" w:after="300"/>
            </w:pPr>
            <w:r>
              <w:t>5</w:t>
            </w:r>
          </w:p>
        </w:tc>
        <w:tc>
          <w:tcPr>
            <w:tcW w:w="0" w:type="auto"/>
            <w:shd w:val="clear" w:color="auto" w:fill="E7E9EB"/>
            <w:tcMar>
              <w:top w:w="120" w:type="dxa"/>
              <w:left w:w="120" w:type="dxa"/>
              <w:bottom w:w="120" w:type="dxa"/>
              <w:right w:w="120" w:type="dxa"/>
            </w:tcMar>
            <w:hideMark/>
          </w:tcPr>
          <w:p w14:paraId="127F439C" w14:textId="77777777" w:rsidR="00970CD5" w:rsidRDefault="00970CD5">
            <w:pPr>
              <w:spacing w:before="300" w:after="300"/>
            </w:pPr>
            <w:r>
              <w:t xml:space="preserve">Berglunds </w:t>
            </w:r>
            <w:proofErr w:type="spellStart"/>
            <w:r>
              <w:t>snabbköp</w:t>
            </w:r>
            <w:proofErr w:type="spellEnd"/>
          </w:p>
        </w:tc>
        <w:tc>
          <w:tcPr>
            <w:tcW w:w="0" w:type="auto"/>
            <w:shd w:val="clear" w:color="auto" w:fill="E7E9EB"/>
            <w:tcMar>
              <w:top w:w="120" w:type="dxa"/>
              <w:left w:w="120" w:type="dxa"/>
              <w:bottom w:w="120" w:type="dxa"/>
              <w:right w:w="120" w:type="dxa"/>
            </w:tcMar>
            <w:hideMark/>
          </w:tcPr>
          <w:p w14:paraId="3751647B" w14:textId="77777777" w:rsidR="00970CD5" w:rsidRDefault="00970CD5">
            <w:pPr>
              <w:spacing w:before="300" w:after="300"/>
            </w:pPr>
            <w:r>
              <w:t xml:space="preserve">Christina </w:t>
            </w:r>
            <w:r>
              <w:lastRenderedPageBreak/>
              <w:t>Berglund</w:t>
            </w:r>
          </w:p>
        </w:tc>
        <w:tc>
          <w:tcPr>
            <w:tcW w:w="0" w:type="auto"/>
            <w:shd w:val="clear" w:color="auto" w:fill="E7E9EB"/>
            <w:tcMar>
              <w:top w:w="120" w:type="dxa"/>
              <w:left w:w="120" w:type="dxa"/>
              <w:bottom w:w="120" w:type="dxa"/>
              <w:right w:w="120" w:type="dxa"/>
            </w:tcMar>
            <w:hideMark/>
          </w:tcPr>
          <w:p w14:paraId="48888DFD" w14:textId="77777777" w:rsidR="00970CD5" w:rsidRDefault="00970CD5">
            <w:pPr>
              <w:spacing w:before="300" w:after="300"/>
            </w:pPr>
            <w:proofErr w:type="spellStart"/>
            <w:r>
              <w:lastRenderedPageBreak/>
              <w:t>Berguvsvägen</w:t>
            </w:r>
            <w:proofErr w:type="spellEnd"/>
            <w:r>
              <w:t xml:space="preserve"> 8</w:t>
            </w:r>
          </w:p>
        </w:tc>
        <w:tc>
          <w:tcPr>
            <w:tcW w:w="912" w:type="dxa"/>
            <w:shd w:val="clear" w:color="auto" w:fill="E7E9EB"/>
            <w:tcMar>
              <w:top w:w="120" w:type="dxa"/>
              <w:left w:w="120" w:type="dxa"/>
              <w:bottom w:w="120" w:type="dxa"/>
              <w:right w:w="120" w:type="dxa"/>
            </w:tcMar>
            <w:hideMark/>
          </w:tcPr>
          <w:p w14:paraId="39BBEB71" w14:textId="77777777" w:rsidR="00970CD5" w:rsidRDefault="00970CD5">
            <w:pPr>
              <w:spacing w:before="300" w:after="300"/>
            </w:pPr>
            <w:proofErr w:type="spellStart"/>
            <w:r>
              <w:t>Luleå</w:t>
            </w:r>
            <w:proofErr w:type="spellEnd"/>
          </w:p>
        </w:tc>
        <w:tc>
          <w:tcPr>
            <w:tcW w:w="1269" w:type="dxa"/>
            <w:shd w:val="clear" w:color="auto" w:fill="E7E9EB"/>
            <w:tcMar>
              <w:top w:w="120" w:type="dxa"/>
              <w:left w:w="120" w:type="dxa"/>
              <w:bottom w:w="120" w:type="dxa"/>
              <w:right w:w="120" w:type="dxa"/>
            </w:tcMar>
            <w:hideMark/>
          </w:tcPr>
          <w:p w14:paraId="7944214B" w14:textId="77777777" w:rsidR="00970CD5" w:rsidRDefault="00970CD5">
            <w:pPr>
              <w:spacing w:before="300" w:after="300"/>
            </w:pPr>
            <w:r>
              <w:t>S-958 22</w:t>
            </w:r>
          </w:p>
        </w:tc>
        <w:tc>
          <w:tcPr>
            <w:tcW w:w="2076" w:type="dxa"/>
            <w:shd w:val="clear" w:color="auto" w:fill="E7E9EB"/>
            <w:tcMar>
              <w:top w:w="120" w:type="dxa"/>
              <w:left w:w="120" w:type="dxa"/>
              <w:bottom w:w="120" w:type="dxa"/>
              <w:right w:w="120" w:type="dxa"/>
            </w:tcMar>
            <w:hideMark/>
          </w:tcPr>
          <w:p w14:paraId="45BE32E1" w14:textId="77777777" w:rsidR="00970CD5" w:rsidRDefault="00970CD5">
            <w:pPr>
              <w:spacing w:before="300" w:after="300"/>
            </w:pPr>
            <w:r>
              <w:t>Sweden</w:t>
            </w:r>
          </w:p>
        </w:tc>
      </w:tr>
    </w:tbl>
    <w:p w14:paraId="626250F3" w14:textId="77777777" w:rsidR="00970CD5" w:rsidRDefault="00000000" w:rsidP="00970CD5">
      <w:pPr>
        <w:spacing w:before="300" w:after="300"/>
        <w:rPr>
          <w:rFonts w:ascii="Times New Roman" w:hAnsi="Times New Roman"/>
          <w:sz w:val="24"/>
          <w:szCs w:val="24"/>
        </w:rPr>
      </w:pPr>
      <w:r>
        <w:pict w14:anchorId="05663EFD">
          <v:rect id="_x0000_i1104" style="width:0;height:0" o:hralign="center" o:hrstd="t" o:hrnoshade="t" o:hr="t" fillcolor="black" stroked="f"/>
        </w:pict>
      </w:r>
    </w:p>
    <w:p w14:paraId="70C86725"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HAVING Examples</w:t>
      </w:r>
    </w:p>
    <w:p w14:paraId="5329F3B8"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14:paraId="0B77CEA9" w14:textId="4ECD3C15"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0E3FE3B1"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5</w:t>
      </w:r>
      <w:r>
        <w:rPr>
          <w:rStyle w:val="sqlcolor"/>
          <w:rFonts w:ascii="Consolas" w:hAnsi="Consolas"/>
          <w:color w:val="000000"/>
          <w:sz w:val="23"/>
          <w:szCs w:val="23"/>
        </w:rPr>
        <w:t>;</w:t>
      </w:r>
    </w:p>
    <w:p w14:paraId="04723F05"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14:paraId="2DE84669" w14:textId="0D831CF5"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42E1E856"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5</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DESC</w:t>
      </w:r>
      <w:r>
        <w:rPr>
          <w:rStyle w:val="sqlcolor"/>
          <w:rFonts w:ascii="Consolas" w:hAnsi="Consolas"/>
          <w:color w:val="000000"/>
          <w:sz w:val="23"/>
          <w:szCs w:val="23"/>
        </w:rPr>
        <w:t>;</w:t>
      </w:r>
    </w:p>
    <w:p w14:paraId="27C01815" w14:textId="77777777" w:rsidR="00970CD5" w:rsidRDefault="00000000" w:rsidP="00970CD5">
      <w:pPr>
        <w:spacing w:before="300" w:after="300"/>
        <w:rPr>
          <w:rFonts w:ascii="Times New Roman" w:hAnsi="Times New Roman"/>
          <w:sz w:val="24"/>
          <w:szCs w:val="24"/>
        </w:rPr>
      </w:pPr>
      <w:r>
        <w:pict w14:anchorId="3E8B1A8B">
          <v:rect id="_x0000_i1105" style="width:0;height:0" o:hralign="center" o:hrstd="t" o:hrnoshade="t" o:hr="t" fillcolor="black" stroked="f"/>
        </w:pict>
      </w:r>
    </w:p>
    <w:p w14:paraId="0F6894B4" w14:textId="77777777" w:rsidR="00970CD5" w:rsidRDefault="00000000" w:rsidP="00970CD5">
      <w:pPr>
        <w:spacing w:before="300" w:after="300"/>
      </w:pPr>
      <w:r>
        <w:pict w14:anchorId="79862DE5">
          <v:rect id="_x0000_i1106" style="width:0;height:0" o:hralign="center" o:hrstd="t" o:hrnoshade="t" o:hr="t" fillcolor="black" stroked="f"/>
        </w:pict>
      </w:r>
    </w:p>
    <w:p w14:paraId="3A1D8446"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196844D4"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8"/>
        <w:gridCol w:w="2821"/>
        <w:gridCol w:w="2857"/>
        <w:gridCol w:w="2702"/>
        <w:gridCol w:w="2429"/>
      </w:tblGrid>
      <w:tr w:rsidR="00970CD5" w14:paraId="220DC493" w14:textId="77777777" w:rsidTr="00970CD5">
        <w:tc>
          <w:tcPr>
            <w:tcW w:w="0" w:type="auto"/>
            <w:shd w:val="clear" w:color="auto" w:fill="FFFFFF"/>
            <w:tcMar>
              <w:top w:w="120" w:type="dxa"/>
              <w:left w:w="240" w:type="dxa"/>
              <w:bottom w:w="120" w:type="dxa"/>
              <w:right w:w="120" w:type="dxa"/>
            </w:tcMar>
            <w:hideMark/>
          </w:tcPr>
          <w:p w14:paraId="502532DC" w14:textId="77777777" w:rsidR="00970CD5" w:rsidRDefault="00970CD5">
            <w:pPr>
              <w:spacing w:before="300" w:after="300"/>
              <w:rPr>
                <w:rFonts w:ascii="Times New Roman" w:hAnsi="Times New Roman"/>
                <w:b/>
                <w:bCs/>
                <w:sz w:val="24"/>
                <w:szCs w:val="24"/>
              </w:rPr>
            </w:pPr>
            <w:proofErr w:type="spellStart"/>
            <w:r>
              <w:rPr>
                <w:b/>
                <w:bCs/>
              </w:rPr>
              <w:lastRenderedPageBreak/>
              <w:t>OrderID</w:t>
            </w:r>
            <w:proofErr w:type="spellEnd"/>
          </w:p>
        </w:tc>
        <w:tc>
          <w:tcPr>
            <w:tcW w:w="0" w:type="auto"/>
            <w:shd w:val="clear" w:color="auto" w:fill="FFFFFF"/>
            <w:tcMar>
              <w:top w:w="120" w:type="dxa"/>
              <w:left w:w="120" w:type="dxa"/>
              <w:bottom w:w="120" w:type="dxa"/>
              <w:right w:w="120" w:type="dxa"/>
            </w:tcMar>
            <w:hideMark/>
          </w:tcPr>
          <w:p w14:paraId="3E1D0474" w14:textId="77777777" w:rsidR="00970CD5" w:rsidRDefault="00970CD5">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A40AA82" w14:textId="77777777" w:rsidR="00970CD5" w:rsidRDefault="00970CD5">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1DDA2B4C" w14:textId="77777777" w:rsidR="00970CD5" w:rsidRDefault="00970CD5">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55BBD601" w14:textId="77777777" w:rsidR="00970CD5" w:rsidRDefault="00970CD5">
            <w:pPr>
              <w:spacing w:before="300" w:after="300"/>
              <w:rPr>
                <w:b/>
                <w:bCs/>
              </w:rPr>
            </w:pPr>
            <w:proofErr w:type="spellStart"/>
            <w:r>
              <w:rPr>
                <w:b/>
                <w:bCs/>
              </w:rPr>
              <w:t>ShipperID</w:t>
            </w:r>
            <w:proofErr w:type="spellEnd"/>
          </w:p>
        </w:tc>
      </w:tr>
      <w:tr w:rsidR="00970CD5" w14:paraId="489CA874" w14:textId="77777777" w:rsidTr="00970CD5">
        <w:tc>
          <w:tcPr>
            <w:tcW w:w="0" w:type="auto"/>
            <w:shd w:val="clear" w:color="auto" w:fill="E7E9EB"/>
            <w:tcMar>
              <w:top w:w="120" w:type="dxa"/>
              <w:left w:w="240" w:type="dxa"/>
              <w:bottom w:w="120" w:type="dxa"/>
              <w:right w:w="120" w:type="dxa"/>
            </w:tcMar>
            <w:hideMark/>
          </w:tcPr>
          <w:p w14:paraId="053AF793" w14:textId="77777777" w:rsidR="00970CD5" w:rsidRDefault="00970CD5">
            <w:pPr>
              <w:spacing w:before="300" w:after="300"/>
            </w:pPr>
            <w:r>
              <w:t>10248</w:t>
            </w:r>
          </w:p>
        </w:tc>
        <w:tc>
          <w:tcPr>
            <w:tcW w:w="0" w:type="auto"/>
            <w:shd w:val="clear" w:color="auto" w:fill="E7E9EB"/>
            <w:tcMar>
              <w:top w:w="120" w:type="dxa"/>
              <w:left w:w="120" w:type="dxa"/>
              <w:bottom w:w="120" w:type="dxa"/>
              <w:right w:w="120" w:type="dxa"/>
            </w:tcMar>
            <w:hideMark/>
          </w:tcPr>
          <w:p w14:paraId="42387069" w14:textId="77777777" w:rsidR="00970CD5" w:rsidRDefault="00970CD5">
            <w:pPr>
              <w:spacing w:before="300" w:after="300"/>
            </w:pPr>
            <w:r>
              <w:t>90</w:t>
            </w:r>
          </w:p>
        </w:tc>
        <w:tc>
          <w:tcPr>
            <w:tcW w:w="0" w:type="auto"/>
            <w:shd w:val="clear" w:color="auto" w:fill="E7E9EB"/>
            <w:tcMar>
              <w:top w:w="120" w:type="dxa"/>
              <w:left w:w="120" w:type="dxa"/>
              <w:bottom w:w="120" w:type="dxa"/>
              <w:right w:w="120" w:type="dxa"/>
            </w:tcMar>
            <w:hideMark/>
          </w:tcPr>
          <w:p w14:paraId="0A3D33DB" w14:textId="77777777" w:rsidR="00970CD5" w:rsidRDefault="00970CD5">
            <w:pPr>
              <w:spacing w:before="300" w:after="300"/>
            </w:pPr>
            <w:r>
              <w:t>5</w:t>
            </w:r>
          </w:p>
        </w:tc>
        <w:tc>
          <w:tcPr>
            <w:tcW w:w="0" w:type="auto"/>
            <w:shd w:val="clear" w:color="auto" w:fill="E7E9EB"/>
            <w:tcMar>
              <w:top w:w="120" w:type="dxa"/>
              <w:left w:w="120" w:type="dxa"/>
              <w:bottom w:w="120" w:type="dxa"/>
              <w:right w:w="120" w:type="dxa"/>
            </w:tcMar>
            <w:hideMark/>
          </w:tcPr>
          <w:p w14:paraId="68FB0583" w14:textId="77777777" w:rsidR="00970CD5" w:rsidRDefault="00970CD5">
            <w:pPr>
              <w:spacing w:before="300" w:after="300"/>
            </w:pPr>
            <w:r>
              <w:t>1996-07-04</w:t>
            </w:r>
          </w:p>
        </w:tc>
        <w:tc>
          <w:tcPr>
            <w:tcW w:w="0" w:type="auto"/>
            <w:shd w:val="clear" w:color="auto" w:fill="E7E9EB"/>
            <w:tcMar>
              <w:top w:w="120" w:type="dxa"/>
              <w:left w:w="120" w:type="dxa"/>
              <w:bottom w:w="120" w:type="dxa"/>
              <w:right w:w="120" w:type="dxa"/>
            </w:tcMar>
            <w:hideMark/>
          </w:tcPr>
          <w:p w14:paraId="010F7232" w14:textId="77777777" w:rsidR="00970CD5" w:rsidRDefault="00970CD5">
            <w:pPr>
              <w:spacing w:before="300" w:after="300"/>
            </w:pPr>
            <w:r>
              <w:t>3</w:t>
            </w:r>
          </w:p>
        </w:tc>
      </w:tr>
      <w:tr w:rsidR="00970CD5" w14:paraId="3AC48D21" w14:textId="77777777" w:rsidTr="00970CD5">
        <w:tc>
          <w:tcPr>
            <w:tcW w:w="0" w:type="auto"/>
            <w:shd w:val="clear" w:color="auto" w:fill="FFFFFF"/>
            <w:tcMar>
              <w:top w:w="120" w:type="dxa"/>
              <w:left w:w="240" w:type="dxa"/>
              <w:bottom w:w="120" w:type="dxa"/>
              <w:right w:w="120" w:type="dxa"/>
            </w:tcMar>
            <w:hideMark/>
          </w:tcPr>
          <w:p w14:paraId="3CF73E23" w14:textId="77777777" w:rsidR="00970CD5" w:rsidRDefault="00970CD5">
            <w:pPr>
              <w:spacing w:before="300" w:after="300"/>
            </w:pPr>
            <w:r>
              <w:t>10249</w:t>
            </w:r>
          </w:p>
        </w:tc>
        <w:tc>
          <w:tcPr>
            <w:tcW w:w="0" w:type="auto"/>
            <w:shd w:val="clear" w:color="auto" w:fill="FFFFFF"/>
            <w:tcMar>
              <w:top w:w="120" w:type="dxa"/>
              <w:left w:w="120" w:type="dxa"/>
              <w:bottom w:w="120" w:type="dxa"/>
              <w:right w:w="120" w:type="dxa"/>
            </w:tcMar>
            <w:hideMark/>
          </w:tcPr>
          <w:p w14:paraId="74179B67" w14:textId="77777777" w:rsidR="00970CD5" w:rsidRDefault="00970CD5">
            <w:pPr>
              <w:spacing w:before="300" w:after="300"/>
            </w:pPr>
            <w:r>
              <w:t>81</w:t>
            </w:r>
          </w:p>
        </w:tc>
        <w:tc>
          <w:tcPr>
            <w:tcW w:w="0" w:type="auto"/>
            <w:shd w:val="clear" w:color="auto" w:fill="FFFFFF"/>
            <w:tcMar>
              <w:top w:w="120" w:type="dxa"/>
              <w:left w:w="120" w:type="dxa"/>
              <w:bottom w:w="120" w:type="dxa"/>
              <w:right w:w="120" w:type="dxa"/>
            </w:tcMar>
            <w:hideMark/>
          </w:tcPr>
          <w:p w14:paraId="48B1C4B0" w14:textId="77777777" w:rsidR="00970CD5" w:rsidRDefault="00970CD5">
            <w:pPr>
              <w:spacing w:before="300" w:after="300"/>
            </w:pPr>
            <w:r>
              <w:t>6</w:t>
            </w:r>
          </w:p>
        </w:tc>
        <w:tc>
          <w:tcPr>
            <w:tcW w:w="0" w:type="auto"/>
            <w:shd w:val="clear" w:color="auto" w:fill="FFFFFF"/>
            <w:tcMar>
              <w:top w:w="120" w:type="dxa"/>
              <w:left w:w="120" w:type="dxa"/>
              <w:bottom w:w="120" w:type="dxa"/>
              <w:right w:w="120" w:type="dxa"/>
            </w:tcMar>
            <w:hideMark/>
          </w:tcPr>
          <w:p w14:paraId="66D380F5" w14:textId="77777777" w:rsidR="00970CD5" w:rsidRDefault="00970CD5">
            <w:pPr>
              <w:spacing w:before="300" w:after="300"/>
            </w:pPr>
            <w:r>
              <w:t>1996-07-05</w:t>
            </w:r>
          </w:p>
        </w:tc>
        <w:tc>
          <w:tcPr>
            <w:tcW w:w="0" w:type="auto"/>
            <w:shd w:val="clear" w:color="auto" w:fill="FFFFFF"/>
            <w:tcMar>
              <w:top w:w="120" w:type="dxa"/>
              <w:left w:w="120" w:type="dxa"/>
              <w:bottom w:w="120" w:type="dxa"/>
              <w:right w:w="120" w:type="dxa"/>
            </w:tcMar>
            <w:hideMark/>
          </w:tcPr>
          <w:p w14:paraId="5B071BDB" w14:textId="77777777" w:rsidR="00970CD5" w:rsidRDefault="00970CD5">
            <w:pPr>
              <w:spacing w:before="300" w:after="300"/>
            </w:pPr>
            <w:r>
              <w:t>1</w:t>
            </w:r>
          </w:p>
        </w:tc>
      </w:tr>
      <w:tr w:rsidR="00970CD5" w14:paraId="1DB782D3" w14:textId="77777777" w:rsidTr="00970CD5">
        <w:tc>
          <w:tcPr>
            <w:tcW w:w="0" w:type="auto"/>
            <w:shd w:val="clear" w:color="auto" w:fill="E7E9EB"/>
            <w:tcMar>
              <w:top w:w="120" w:type="dxa"/>
              <w:left w:w="240" w:type="dxa"/>
              <w:bottom w:w="120" w:type="dxa"/>
              <w:right w:w="120" w:type="dxa"/>
            </w:tcMar>
            <w:hideMark/>
          </w:tcPr>
          <w:p w14:paraId="21670C66" w14:textId="77777777" w:rsidR="00970CD5" w:rsidRDefault="00970CD5">
            <w:pPr>
              <w:spacing w:before="300" w:after="300"/>
            </w:pPr>
            <w:r>
              <w:t>10250</w:t>
            </w:r>
          </w:p>
        </w:tc>
        <w:tc>
          <w:tcPr>
            <w:tcW w:w="0" w:type="auto"/>
            <w:shd w:val="clear" w:color="auto" w:fill="E7E9EB"/>
            <w:tcMar>
              <w:top w:w="120" w:type="dxa"/>
              <w:left w:w="120" w:type="dxa"/>
              <w:bottom w:w="120" w:type="dxa"/>
              <w:right w:w="120" w:type="dxa"/>
            </w:tcMar>
            <w:hideMark/>
          </w:tcPr>
          <w:p w14:paraId="09535DA1" w14:textId="77777777" w:rsidR="00970CD5" w:rsidRDefault="00970CD5">
            <w:pPr>
              <w:spacing w:before="300" w:after="300"/>
            </w:pPr>
            <w:r>
              <w:t>34</w:t>
            </w:r>
          </w:p>
        </w:tc>
        <w:tc>
          <w:tcPr>
            <w:tcW w:w="0" w:type="auto"/>
            <w:shd w:val="clear" w:color="auto" w:fill="E7E9EB"/>
            <w:tcMar>
              <w:top w:w="120" w:type="dxa"/>
              <w:left w:w="120" w:type="dxa"/>
              <w:bottom w:w="120" w:type="dxa"/>
              <w:right w:w="120" w:type="dxa"/>
            </w:tcMar>
            <w:hideMark/>
          </w:tcPr>
          <w:p w14:paraId="5E3BA248" w14:textId="77777777" w:rsidR="00970CD5" w:rsidRDefault="00970CD5">
            <w:pPr>
              <w:spacing w:before="300" w:after="300"/>
            </w:pPr>
            <w:r>
              <w:t>4</w:t>
            </w:r>
          </w:p>
        </w:tc>
        <w:tc>
          <w:tcPr>
            <w:tcW w:w="0" w:type="auto"/>
            <w:shd w:val="clear" w:color="auto" w:fill="E7E9EB"/>
            <w:tcMar>
              <w:top w:w="120" w:type="dxa"/>
              <w:left w:w="120" w:type="dxa"/>
              <w:bottom w:w="120" w:type="dxa"/>
              <w:right w:w="120" w:type="dxa"/>
            </w:tcMar>
            <w:hideMark/>
          </w:tcPr>
          <w:p w14:paraId="30CD9839" w14:textId="77777777" w:rsidR="00970CD5" w:rsidRDefault="00970CD5">
            <w:pPr>
              <w:spacing w:before="300" w:after="300"/>
            </w:pPr>
            <w:r>
              <w:t>1996-07-08</w:t>
            </w:r>
          </w:p>
        </w:tc>
        <w:tc>
          <w:tcPr>
            <w:tcW w:w="0" w:type="auto"/>
            <w:shd w:val="clear" w:color="auto" w:fill="E7E9EB"/>
            <w:tcMar>
              <w:top w:w="120" w:type="dxa"/>
              <w:left w:w="120" w:type="dxa"/>
              <w:bottom w:w="120" w:type="dxa"/>
              <w:right w:w="120" w:type="dxa"/>
            </w:tcMar>
            <w:hideMark/>
          </w:tcPr>
          <w:p w14:paraId="5A55840B" w14:textId="77777777" w:rsidR="00970CD5" w:rsidRDefault="00970CD5">
            <w:pPr>
              <w:spacing w:before="300" w:after="300"/>
            </w:pPr>
            <w:r>
              <w:t>2</w:t>
            </w:r>
          </w:p>
        </w:tc>
      </w:tr>
    </w:tbl>
    <w:p w14:paraId="2422908D"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"Employees"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38"/>
        <w:gridCol w:w="1683"/>
        <w:gridCol w:w="1730"/>
        <w:gridCol w:w="1856"/>
        <w:gridCol w:w="1839"/>
        <w:gridCol w:w="3891"/>
      </w:tblGrid>
      <w:tr w:rsidR="00970CD5" w14:paraId="2020B594" w14:textId="77777777" w:rsidTr="00970CD5">
        <w:tc>
          <w:tcPr>
            <w:tcW w:w="0" w:type="auto"/>
            <w:shd w:val="clear" w:color="auto" w:fill="FFFFFF"/>
            <w:tcMar>
              <w:top w:w="120" w:type="dxa"/>
              <w:left w:w="240" w:type="dxa"/>
              <w:bottom w:w="120" w:type="dxa"/>
              <w:right w:w="120" w:type="dxa"/>
            </w:tcMar>
            <w:hideMark/>
          </w:tcPr>
          <w:p w14:paraId="5D103807" w14:textId="77777777" w:rsidR="00970CD5" w:rsidRDefault="00970CD5">
            <w:pPr>
              <w:spacing w:before="300" w:after="300"/>
              <w:rPr>
                <w:rFonts w:ascii="Times New Roman" w:hAnsi="Times New Roman"/>
                <w:b/>
                <w:bCs/>
                <w:sz w:val="24"/>
                <w:szCs w:val="24"/>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52425755" w14:textId="77777777" w:rsidR="00970CD5" w:rsidRDefault="00970CD5">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561D3C35" w14:textId="77777777" w:rsidR="00970CD5" w:rsidRDefault="00970CD5">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3A9B9F69" w14:textId="77777777" w:rsidR="00970CD5" w:rsidRDefault="00970CD5">
            <w:pPr>
              <w:spacing w:before="300" w:after="300"/>
              <w:rPr>
                <w:b/>
                <w:bCs/>
              </w:rPr>
            </w:pPr>
            <w:proofErr w:type="spellStart"/>
            <w:r>
              <w:rPr>
                <w:b/>
                <w:bCs/>
              </w:rPr>
              <w:t>BirthDate</w:t>
            </w:r>
            <w:proofErr w:type="spellEnd"/>
          </w:p>
        </w:tc>
        <w:tc>
          <w:tcPr>
            <w:tcW w:w="0" w:type="auto"/>
            <w:shd w:val="clear" w:color="auto" w:fill="FFFFFF"/>
            <w:tcMar>
              <w:top w:w="120" w:type="dxa"/>
              <w:left w:w="120" w:type="dxa"/>
              <w:bottom w:w="120" w:type="dxa"/>
              <w:right w:w="120" w:type="dxa"/>
            </w:tcMar>
            <w:hideMark/>
          </w:tcPr>
          <w:p w14:paraId="7F3F5708" w14:textId="77777777" w:rsidR="00970CD5" w:rsidRDefault="00970CD5">
            <w:pPr>
              <w:spacing w:before="300" w:after="300"/>
              <w:rPr>
                <w:b/>
                <w:bCs/>
              </w:rPr>
            </w:pPr>
            <w:r>
              <w:rPr>
                <w:b/>
                <w:bCs/>
              </w:rPr>
              <w:t>Photo</w:t>
            </w:r>
          </w:p>
        </w:tc>
        <w:tc>
          <w:tcPr>
            <w:tcW w:w="0" w:type="auto"/>
            <w:shd w:val="clear" w:color="auto" w:fill="FFFFFF"/>
            <w:tcMar>
              <w:top w:w="120" w:type="dxa"/>
              <w:left w:w="120" w:type="dxa"/>
              <w:bottom w:w="120" w:type="dxa"/>
              <w:right w:w="120" w:type="dxa"/>
            </w:tcMar>
            <w:hideMark/>
          </w:tcPr>
          <w:p w14:paraId="3BFAD095" w14:textId="77777777" w:rsidR="00970CD5" w:rsidRDefault="00970CD5">
            <w:pPr>
              <w:spacing w:before="300" w:after="300"/>
              <w:rPr>
                <w:b/>
                <w:bCs/>
              </w:rPr>
            </w:pPr>
            <w:r>
              <w:rPr>
                <w:b/>
                <w:bCs/>
              </w:rPr>
              <w:t>Notes</w:t>
            </w:r>
          </w:p>
        </w:tc>
      </w:tr>
      <w:tr w:rsidR="00970CD5" w14:paraId="7463A35C" w14:textId="77777777" w:rsidTr="00970CD5">
        <w:tc>
          <w:tcPr>
            <w:tcW w:w="0" w:type="auto"/>
            <w:shd w:val="clear" w:color="auto" w:fill="E7E9EB"/>
            <w:tcMar>
              <w:top w:w="120" w:type="dxa"/>
              <w:left w:w="240" w:type="dxa"/>
              <w:bottom w:w="120" w:type="dxa"/>
              <w:right w:w="120" w:type="dxa"/>
            </w:tcMar>
            <w:hideMark/>
          </w:tcPr>
          <w:p w14:paraId="21E2B341" w14:textId="77777777" w:rsidR="00970CD5" w:rsidRDefault="00970CD5">
            <w:pPr>
              <w:spacing w:before="300" w:after="300"/>
            </w:pPr>
            <w:r>
              <w:t>1</w:t>
            </w:r>
          </w:p>
        </w:tc>
        <w:tc>
          <w:tcPr>
            <w:tcW w:w="0" w:type="auto"/>
            <w:shd w:val="clear" w:color="auto" w:fill="E7E9EB"/>
            <w:tcMar>
              <w:top w:w="120" w:type="dxa"/>
              <w:left w:w="120" w:type="dxa"/>
              <w:bottom w:w="120" w:type="dxa"/>
              <w:right w:w="120" w:type="dxa"/>
            </w:tcMar>
            <w:hideMark/>
          </w:tcPr>
          <w:p w14:paraId="110378D7" w14:textId="77777777" w:rsidR="00970CD5" w:rsidRDefault="00970CD5">
            <w:pPr>
              <w:spacing w:before="300" w:after="300"/>
            </w:pPr>
            <w:r>
              <w:t>Davolio</w:t>
            </w:r>
          </w:p>
        </w:tc>
        <w:tc>
          <w:tcPr>
            <w:tcW w:w="0" w:type="auto"/>
            <w:shd w:val="clear" w:color="auto" w:fill="E7E9EB"/>
            <w:tcMar>
              <w:top w:w="120" w:type="dxa"/>
              <w:left w:w="120" w:type="dxa"/>
              <w:bottom w:w="120" w:type="dxa"/>
              <w:right w:w="120" w:type="dxa"/>
            </w:tcMar>
            <w:hideMark/>
          </w:tcPr>
          <w:p w14:paraId="4D3F9ABC" w14:textId="77777777" w:rsidR="00970CD5" w:rsidRDefault="00970CD5">
            <w:pPr>
              <w:spacing w:before="300" w:after="300"/>
            </w:pPr>
            <w:r>
              <w:t>Nancy</w:t>
            </w:r>
          </w:p>
        </w:tc>
        <w:tc>
          <w:tcPr>
            <w:tcW w:w="0" w:type="auto"/>
            <w:shd w:val="clear" w:color="auto" w:fill="E7E9EB"/>
            <w:tcMar>
              <w:top w:w="120" w:type="dxa"/>
              <w:left w:w="120" w:type="dxa"/>
              <w:bottom w:w="120" w:type="dxa"/>
              <w:right w:w="120" w:type="dxa"/>
            </w:tcMar>
            <w:hideMark/>
          </w:tcPr>
          <w:p w14:paraId="1C1FF4D7" w14:textId="77777777" w:rsidR="00970CD5" w:rsidRDefault="00970CD5">
            <w:pPr>
              <w:spacing w:before="300" w:after="300"/>
            </w:pPr>
            <w:r>
              <w:t>1968-12-08</w:t>
            </w:r>
          </w:p>
        </w:tc>
        <w:tc>
          <w:tcPr>
            <w:tcW w:w="0" w:type="auto"/>
            <w:shd w:val="clear" w:color="auto" w:fill="E7E9EB"/>
            <w:tcMar>
              <w:top w:w="120" w:type="dxa"/>
              <w:left w:w="120" w:type="dxa"/>
              <w:bottom w:w="120" w:type="dxa"/>
              <w:right w:w="120" w:type="dxa"/>
            </w:tcMar>
            <w:hideMark/>
          </w:tcPr>
          <w:p w14:paraId="1100AE15" w14:textId="77777777" w:rsidR="00970CD5" w:rsidRDefault="00970CD5">
            <w:pPr>
              <w:spacing w:before="300" w:after="300"/>
            </w:pPr>
            <w:r>
              <w:t>EmpID1.pic</w:t>
            </w:r>
          </w:p>
        </w:tc>
        <w:tc>
          <w:tcPr>
            <w:tcW w:w="0" w:type="auto"/>
            <w:shd w:val="clear" w:color="auto" w:fill="E7E9EB"/>
            <w:tcMar>
              <w:top w:w="120" w:type="dxa"/>
              <w:left w:w="120" w:type="dxa"/>
              <w:bottom w:w="120" w:type="dxa"/>
              <w:right w:w="120" w:type="dxa"/>
            </w:tcMar>
            <w:hideMark/>
          </w:tcPr>
          <w:p w14:paraId="6223042A" w14:textId="77777777" w:rsidR="00970CD5" w:rsidRDefault="00970CD5">
            <w:pPr>
              <w:spacing w:before="300" w:after="300"/>
            </w:pPr>
            <w:r>
              <w:t>Education includes a BA....</w:t>
            </w:r>
          </w:p>
        </w:tc>
      </w:tr>
      <w:tr w:rsidR="00970CD5" w14:paraId="2A3CE14F" w14:textId="77777777" w:rsidTr="00970CD5">
        <w:tc>
          <w:tcPr>
            <w:tcW w:w="0" w:type="auto"/>
            <w:shd w:val="clear" w:color="auto" w:fill="FFFFFF"/>
            <w:tcMar>
              <w:top w:w="120" w:type="dxa"/>
              <w:left w:w="240" w:type="dxa"/>
              <w:bottom w:w="120" w:type="dxa"/>
              <w:right w:w="120" w:type="dxa"/>
            </w:tcMar>
            <w:hideMark/>
          </w:tcPr>
          <w:p w14:paraId="2D7EF40A" w14:textId="77777777" w:rsidR="00970CD5" w:rsidRDefault="00970CD5">
            <w:pPr>
              <w:spacing w:before="300" w:after="300"/>
            </w:pPr>
            <w:r>
              <w:t>2</w:t>
            </w:r>
          </w:p>
        </w:tc>
        <w:tc>
          <w:tcPr>
            <w:tcW w:w="0" w:type="auto"/>
            <w:shd w:val="clear" w:color="auto" w:fill="FFFFFF"/>
            <w:tcMar>
              <w:top w:w="120" w:type="dxa"/>
              <w:left w:w="120" w:type="dxa"/>
              <w:bottom w:w="120" w:type="dxa"/>
              <w:right w:w="120" w:type="dxa"/>
            </w:tcMar>
            <w:hideMark/>
          </w:tcPr>
          <w:p w14:paraId="7A64E198" w14:textId="77777777" w:rsidR="00970CD5" w:rsidRDefault="00970CD5">
            <w:pPr>
              <w:spacing w:before="300" w:after="300"/>
            </w:pPr>
            <w:r>
              <w:t>Fuller</w:t>
            </w:r>
          </w:p>
        </w:tc>
        <w:tc>
          <w:tcPr>
            <w:tcW w:w="0" w:type="auto"/>
            <w:shd w:val="clear" w:color="auto" w:fill="FFFFFF"/>
            <w:tcMar>
              <w:top w:w="120" w:type="dxa"/>
              <w:left w:w="120" w:type="dxa"/>
              <w:bottom w:w="120" w:type="dxa"/>
              <w:right w:w="120" w:type="dxa"/>
            </w:tcMar>
            <w:hideMark/>
          </w:tcPr>
          <w:p w14:paraId="0B2F8CBE" w14:textId="77777777" w:rsidR="00970CD5" w:rsidRDefault="00970CD5">
            <w:pPr>
              <w:spacing w:before="300" w:after="300"/>
            </w:pPr>
            <w:r>
              <w:t>Andrew</w:t>
            </w:r>
          </w:p>
        </w:tc>
        <w:tc>
          <w:tcPr>
            <w:tcW w:w="0" w:type="auto"/>
            <w:shd w:val="clear" w:color="auto" w:fill="FFFFFF"/>
            <w:tcMar>
              <w:top w:w="120" w:type="dxa"/>
              <w:left w:w="120" w:type="dxa"/>
              <w:bottom w:w="120" w:type="dxa"/>
              <w:right w:w="120" w:type="dxa"/>
            </w:tcMar>
            <w:hideMark/>
          </w:tcPr>
          <w:p w14:paraId="3A3706B4" w14:textId="77777777" w:rsidR="00970CD5" w:rsidRDefault="00970CD5">
            <w:pPr>
              <w:spacing w:before="300" w:after="300"/>
            </w:pPr>
            <w:r>
              <w:t>1952-02-19</w:t>
            </w:r>
          </w:p>
        </w:tc>
        <w:tc>
          <w:tcPr>
            <w:tcW w:w="0" w:type="auto"/>
            <w:shd w:val="clear" w:color="auto" w:fill="FFFFFF"/>
            <w:tcMar>
              <w:top w:w="120" w:type="dxa"/>
              <w:left w:w="120" w:type="dxa"/>
              <w:bottom w:w="120" w:type="dxa"/>
              <w:right w:w="120" w:type="dxa"/>
            </w:tcMar>
            <w:hideMark/>
          </w:tcPr>
          <w:p w14:paraId="6C08EB46" w14:textId="77777777" w:rsidR="00970CD5" w:rsidRDefault="00970CD5">
            <w:pPr>
              <w:spacing w:before="300" w:after="300"/>
            </w:pPr>
            <w:r>
              <w:t>EmpID2.pic</w:t>
            </w:r>
          </w:p>
        </w:tc>
        <w:tc>
          <w:tcPr>
            <w:tcW w:w="0" w:type="auto"/>
            <w:shd w:val="clear" w:color="auto" w:fill="FFFFFF"/>
            <w:tcMar>
              <w:top w:w="120" w:type="dxa"/>
              <w:left w:w="120" w:type="dxa"/>
              <w:bottom w:w="120" w:type="dxa"/>
              <w:right w:w="120" w:type="dxa"/>
            </w:tcMar>
            <w:hideMark/>
          </w:tcPr>
          <w:p w14:paraId="2D36CC00" w14:textId="77777777" w:rsidR="00970CD5" w:rsidRDefault="00970CD5">
            <w:pPr>
              <w:spacing w:before="300" w:after="300"/>
            </w:pPr>
            <w:r>
              <w:t>Andrew received his BTS....</w:t>
            </w:r>
          </w:p>
        </w:tc>
      </w:tr>
      <w:tr w:rsidR="00970CD5" w14:paraId="07B44744" w14:textId="77777777" w:rsidTr="00970CD5">
        <w:tc>
          <w:tcPr>
            <w:tcW w:w="0" w:type="auto"/>
            <w:shd w:val="clear" w:color="auto" w:fill="E7E9EB"/>
            <w:tcMar>
              <w:top w:w="120" w:type="dxa"/>
              <w:left w:w="240" w:type="dxa"/>
              <w:bottom w:w="120" w:type="dxa"/>
              <w:right w:w="120" w:type="dxa"/>
            </w:tcMar>
            <w:hideMark/>
          </w:tcPr>
          <w:p w14:paraId="7C9C6E36" w14:textId="77777777" w:rsidR="00970CD5" w:rsidRDefault="00970CD5">
            <w:pPr>
              <w:spacing w:before="300" w:after="300"/>
            </w:pPr>
            <w:r>
              <w:t>3</w:t>
            </w:r>
          </w:p>
        </w:tc>
        <w:tc>
          <w:tcPr>
            <w:tcW w:w="0" w:type="auto"/>
            <w:shd w:val="clear" w:color="auto" w:fill="E7E9EB"/>
            <w:tcMar>
              <w:top w:w="120" w:type="dxa"/>
              <w:left w:w="120" w:type="dxa"/>
              <w:bottom w:w="120" w:type="dxa"/>
              <w:right w:w="120" w:type="dxa"/>
            </w:tcMar>
            <w:hideMark/>
          </w:tcPr>
          <w:p w14:paraId="183CF7A5" w14:textId="77777777" w:rsidR="00970CD5" w:rsidRDefault="00970CD5">
            <w:pPr>
              <w:spacing w:before="300" w:after="300"/>
            </w:pPr>
            <w:proofErr w:type="spellStart"/>
            <w:r>
              <w:t>Leverling</w:t>
            </w:r>
            <w:proofErr w:type="spellEnd"/>
          </w:p>
        </w:tc>
        <w:tc>
          <w:tcPr>
            <w:tcW w:w="0" w:type="auto"/>
            <w:shd w:val="clear" w:color="auto" w:fill="E7E9EB"/>
            <w:tcMar>
              <w:top w:w="120" w:type="dxa"/>
              <w:left w:w="120" w:type="dxa"/>
              <w:bottom w:w="120" w:type="dxa"/>
              <w:right w:w="120" w:type="dxa"/>
            </w:tcMar>
            <w:hideMark/>
          </w:tcPr>
          <w:p w14:paraId="75F52950" w14:textId="77777777" w:rsidR="00970CD5" w:rsidRDefault="00970CD5">
            <w:pPr>
              <w:spacing w:before="300" w:after="300"/>
            </w:pPr>
            <w:r>
              <w:t>Janet</w:t>
            </w:r>
          </w:p>
        </w:tc>
        <w:tc>
          <w:tcPr>
            <w:tcW w:w="0" w:type="auto"/>
            <w:shd w:val="clear" w:color="auto" w:fill="E7E9EB"/>
            <w:tcMar>
              <w:top w:w="120" w:type="dxa"/>
              <w:left w:w="120" w:type="dxa"/>
              <w:bottom w:w="120" w:type="dxa"/>
              <w:right w:w="120" w:type="dxa"/>
            </w:tcMar>
            <w:hideMark/>
          </w:tcPr>
          <w:p w14:paraId="593EE0FD" w14:textId="77777777" w:rsidR="00970CD5" w:rsidRDefault="00970CD5">
            <w:pPr>
              <w:spacing w:before="300" w:after="300"/>
            </w:pPr>
            <w:r>
              <w:t>1963-08-30</w:t>
            </w:r>
          </w:p>
        </w:tc>
        <w:tc>
          <w:tcPr>
            <w:tcW w:w="0" w:type="auto"/>
            <w:shd w:val="clear" w:color="auto" w:fill="E7E9EB"/>
            <w:tcMar>
              <w:top w:w="120" w:type="dxa"/>
              <w:left w:w="120" w:type="dxa"/>
              <w:bottom w:w="120" w:type="dxa"/>
              <w:right w:w="120" w:type="dxa"/>
            </w:tcMar>
            <w:hideMark/>
          </w:tcPr>
          <w:p w14:paraId="5C4A3EB9" w14:textId="77777777" w:rsidR="00970CD5" w:rsidRDefault="00970CD5">
            <w:pPr>
              <w:spacing w:before="300" w:after="300"/>
            </w:pPr>
            <w:r>
              <w:t>EmpID3.pic</w:t>
            </w:r>
          </w:p>
        </w:tc>
        <w:tc>
          <w:tcPr>
            <w:tcW w:w="0" w:type="auto"/>
            <w:shd w:val="clear" w:color="auto" w:fill="E7E9EB"/>
            <w:tcMar>
              <w:top w:w="120" w:type="dxa"/>
              <w:left w:w="120" w:type="dxa"/>
              <w:bottom w:w="120" w:type="dxa"/>
              <w:right w:w="120" w:type="dxa"/>
            </w:tcMar>
            <w:hideMark/>
          </w:tcPr>
          <w:p w14:paraId="27551FDE" w14:textId="77777777" w:rsidR="00970CD5" w:rsidRDefault="00970CD5">
            <w:pPr>
              <w:spacing w:before="300" w:after="300"/>
            </w:pPr>
            <w:r>
              <w:t>Janet has a BS degree....</w:t>
            </w:r>
          </w:p>
        </w:tc>
      </w:tr>
    </w:tbl>
    <w:p w14:paraId="2A1EB759" w14:textId="77777777" w:rsidR="00970CD5" w:rsidRDefault="00000000" w:rsidP="00970CD5">
      <w:pPr>
        <w:spacing w:before="300" w:after="300"/>
        <w:rPr>
          <w:rFonts w:ascii="Times New Roman" w:hAnsi="Times New Roman"/>
          <w:sz w:val="24"/>
          <w:szCs w:val="24"/>
        </w:rPr>
      </w:pPr>
      <w:r>
        <w:pict w14:anchorId="2B9B9D82">
          <v:rect id="_x0000_i1107" style="width:0;height:0" o:hralign="center" o:hrstd="t" o:hrnoshade="t" o:hr="t" fillcolor="black" stroked="f"/>
        </w:pict>
      </w:r>
    </w:p>
    <w:p w14:paraId="776C9B48"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HAVING Examples</w:t>
      </w:r>
    </w:p>
    <w:p w14:paraId="1C8E2413"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14:paraId="140ABDC1" w14:textId="176A9D16"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 xml:space="preserve">Example </w:t>
      </w:r>
    </w:p>
    <w:p w14:paraId="7B1E4836"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LastName</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10</w:t>
      </w:r>
      <w:r>
        <w:rPr>
          <w:rStyle w:val="sqlcolor"/>
          <w:rFonts w:ascii="Consolas" w:hAnsi="Consolas"/>
          <w:color w:val="000000"/>
          <w:sz w:val="23"/>
          <w:szCs w:val="23"/>
        </w:rPr>
        <w:t>;</w:t>
      </w:r>
    </w:p>
    <w:p w14:paraId="507BF50E"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if the employees "Davolio" or "Fuller" have registered more than 25 orders:</w:t>
      </w:r>
    </w:p>
    <w:p w14:paraId="3E74ED68" w14:textId="77777777" w:rsidR="00970CD5" w:rsidRDefault="00970CD5" w:rsidP="00970CD5">
      <w:pPr>
        <w:pStyle w:val="Heading3"/>
        <w:shd w:val="clear" w:color="auto" w:fill="E7E9EB"/>
        <w:spacing w:before="15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39" w:tgtFrame="_blank" w:tooltip="W3Schools Spaces" w:history="1">
        <w:r>
          <w:rPr>
            <w:rStyle w:val="Hyperlink"/>
            <w:rFonts w:ascii="Arial" w:hAnsi="Arial" w:cs="Arial"/>
            <w:b w:val="0"/>
            <w:bCs w:val="0"/>
            <w:sz w:val="26"/>
            <w:szCs w:val="26"/>
          </w:rPr>
          <w:t>Get</w:t>
        </w:r>
        <w:proofErr w:type="spellEnd"/>
        <w:r>
          <w:rPr>
            <w:rStyle w:val="Hyperlink"/>
            <w:rFonts w:ascii="Arial" w:hAnsi="Arial" w:cs="Arial"/>
            <w:b w:val="0"/>
            <w:bCs w:val="0"/>
            <w:sz w:val="26"/>
            <w:szCs w:val="26"/>
          </w:rPr>
          <w:t xml:space="preserve"> your own SQL Server</w:t>
        </w:r>
      </w:hyperlink>
    </w:p>
    <w:p w14:paraId="26C48806" w14:textId="19F4672D" w:rsidR="00970CD5" w:rsidRDefault="00970CD5" w:rsidP="00970CD5">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LastName = </w:t>
      </w:r>
      <w:r>
        <w:rPr>
          <w:rStyle w:val="sqlstringcolor"/>
          <w:rFonts w:ascii="Consolas" w:hAnsi="Consolas"/>
          <w:color w:val="A52A2A"/>
          <w:sz w:val="23"/>
          <w:szCs w:val="23"/>
        </w:rPr>
        <w:t>'Davolio'</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LastName = </w:t>
      </w:r>
      <w:r>
        <w:rPr>
          <w:rStyle w:val="sqlstringcolor"/>
          <w:rFonts w:ascii="Consolas" w:hAnsi="Consolas"/>
          <w:color w:val="A52A2A"/>
          <w:sz w:val="23"/>
          <w:szCs w:val="23"/>
        </w:rPr>
        <w:t>'Fuller'</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LastName</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25</w:t>
      </w:r>
      <w:r>
        <w:rPr>
          <w:rStyle w:val="sqlcolor"/>
          <w:rFonts w:ascii="Consolas" w:hAnsi="Consolas"/>
          <w:color w:val="000000"/>
          <w:sz w:val="23"/>
          <w:szCs w:val="23"/>
        </w:rPr>
        <w:t>;</w:t>
      </w:r>
    </w:p>
    <w:p w14:paraId="5026F4BA" w14:textId="01875313" w:rsidR="00867857" w:rsidRDefault="00867857" w:rsidP="00970CD5">
      <w:pPr>
        <w:shd w:val="clear" w:color="auto" w:fill="FFFFFF"/>
        <w:rPr>
          <w:rStyle w:val="sqlcolor"/>
          <w:rFonts w:ascii="Consolas" w:hAnsi="Consolas"/>
          <w:color w:val="000000"/>
          <w:sz w:val="23"/>
          <w:szCs w:val="23"/>
        </w:rPr>
      </w:pPr>
    </w:p>
    <w:p w14:paraId="3F8AA8AA" w14:textId="45755468" w:rsidR="00867857" w:rsidRDefault="00867857" w:rsidP="00970CD5">
      <w:pPr>
        <w:shd w:val="clear" w:color="auto" w:fill="FFFFFF"/>
        <w:rPr>
          <w:rStyle w:val="sqlcolor"/>
          <w:rFonts w:ascii="Consolas" w:hAnsi="Consolas"/>
          <w:color w:val="000000"/>
          <w:sz w:val="23"/>
          <w:szCs w:val="23"/>
        </w:rPr>
      </w:pPr>
    </w:p>
    <w:p w14:paraId="179B8686" w14:textId="77777777" w:rsidR="00867857" w:rsidRPr="00867857" w:rsidRDefault="00867857" w:rsidP="00867857">
      <w:pPr>
        <w:pStyle w:val="Heading2"/>
        <w:shd w:val="clear" w:color="auto" w:fill="FFFFFF"/>
        <w:rPr>
          <w:rFonts w:ascii="Calibri" w:hAnsi="Calibri" w:cs="Calibri"/>
          <w:b w:val="0"/>
          <w:bCs w:val="0"/>
          <w:u w:val="single"/>
        </w:rPr>
      </w:pPr>
      <w:r w:rsidRPr="00867857">
        <w:rPr>
          <w:rFonts w:ascii="Calibri" w:hAnsi="Calibri" w:cs="Calibri"/>
          <w:b w:val="0"/>
          <w:bCs w:val="0"/>
          <w:u w:val="single"/>
        </w:rPr>
        <w:t>Using a MySQL subquery in the WHERE clause</w:t>
      </w:r>
    </w:p>
    <w:p w14:paraId="44847256"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We will use the table </w:t>
      </w:r>
      <w:r w:rsidRPr="00867857">
        <w:rPr>
          <w:rStyle w:val="HTMLCode"/>
          <w:rFonts w:ascii="Calibri" w:hAnsi="Calibri" w:cs="Calibri"/>
          <w:color w:val="000000"/>
          <w:sz w:val="36"/>
          <w:szCs w:val="36"/>
        </w:rPr>
        <w:t>payments</w:t>
      </w:r>
      <w:r w:rsidRPr="00867857">
        <w:rPr>
          <w:rFonts w:ascii="Calibri" w:hAnsi="Calibri" w:cs="Calibri"/>
          <w:color w:val="000000"/>
          <w:sz w:val="36"/>
          <w:szCs w:val="36"/>
        </w:rPr>
        <w:t> in the </w:t>
      </w:r>
      <w:hyperlink r:id="rId40" w:history="1">
        <w:r w:rsidRPr="00867857">
          <w:rPr>
            <w:rStyle w:val="Hyperlink"/>
            <w:rFonts w:ascii="Calibri" w:hAnsi="Calibri" w:cs="Calibri"/>
            <w:sz w:val="36"/>
            <w:szCs w:val="36"/>
          </w:rPr>
          <w:t>sample database</w:t>
        </w:r>
      </w:hyperlink>
      <w:r w:rsidRPr="00867857">
        <w:rPr>
          <w:rFonts w:ascii="Calibri" w:hAnsi="Calibri" w:cs="Calibri"/>
          <w:color w:val="000000"/>
          <w:sz w:val="36"/>
          <w:szCs w:val="36"/>
        </w:rPr>
        <w:t> for the demonstration.</w:t>
      </w:r>
    </w:p>
    <w:p w14:paraId="282314CD" w14:textId="3D28F997"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1C3C6EB0" wp14:editId="576AF43F">
            <wp:extent cx="1371600" cy="1181100"/>
            <wp:effectExtent l="0" t="0" r="0" b="0"/>
            <wp:docPr id="12" name="Picture 12" descr="https://www.mysqltutorial.org/wp-content/uploads/2019/08/pay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mysqltutorial.org/wp-content/uploads/2019/08/payment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71600" cy="1181100"/>
                    </a:xfrm>
                    <a:prstGeom prst="rect">
                      <a:avLst/>
                    </a:prstGeom>
                    <a:noFill/>
                    <a:ln>
                      <a:noFill/>
                    </a:ln>
                  </pic:spPr>
                </pic:pic>
              </a:graphicData>
            </a:graphic>
          </wp:inline>
        </w:drawing>
      </w:r>
    </w:p>
    <w:p w14:paraId="64E1C1DB" w14:textId="77777777" w:rsidR="00867857" w:rsidRPr="00867857" w:rsidRDefault="00867857" w:rsidP="00867857">
      <w:pPr>
        <w:pStyle w:val="Heading3"/>
        <w:shd w:val="clear" w:color="auto" w:fill="FFFFFF"/>
        <w:rPr>
          <w:rFonts w:ascii="Calibri" w:hAnsi="Calibri" w:cs="Calibri"/>
          <w:b w:val="0"/>
          <w:bCs w:val="0"/>
          <w:sz w:val="36"/>
          <w:szCs w:val="36"/>
        </w:rPr>
      </w:pPr>
      <w:r w:rsidRPr="00867857">
        <w:rPr>
          <w:rFonts w:ascii="Calibri" w:hAnsi="Calibri" w:cs="Calibri"/>
          <w:b w:val="0"/>
          <w:bCs w:val="0"/>
          <w:sz w:val="36"/>
          <w:szCs w:val="36"/>
        </w:rPr>
        <w:lastRenderedPageBreak/>
        <w:t>MySQL subquery with comparison operators</w:t>
      </w:r>
    </w:p>
    <w:p w14:paraId="43D6D00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You can use comparison operators e.g., =, &gt;, &lt; to compare a single value returned by the subquery with the expression in the </w:t>
      </w:r>
      <w:hyperlink r:id="rId42" w:history="1">
        <w:r w:rsidRPr="00867857">
          <w:rPr>
            <w:rStyle w:val="Hyperlink"/>
            <w:rFonts w:ascii="Calibri" w:hAnsi="Calibri" w:cs="Calibri"/>
            <w:sz w:val="36"/>
            <w:szCs w:val="36"/>
          </w:rPr>
          <w:t>WHERE</w:t>
        </w:r>
      </w:hyperlink>
      <w:r w:rsidRPr="00867857">
        <w:rPr>
          <w:rFonts w:ascii="Calibri" w:hAnsi="Calibri" w:cs="Calibri"/>
          <w:color w:val="000000"/>
          <w:sz w:val="36"/>
          <w:szCs w:val="36"/>
        </w:rPr>
        <w:t> clause.</w:t>
      </w:r>
    </w:p>
    <w:p w14:paraId="22F7F58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the following query returns the customer who has the highest payment.</w:t>
      </w:r>
    </w:p>
    <w:p w14:paraId="1D9363CF"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3A68CA4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customerNumber</w:t>
      </w:r>
      <w:proofErr w:type="spellEnd"/>
      <w:r w:rsidRPr="00867857">
        <w:rPr>
          <w:rStyle w:val="HTMLCode"/>
          <w:rFonts w:ascii="Calibri" w:hAnsi="Calibri" w:cs="Calibri"/>
          <w:color w:val="FFFFFF"/>
          <w:sz w:val="36"/>
          <w:szCs w:val="36"/>
          <w:shd w:val="clear" w:color="auto" w:fill="333333"/>
        </w:rPr>
        <w:t xml:space="preserve">, </w:t>
      </w:r>
    </w:p>
    <w:p w14:paraId="6124C39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checkNumber</w:t>
      </w:r>
      <w:proofErr w:type="spellEnd"/>
      <w:r w:rsidRPr="00867857">
        <w:rPr>
          <w:rStyle w:val="HTMLCode"/>
          <w:rFonts w:ascii="Calibri" w:hAnsi="Calibri" w:cs="Calibri"/>
          <w:color w:val="FFFFFF"/>
          <w:sz w:val="36"/>
          <w:szCs w:val="36"/>
          <w:shd w:val="clear" w:color="auto" w:fill="333333"/>
        </w:rPr>
        <w:t xml:space="preserve">, </w:t>
      </w:r>
    </w:p>
    <w:p w14:paraId="5A710BE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w:t>
      </w:r>
    </w:p>
    <w:p w14:paraId="3DE209F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23A4FDE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payments</w:t>
      </w:r>
    </w:p>
    <w:p w14:paraId="0BAE6BF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proofErr w:type="gramStart"/>
      <w:r w:rsidRPr="00867857">
        <w:rPr>
          <w:rStyle w:val="hljs-keyword"/>
          <w:rFonts w:ascii="Calibri" w:hAnsi="Calibri" w:cs="Calibri"/>
          <w:color w:val="FCC28C"/>
          <w:sz w:val="36"/>
          <w:szCs w:val="36"/>
          <w:shd w:val="clear" w:color="auto" w:fill="333333"/>
        </w:rPr>
        <w:t>WHERE</w:t>
      </w:r>
      <w:proofErr w:type="gramEnd"/>
    </w:p>
    <w:p w14:paraId="3D7036F9"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amount =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MAX</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 xml:space="preserve">amount) </w:t>
      </w:r>
      <w:r w:rsidRPr="00867857">
        <w:rPr>
          <w:rStyle w:val="hljs-keyword"/>
          <w:rFonts w:ascii="Calibri" w:hAnsi="Calibri" w:cs="Calibri"/>
          <w:color w:val="FCC28C"/>
          <w:sz w:val="36"/>
          <w:szCs w:val="36"/>
          <w:shd w:val="clear" w:color="auto" w:fill="333333"/>
        </w:rPr>
        <w:t>FROM</w:t>
      </w:r>
      <w:r w:rsidRPr="00867857">
        <w:rPr>
          <w:rStyle w:val="HTMLCode"/>
          <w:rFonts w:ascii="Calibri" w:hAnsi="Calibri" w:cs="Calibri"/>
          <w:color w:val="FFFFFF"/>
          <w:sz w:val="36"/>
          <w:szCs w:val="36"/>
          <w:shd w:val="clear" w:color="auto" w:fill="333333"/>
        </w:rPr>
        <w:t xml:space="preserve"> payments);</w:t>
      </w:r>
    </w:p>
    <w:p w14:paraId="14F9C54D"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proofErr w:type="spellStart"/>
      <w:r w:rsidRPr="00867857">
        <w:rPr>
          <w:rStyle w:val="shcb-languageslug"/>
          <w:rFonts w:ascii="Calibri" w:hAnsi="Calibri" w:cs="Calibri"/>
          <w:color w:val="000000"/>
          <w:sz w:val="36"/>
          <w:szCs w:val="36"/>
          <w:bdr w:val="none" w:sz="0" w:space="0" w:color="auto" w:frame="1"/>
        </w:rPr>
        <w:t>sql</w:t>
      </w:r>
      <w:proofErr w:type="spellEnd"/>
      <w:r w:rsidRPr="00867857">
        <w:rPr>
          <w:rStyle w:val="shcb-languageparen"/>
          <w:rFonts w:ascii="Calibri" w:hAnsi="Calibri" w:cs="Calibri"/>
          <w:color w:val="000000"/>
          <w:sz w:val="36"/>
          <w:szCs w:val="36"/>
          <w:bdr w:val="none" w:sz="0" w:space="0" w:color="auto" w:frame="1"/>
        </w:rPr>
        <w:t>)</w:t>
      </w:r>
    </w:p>
    <w:p w14:paraId="4D12E274" w14:textId="77777777" w:rsidR="00867857" w:rsidRPr="00867857" w:rsidRDefault="00000000" w:rsidP="00867857">
      <w:pPr>
        <w:pStyle w:val="NormalWeb"/>
        <w:shd w:val="clear" w:color="auto" w:fill="FFFFFF"/>
        <w:rPr>
          <w:rFonts w:ascii="Calibri" w:hAnsi="Calibri" w:cs="Calibri"/>
          <w:color w:val="000000"/>
          <w:sz w:val="36"/>
          <w:szCs w:val="36"/>
        </w:rPr>
      </w:pPr>
      <w:hyperlink r:id="rId43" w:anchor="1" w:tgtFrame="_blank" w:history="1">
        <w:r w:rsidR="00867857" w:rsidRPr="00867857">
          <w:rPr>
            <w:rStyle w:val="Hyperlink"/>
            <w:rFonts w:ascii="Calibri" w:hAnsi="Calibri" w:cs="Calibri"/>
            <w:b/>
            <w:bCs/>
            <w:sz w:val="36"/>
            <w:szCs w:val="36"/>
          </w:rPr>
          <w:t>Try It Out</w:t>
        </w:r>
      </w:hyperlink>
    </w:p>
    <w:p w14:paraId="688660EB" w14:textId="6CD82E31"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556F1853" wp14:editId="12233C97">
            <wp:extent cx="2590800" cy="419100"/>
            <wp:effectExtent l="0" t="0" r="0" b="0"/>
            <wp:docPr id="11" name="Picture 11" descr="mysql subquery with equa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ysql subquery with equal operato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0800" cy="419100"/>
                    </a:xfrm>
                    <a:prstGeom prst="rect">
                      <a:avLst/>
                    </a:prstGeom>
                    <a:noFill/>
                    <a:ln>
                      <a:noFill/>
                    </a:ln>
                  </pic:spPr>
                </pic:pic>
              </a:graphicData>
            </a:graphic>
          </wp:inline>
        </w:drawing>
      </w:r>
    </w:p>
    <w:p w14:paraId="0640FCF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Besides the </w:t>
      </w:r>
      <w:r w:rsidRPr="00867857">
        <w:rPr>
          <w:rStyle w:val="HTMLCode"/>
          <w:rFonts w:ascii="Calibri" w:hAnsi="Calibri" w:cs="Calibri"/>
          <w:color w:val="000000"/>
          <w:sz w:val="36"/>
          <w:szCs w:val="36"/>
        </w:rPr>
        <w:t>=</w:t>
      </w:r>
      <w:r w:rsidRPr="00867857">
        <w:rPr>
          <w:rFonts w:ascii="Calibri" w:hAnsi="Calibri" w:cs="Calibri"/>
          <w:color w:val="000000"/>
          <w:sz w:val="36"/>
          <w:szCs w:val="36"/>
        </w:rPr>
        <w:t> operator, you can use other comparison operators such as greater than (</w:t>
      </w:r>
      <w:r w:rsidRPr="00867857">
        <w:rPr>
          <w:rStyle w:val="HTMLCode"/>
          <w:rFonts w:ascii="Calibri" w:hAnsi="Calibri" w:cs="Calibri"/>
          <w:color w:val="000000"/>
          <w:sz w:val="36"/>
          <w:szCs w:val="36"/>
        </w:rPr>
        <w:t>&gt;</w:t>
      </w:r>
      <w:r w:rsidRPr="00867857">
        <w:rPr>
          <w:rFonts w:ascii="Calibri" w:hAnsi="Calibri" w:cs="Calibri"/>
          <w:color w:val="000000"/>
          <w:sz w:val="36"/>
          <w:szCs w:val="36"/>
        </w:rPr>
        <w:t xml:space="preserve">), greater than or equal to (&gt;=) less </w:t>
      </w:r>
      <w:proofErr w:type="gramStart"/>
      <w:r w:rsidRPr="00867857">
        <w:rPr>
          <w:rFonts w:ascii="Calibri" w:hAnsi="Calibri" w:cs="Calibri"/>
          <w:color w:val="000000"/>
          <w:sz w:val="36"/>
          <w:szCs w:val="36"/>
        </w:rPr>
        <w:t>than(</w:t>
      </w:r>
      <w:proofErr w:type="gramEnd"/>
      <w:r w:rsidRPr="00867857">
        <w:rPr>
          <w:rStyle w:val="HTMLCode"/>
          <w:rFonts w:ascii="Calibri" w:hAnsi="Calibri" w:cs="Calibri"/>
          <w:color w:val="000000"/>
          <w:sz w:val="36"/>
          <w:szCs w:val="36"/>
        </w:rPr>
        <w:t>&lt;</w:t>
      </w:r>
      <w:r w:rsidRPr="00867857">
        <w:rPr>
          <w:rFonts w:ascii="Calibri" w:hAnsi="Calibri" w:cs="Calibri"/>
          <w:color w:val="000000"/>
          <w:sz w:val="36"/>
          <w:szCs w:val="36"/>
        </w:rPr>
        <w:t>), and less than or equal to (&lt;=).</w:t>
      </w:r>
    </w:p>
    <w:p w14:paraId="0635C1FD"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you can find customers whose payments are greater than the average payment using a subquery:</w:t>
      </w:r>
    </w:p>
    <w:p w14:paraId="575FBF1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0F33517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lastRenderedPageBreak/>
        <w:t xml:space="preserve">    </w:t>
      </w:r>
      <w:proofErr w:type="spellStart"/>
      <w:r w:rsidRPr="00867857">
        <w:rPr>
          <w:rStyle w:val="HTMLCode"/>
          <w:rFonts w:ascii="Calibri" w:hAnsi="Calibri" w:cs="Calibri"/>
          <w:color w:val="FFFFFF"/>
          <w:sz w:val="36"/>
          <w:szCs w:val="36"/>
          <w:shd w:val="clear" w:color="auto" w:fill="333333"/>
        </w:rPr>
        <w:t>customerNumber</w:t>
      </w:r>
      <w:proofErr w:type="spellEnd"/>
      <w:r w:rsidRPr="00867857">
        <w:rPr>
          <w:rStyle w:val="HTMLCode"/>
          <w:rFonts w:ascii="Calibri" w:hAnsi="Calibri" w:cs="Calibri"/>
          <w:color w:val="FFFFFF"/>
          <w:sz w:val="36"/>
          <w:szCs w:val="36"/>
          <w:shd w:val="clear" w:color="auto" w:fill="333333"/>
        </w:rPr>
        <w:t xml:space="preserve">, </w:t>
      </w:r>
    </w:p>
    <w:p w14:paraId="3ECA0AB7"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checkNumber</w:t>
      </w:r>
      <w:proofErr w:type="spellEnd"/>
      <w:r w:rsidRPr="00867857">
        <w:rPr>
          <w:rStyle w:val="HTMLCode"/>
          <w:rFonts w:ascii="Calibri" w:hAnsi="Calibri" w:cs="Calibri"/>
          <w:color w:val="FFFFFF"/>
          <w:sz w:val="36"/>
          <w:szCs w:val="36"/>
          <w:shd w:val="clear" w:color="auto" w:fill="333333"/>
        </w:rPr>
        <w:t xml:space="preserve">, </w:t>
      </w:r>
    </w:p>
    <w:p w14:paraId="6809F44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w:t>
      </w:r>
    </w:p>
    <w:p w14:paraId="60EE4EC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3150ADC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payments</w:t>
      </w:r>
    </w:p>
    <w:p w14:paraId="7F26F5A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proofErr w:type="gramStart"/>
      <w:r w:rsidRPr="00867857">
        <w:rPr>
          <w:rStyle w:val="hljs-keyword"/>
          <w:rFonts w:ascii="Calibri" w:hAnsi="Calibri" w:cs="Calibri"/>
          <w:color w:val="FCC28C"/>
          <w:sz w:val="36"/>
          <w:szCs w:val="36"/>
          <w:shd w:val="clear" w:color="auto" w:fill="333333"/>
        </w:rPr>
        <w:t>WHERE</w:t>
      </w:r>
      <w:proofErr w:type="gramEnd"/>
    </w:p>
    <w:p w14:paraId="14AA92AF"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 &gt;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6ECA120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AVG</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amount)</w:t>
      </w:r>
    </w:p>
    <w:p w14:paraId="592250D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148407DF"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payments);</w:t>
      </w:r>
    </w:p>
    <w:p w14:paraId="282EBF98"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proofErr w:type="spellStart"/>
      <w:r w:rsidRPr="00867857">
        <w:rPr>
          <w:rStyle w:val="shcb-languageslug"/>
          <w:rFonts w:ascii="Calibri" w:hAnsi="Calibri" w:cs="Calibri"/>
          <w:color w:val="000000"/>
          <w:sz w:val="36"/>
          <w:szCs w:val="36"/>
          <w:bdr w:val="none" w:sz="0" w:space="0" w:color="auto" w:frame="1"/>
        </w:rPr>
        <w:t>sql</w:t>
      </w:r>
      <w:proofErr w:type="spellEnd"/>
      <w:r w:rsidRPr="00867857">
        <w:rPr>
          <w:rStyle w:val="shcb-languageparen"/>
          <w:rFonts w:ascii="Calibri" w:hAnsi="Calibri" w:cs="Calibri"/>
          <w:color w:val="000000"/>
          <w:sz w:val="36"/>
          <w:szCs w:val="36"/>
          <w:bdr w:val="none" w:sz="0" w:space="0" w:color="auto" w:frame="1"/>
        </w:rPr>
        <w:t>)</w:t>
      </w:r>
    </w:p>
    <w:p w14:paraId="4DFFEEC3" w14:textId="4044C11F"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noProof/>
          <w:sz w:val="36"/>
          <w:szCs w:val="36"/>
          <w:lang w:val="en-IN" w:eastAsia="en-IN"/>
        </w:rPr>
        <w:drawing>
          <wp:inline distT="0" distB="0" distL="0" distR="0" wp14:anchorId="2204FF72" wp14:editId="57D923F1">
            <wp:extent cx="2562225" cy="2095500"/>
            <wp:effectExtent l="0" t="0" r="0" b="0"/>
            <wp:docPr id="10" name="Picture 10" descr="mysql subquery with greater tha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ysql subquery with greater than operato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62225" cy="2095500"/>
                    </a:xfrm>
                    <a:prstGeom prst="rect">
                      <a:avLst/>
                    </a:prstGeom>
                    <a:noFill/>
                    <a:ln>
                      <a:noFill/>
                    </a:ln>
                  </pic:spPr>
                </pic:pic>
              </a:graphicData>
            </a:graphic>
          </wp:inline>
        </w:drawing>
      </w:r>
    </w:p>
    <w:p w14:paraId="6E779EDB"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In this example:</w:t>
      </w:r>
    </w:p>
    <w:p w14:paraId="7E162699" w14:textId="77777777" w:rsidR="00867857" w:rsidRPr="00867857" w:rsidRDefault="00867857" w:rsidP="00867857">
      <w:pPr>
        <w:numPr>
          <w:ilvl w:val="0"/>
          <w:numId w:val="38"/>
        </w:numPr>
        <w:shd w:val="clear" w:color="auto" w:fill="FFFFFF"/>
        <w:spacing w:before="100" w:beforeAutospacing="1" w:after="100" w:afterAutospacing="1" w:line="240" w:lineRule="auto"/>
        <w:rPr>
          <w:rFonts w:ascii="Calibri" w:hAnsi="Calibri" w:cs="Calibri"/>
          <w:color w:val="000000"/>
          <w:sz w:val="36"/>
          <w:szCs w:val="36"/>
        </w:rPr>
      </w:pPr>
      <w:r w:rsidRPr="00867857">
        <w:rPr>
          <w:rFonts w:ascii="Calibri" w:hAnsi="Calibri" w:cs="Calibri"/>
          <w:color w:val="000000"/>
          <w:sz w:val="36"/>
          <w:szCs w:val="36"/>
        </w:rPr>
        <w:t>First, get the average payment by using a subquery.</w:t>
      </w:r>
    </w:p>
    <w:p w14:paraId="32D3C347" w14:textId="77777777" w:rsidR="00867857" w:rsidRPr="00867857" w:rsidRDefault="00867857" w:rsidP="00867857">
      <w:pPr>
        <w:numPr>
          <w:ilvl w:val="0"/>
          <w:numId w:val="38"/>
        </w:numPr>
        <w:shd w:val="clear" w:color="auto" w:fill="FFFFFF"/>
        <w:spacing w:before="100" w:beforeAutospacing="1" w:after="100" w:afterAutospacing="1" w:line="240" w:lineRule="auto"/>
        <w:rPr>
          <w:rFonts w:ascii="Calibri" w:hAnsi="Calibri" w:cs="Calibri"/>
          <w:color w:val="000000"/>
          <w:sz w:val="36"/>
          <w:szCs w:val="36"/>
        </w:rPr>
      </w:pPr>
      <w:r w:rsidRPr="00867857">
        <w:rPr>
          <w:rFonts w:ascii="Calibri" w:hAnsi="Calibri" w:cs="Calibri"/>
          <w:color w:val="000000"/>
          <w:sz w:val="36"/>
          <w:szCs w:val="36"/>
        </w:rPr>
        <w:t>Then, select the payments that are greater than the average payment returned by the subquery in the outer query.</w:t>
      </w:r>
    </w:p>
    <w:p w14:paraId="00F752D6" w14:textId="77777777"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sz w:val="36"/>
          <w:szCs w:val="36"/>
        </w:rPr>
        <w:lastRenderedPageBreak/>
        <w:t>MySQL subquery with </w:t>
      </w:r>
      <w:r w:rsidRPr="00867857">
        <w:rPr>
          <w:rStyle w:val="HTMLCode"/>
          <w:rFonts w:ascii="Calibri" w:eastAsiaTheme="majorEastAsia" w:hAnsi="Calibri" w:cs="Calibri"/>
          <w:b w:val="0"/>
          <w:bCs w:val="0"/>
          <w:sz w:val="36"/>
          <w:szCs w:val="36"/>
        </w:rPr>
        <w:t>IN</w:t>
      </w:r>
      <w:r w:rsidRPr="00867857">
        <w:rPr>
          <w:rFonts w:ascii="Calibri" w:hAnsi="Calibri" w:cs="Calibri"/>
          <w:b w:val="0"/>
          <w:bCs w:val="0"/>
          <w:sz w:val="36"/>
          <w:szCs w:val="36"/>
        </w:rPr>
        <w:t> and </w:t>
      </w:r>
      <w:r w:rsidRPr="00867857">
        <w:rPr>
          <w:rStyle w:val="HTMLCode"/>
          <w:rFonts w:ascii="Calibri" w:eastAsiaTheme="majorEastAsia" w:hAnsi="Calibri" w:cs="Calibri"/>
          <w:b w:val="0"/>
          <w:bCs w:val="0"/>
          <w:sz w:val="36"/>
          <w:szCs w:val="36"/>
        </w:rPr>
        <w:t>NOT IN</w:t>
      </w:r>
      <w:r w:rsidRPr="00867857">
        <w:rPr>
          <w:rFonts w:ascii="Calibri" w:hAnsi="Calibri" w:cs="Calibri"/>
          <w:b w:val="0"/>
          <w:bCs w:val="0"/>
          <w:sz w:val="36"/>
          <w:szCs w:val="36"/>
        </w:rPr>
        <w:t> operators</w:t>
      </w:r>
    </w:p>
    <w:p w14:paraId="2B319FA1"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If a subquery returns more than one value, you can use other operators such as </w:t>
      </w:r>
      <w:hyperlink r:id="rId46" w:history="1">
        <w:r w:rsidRPr="00867857">
          <w:rPr>
            <w:rStyle w:val="Hyperlink"/>
            <w:rFonts w:ascii="Calibri" w:hAnsi="Calibri" w:cs="Calibri"/>
            <w:sz w:val="36"/>
            <w:szCs w:val="36"/>
          </w:rPr>
          <w:t>IN</w:t>
        </w:r>
      </w:hyperlink>
      <w:r w:rsidRPr="00867857">
        <w:rPr>
          <w:rFonts w:ascii="Calibri" w:hAnsi="Calibri" w:cs="Calibri"/>
          <w:color w:val="000000"/>
          <w:sz w:val="36"/>
          <w:szCs w:val="36"/>
        </w:rPr>
        <w:t> or </w:t>
      </w:r>
      <w:hyperlink r:id="rId47" w:history="1">
        <w:r w:rsidRPr="00867857">
          <w:rPr>
            <w:rStyle w:val="Hyperlink"/>
            <w:rFonts w:ascii="Calibri" w:hAnsi="Calibri" w:cs="Calibri"/>
            <w:sz w:val="36"/>
            <w:szCs w:val="36"/>
          </w:rPr>
          <w:t>NOT IN</w:t>
        </w:r>
      </w:hyperlink>
      <w:r w:rsidRPr="00867857">
        <w:rPr>
          <w:rFonts w:ascii="Calibri" w:hAnsi="Calibri" w:cs="Calibri"/>
          <w:color w:val="000000"/>
          <w:sz w:val="36"/>
          <w:szCs w:val="36"/>
        </w:rPr>
        <w:t> operator in the </w:t>
      </w:r>
      <w:r w:rsidRPr="00867857">
        <w:rPr>
          <w:rStyle w:val="HTMLCode"/>
          <w:rFonts w:ascii="Calibri" w:hAnsi="Calibri" w:cs="Calibri"/>
          <w:color w:val="000000"/>
          <w:sz w:val="36"/>
          <w:szCs w:val="36"/>
        </w:rPr>
        <w:t>WHERE</w:t>
      </w:r>
      <w:r w:rsidRPr="00867857">
        <w:rPr>
          <w:rFonts w:ascii="Calibri" w:hAnsi="Calibri" w:cs="Calibri"/>
          <w:color w:val="000000"/>
          <w:sz w:val="36"/>
          <w:szCs w:val="36"/>
        </w:rPr>
        <w:t> clause.</w:t>
      </w:r>
    </w:p>
    <w:p w14:paraId="29C5ACB2"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See the following </w:t>
      </w:r>
      <w:r w:rsidRPr="00867857">
        <w:rPr>
          <w:rStyle w:val="HTMLCode"/>
          <w:rFonts w:ascii="Calibri" w:hAnsi="Calibri" w:cs="Calibri"/>
          <w:color w:val="000000"/>
          <w:sz w:val="36"/>
          <w:szCs w:val="36"/>
        </w:rPr>
        <w:t>customers</w:t>
      </w:r>
      <w:r w:rsidRPr="00867857">
        <w:rPr>
          <w:rFonts w:ascii="Calibri" w:hAnsi="Calibri" w:cs="Calibri"/>
          <w:color w:val="000000"/>
          <w:sz w:val="36"/>
          <w:szCs w:val="36"/>
        </w:rPr>
        <w:t> and </w:t>
      </w:r>
      <w:r w:rsidRPr="00867857">
        <w:rPr>
          <w:rStyle w:val="HTMLCode"/>
          <w:rFonts w:ascii="Calibri" w:hAnsi="Calibri" w:cs="Calibri"/>
          <w:color w:val="000000"/>
          <w:sz w:val="36"/>
          <w:szCs w:val="36"/>
        </w:rPr>
        <w:t>orders</w:t>
      </w:r>
      <w:r w:rsidRPr="00867857">
        <w:rPr>
          <w:rFonts w:ascii="Calibri" w:hAnsi="Calibri" w:cs="Calibri"/>
          <w:color w:val="000000"/>
          <w:sz w:val="36"/>
          <w:szCs w:val="36"/>
        </w:rPr>
        <w:t> tables:</w:t>
      </w:r>
    </w:p>
    <w:p w14:paraId="1F7EF967" w14:textId="43FBC059"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34C88358" wp14:editId="3090F45F">
            <wp:extent cx="4133850" cy="2895600"/>
            <wp:effectExtent l="0" t="0" r="0" b="0"/>
            <wp:docPr id="9" name="Picture 9" descr="https://www.mysqltutorial.org/wp-content/uploads/2019/08/customers-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mysqltutorial.org/wp-content/uploads/2019/08/customers-order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3850" cy="2895600"/>
                    </a:xfrm>
                    <a:prstGeom prst="rect">
                      <a:avLst/>
                    </a:prstGeom>
                    <a:noFill/>
                    <a:ln>
                      <a:noFill/>
                    </a:ln>
                  </pic:spPr>
                </pic:pic>
              </a:graphicData>
            </a:graphic>
          </wp:inline>
        </w:drawing>
      </w:r>
    </w:p>
    <w:p w14:paraId="6532A03F"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you can use a subquery with </w:t>
      </w:r>
      <w:r w:rsidRPr="00867857">
        <w:rPr>
          <w:rStyle w:val="HTMLCode"/>
          <w:rFonts w:ascii="Calibri" w:hAnsi="Calibri" w:cs="Calibri"/>
          <w:color w:val="000000"/>
          <w:sz w:val="36"/>
          <w:szCs w:val="36"/>
        </w:rPr>
        <w:t>NOT IN</w:t>
      </w:r>
      <w:r w:rsidRPr="00867857">
        <w:rPr>
          <w:rFonts w:ascii="Calibri" w:hAnsi="Calibri" w:cs="Calibri"/>
          <w:color w:val="000000"/>
          <w:sz w:val="36"/>
          <w:szCs w:val="36"/>
        </w:rPr>
        <w:t> operator to find the customers who have not placed any orders as follows:</w:t>
      </w:r>
    </w:p>
    <w:p w14:paraId="623A7F71"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7937FF71"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customerName</w:t>
      </w:r>
      <w:proofErr w:type="spellEnd"/>
    </w:p>
    <w:p w14:paraId="744F99B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2CCA0C6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customers</w:t>
      </w:r>
    </w:p>
    <w:p w14:paraId="5E4B9BE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proofErr w:type="gramStart"/>
      <w:r w:rsidRPr="00867857">
        <w:rPr>
          <w:rStyle w:val="hljs-keyword"/>
          <w:rFonts w:ascii="Calibri" w:hAnsi="Calibri" w:cs="Calibri"/>
          <w:color w:val="FCC28C"/>
          <w:sz w:val="36"/>
          <w:szCs w:val="36"/>
          <w:shd w:val="clear" w:color="auto" w:fill="333333"/>
        </w:rPr>
        <w:t>WHERE</w:t>
      </w:r>
      <w:proofErr w:type="gramEnd"/>
    </w:p>
    <w:p w14:paraId="15A97CE9"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customerNumber</w:t>
      </w:r>
      <w:proofErr w:type="spellEnd"/>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NOT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IN</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DISTINCT</w:t>
      </w:r>
    </w:p>
    <w:p w14:paraId="2229B7C2"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customerNumber</w:t>
      </w:r>
      <w:proofErr w:type="spellEnd"/>
    </w:p>
    <w:p w14:paraId="357B616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59544A50"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orders);</w:t>
      </w:r>
    </w:p>
    <w:p w14:paraId="11B3CB1D"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lastRenderedPageBreak/>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proofErr w:type="spellStart"/>
      <w:r w:rsidRPr="00867857">
        <w:rPr>
          <w:rStyle w:val="shcb-languageslug"/>
          <w:rFonts w:ascii="Calibri" w:hAnsi="Calibri" w:cs="Calibri"/>
          <w:color w:val="000000"/>
          <w:sz w:val="36"/>
          <w:szCs w:val="36"/>
          <w:bdr w:val="none" w:sz="0" w:space="0" w:color="auto" w:frame="1"/>
        </w:rPr>
        <w:t>sql</w:t>
      </w:r>
      <w:proofErr w:type="spellEnd"/>
      <w:r w:rsidRPr="00867857">
        <w:rPr>
          <w:rStyle w:val="shcb-languageparen"/>
          <w:rFonts w:ascii="Calibri" w:hAnsi="Calibri" w:cs="Calibri"/>
          <w:color w:val="000000"/>
          <w:sz w:val="36"/>
          <w:szCs w:val="36"/>
          <w:bdr w:val="none" w:sz="0" w:space="0" w:color="auto" w:frame="1"/>
        </w:rPr>
        <w:t>)</w:t>
      </w:r>
    </w:p>
    <w:p w14:paraId="0FA2C8AE" w14:textId="3A115972"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noProof/>
          <w:sz w:val="36"/>
          <w:szCs w:val="36"/>
          <w:lang w:val="en-IN" w:eastAsia="en-IN"/>
        </w:rPr>
        <w:drawing>
          <wp:inline distT="0" distB="0" distL="0" distR="0" wp14:anchorId="0B639306" wp14:editId="72BC3A31">
            <wp:extent cx="1685925" cy="2114550"/>
            <wp:effectExtent l="0" t="0" r="0" b="0"/>
            <wp:docPr id="8" name="Picture 8" descr="mysql subquery no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ysql subquery not i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85925" cy="2114550"/>
                    </a:xfrm>
                    <a:prstGeom prst="rect">
                      <a:avLst/>
                    </a:prstGeom>
                    <a:noFill/>
                    <a:ln>
                      <a:noFill/>
                    </a:ln>
                  </pic:spPr>
                </pic:pic>
              </a:graphicData>
            </a:graphic>
          </wp:inline>
        </w:drawing>
      </w:r>
    </w:p>
    <w:p w14:paraId="72F97162" w14:textId="77777777" w:rsidR="00867857" w:rsidRPr="00867857" w:rsidRDefault="00867857" w:rsidP="00867857">
      <w:pPr>
        <w:pStyle w:val="Heading2"/>
        <w:shd w:val="clear" w:color="auto" w:fill="FFFFFF"/>
        <w:rPr>
          <w:rFonts w:ascii="Calibri" w:hAnsi="Calibri" w:cs="Calibri"/>
          <w:b w:val="0"/>
          <w:bCs w:val="0"/>
        </w:rPr>
      </w:pPr>
      <w:r w:rsidRPr="00867857">
        <w:rPr>
          <w:rFonts w:ascii="Calibri" w:hAnsi="Calibri" w:cs="Calibri"/>
          <w:b w:val="0"/>
          <w:bCs w:val="0"/>
        </w:rPr>
        <w:t>MySQL subquery in the </w:t>
      </w:r>
      <w:r w:rsidRPr="00867857">
        <w:rPr>
          <w:rStyle w:val="HTMLCode"/>
          <w:rFonts w:ascii="Calibri" w:hAnsi="Calibri" w:cs="Calibri"/>
          <w:b w:val="0"/>
          <w:bCs w:val="0"/>
          <w:sz w:val="36"/>
          <w:szCs w:val="36"/>
        </w:rPr>
        <w:t>FROM</w:t>
      </w:r>
      <w:r w:rsidRPr="00867857">
        <w:rPr>
          <w:rFonts w:ascii="Calibri" w:hAnsi="Calibri" w:cs="Calibri"/>
          <w:b w:val="0"/>
          <w:bCs w:val="0"/>
        </w:rPr>
        <w:t> clause</w:t>
      </w:r>
    </w:p>
    <w:p w14:paraId="667FA2F4"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When you use a subquery in the </w:t>
      </w:r>
      <w:r w:rsidRPr="00867857">
        <w:rPr>
          <w:rStyle w:val="HTMLCode"/>
          <w:rFonts w:ascii="Calibri" w:hAnsi="Calibri" w:cs="Calibri"/>
          <w:color w:val="000000"/>
          <w:sz w:val="36"/>
          <w:szCs w:val="36"/>
        </w:rPr>
        <w:t>FROM</w:t>
      </w:r>
      <w:r w:rsidRPr="00867857">
        <w:rPr>
          <w:rFonts w:ascii="Calibri" w:hAnsi="Calibri" w:cs="Calibri"/>
          <w:color w:val="000000"/>
          <w:sz w:val="36"/>
          <w:szCs w:val="36"/>
        </w:rPr>
        <w:t> clause, the result set returned from a subquery is used as a </w:t>
      </w:r>
      <w:hyperlink r:id="rId50" w:history="1">
        <w:r w:rsidRPr="00867857">
          <w:rPr>
            <w:rStyle w:val="Hyperlink"/>
            <w:rFonts w:ascii="Calibri" w:hAnsi="Calibri" w:cs="Calibri"/>
            <w:sz w:val="36"/>
            <w:szCs w:val="36"/>
          </w:rPr>
          <w:t>temporary table.</w:t>
        </w:r>
      </w:hyperlink>
      <w:r w:rsidRPr="00867857">
        <w:rPr>
          <w:rFonts w:ascii="Calibri" w:hAnsi="Calibri" w:cs="Calibri"/>
          <w:color w:val="000000"/>
          <w:sz w:val="36"/>
          <w:szCs w:val="36"/>
        </w:rPr>
        <w:t> This table is referred to as a </w:t>
      </w:r>
      <w:hyperlink r:id="rId51" w:history="1">
        <w:r w:rsidRPr="00867857">
          <w:rPr>
            <w:rStyle w:val="Hyperlink"/>
            <w:rFonts w:ascii="Calibri" w:hAnsi="Calibri" w:cs="Calibri"/>
            <w:sz w:val="36"/>
            <w:szCs w:val="36"/>
          </w:rPr>
          <w:t>derived table</w:t>
        </w:r>
      </w:hyperlink>
      <w:r w:rsidRPr="00867857">
        <w:rPr>
          <w:rFonts w:ascii="Calibri" w:hAnsi="Calibri" w:cs="Calibri"/>
          <w:color w:val="000000"/>
          <w:sz w:val="36"/>
          <w:szCs w:val="36"/>
        </w:rPr>
        <w:t> or materialized subquery.</w:t>
      </w:r>
    </w:p>
    <w:p w14:paraId="499B4946"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The following subquery finds the </w:t>
      </w:r>
      <w:hyperlink r:id="rId52" w:history="1">
        <w:r w:rsidRPr="00867857">
          <w:rPr>
            <w:rStyle w:val="Hyperlink"/>
            <w:rFonts w:ascii="Calibri" w:hAnsi="Calibri" w:cs="Calibri"/>
            <w:sz w:val="36"/>
            <w:szCs w:val="36"/>
          </w:rPr>
          <w:t>maximum</w:t>
        </w:r>
      </w:hyperlink>
      <w:r w:rsidRPr="00867857">
        <w:rPr>
          <w:rFonts w:ascii="Calibri" w:hAnsi="Calibri" w:cs="Calibri"/>
          <w:color w:val="000000"/>
          <w:sz w:val="36"/>
          <w:szCs w:val="36"/>
        </w:rPr>
        <w:t>, </w:t>
      </w:r>
      <w:hyperlink r:id="rId53" w:history="1">
        <w:r w:rsidRPr="00867857">
          <w:rPr>
            <w:rStyle w:val="Hyperlink"/>
            <w:rFonts w:ascii="Calibri" w:hAnsi="Calibri" w:cs="Calibri"/>
            <w:sz w:val="36"/>
            <w:szCs w:val="36"/>
          </w:rPr>
          <w:t>minimum, </w:t>
        </w:r>
      </w:hyperlink>
      <w:r w:rsidRPr="00867857">
        <w:rPr>
          <w:rFonts w:ascii="Calibri" w:hAnsi="Calibri" w:cs="Calibri"/>
          <w:color w:val="000000"/>
          <w:sz w:val="36"/>
          <w:szCs w:val="36"/>
        </w:rPr>
        <w:t>and </w:t>
      </w:r>
      <w:hyperlink r:id="rId54" w:history="1">
        <w:r w:rsidRPr="00867857">
          <w:rPr>
            <w:rStyle w:val="Hyperlink"/>
            <w:rFonts w:ascii="Calibri" w:hAnsi="Calibri" w:cs="Calibri"/>
            <w:sz w:val="36"/>
            <w:szCs w:val="36"/>
          </w:rPr>
          <w:t>average </w:t>
        </w:r>
      </w:hyperlink>
      <w:r w:rsidRPr="00867857">
        <w:rPr>
          <w:rFonts w:ascii="Calibri" w:hAnsi="Calibri" w:cs="Calibri"/>
          <w:color w:val="000000"/>
          <w:sz w:val="36"/>
          <w:szCs w:val="36"/>
        </w:rPr>
        <w:t>number of items in sale orders:</w:t>
      </w:r>
    </w:p>
    <w:p w14:paraId="6556EC1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52AB9973"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MAX</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 xml:space="preserve">items), </w:t>
      </w:r>
    </w:p>
    <w:p w14:paraId="1C2AB6F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MIN</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 xml:space="preserve">items), </w:t>
      </w:r>
    </w:p>
    <w:p w14:paraId="2DBA8BBC"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FLOOR</w:t>
      </w:r>
      <w:r w:rsidRPr="00867857">
        <w:rPr>
          <w:rStyle w:val="HTMLCode"/>
          <w:rFonts w:ascii="Calibri" w:hAnsi="Calibri" w:cs="Calibri"/>
          <w:color w:val="FFFFFF"/>
          <w:sz w:val="36"/>
          <w:szCs w:val="36"/>
          <w:shd w:val="clear" w:color="auto" w:fill="333333"/>
        </w:rPr>
        <w:t>(</w:t>
      </w:r>
      <w:proofErr w:type="gramStart"/>
      <w:r w:rsidRPr="00867857">
        <w:rPr>
          <w:rStyle w:val="hljs-keyword"/>
          <w:rFonts w:ascii="Calibri" w:hAnsi="Calibri" w:cs="Calibri"/>
          <w:color w:val="FCC28C"/>
          <w:sz w:val="36"/>
          <w:szCs w:val="36"/>
          <w:shd w:val="clear" w:color="auto" w:fill="333333"/>
        </w:rPr>
        <w:t>AVG</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items))</w:t>
      </w:r>
    </w:p>
    <w:p w14:paraId="688F68E3"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60B7B22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0239FB9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orderNumber</w:t>
      </w:r>
      <w:proofErr w:type="spellEnd"/>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COUNT</w:t>
      </w:r>
      <w:r w:rsidRPr="00867857">
        <w:rPr>
          <w:rStyle w:val="HTMLCode"/>
          <w:rFonts w:ascii="Calibri" w:hAnsi="Calibri" w:cs="Calibri"/>
          <w:color w:val="FFFFFF"/>
          <w:sz w:val="36"/>
          <w:szCs w:val="36"/>
          <w:shd w:val="clear" w:color="auto" w:fill="333333"/>
        </w:rPr>
        <w:t>(</w:t>
      </w:r>
      <w:proofErr w:type="spellStart"/>
      <w:proofErr w:type="gramEnd"/>
      <w:r w:rsidRPr="00867857">
        <w:rPr>
          <w:rStyle w:val="HTMLCode"/>
          <w:rFonts w:ascii="Calibri" w:hAnsi="Calibri" w:cs="Calibri"/>
          <w:color w:val="FFFFFF"/>
          <w:sz w:val="36"/>
          <w:szCs w:val="36"/>
          <w:shd w:val="clear" w:color="auto" w:fill="333333"/>
        </w:rPr>
        <w:t>orderNumber</w:t>
      </w:r>
      <w:proofErr w:type="spellEnd"/>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AS</w:t>
      </w:r>
      <w:r w:rsidRPr="00867857">
        <w:rPr>
          <w:rStyle w:val="HTMLCode"/>
          <w:rFonts w:ascii="Calibri" w:hAnsi="Calibri" w:cs="Calibri"/>
          <w:color w:val="FFFFFF"/>
          <w:sz w:val="36"/>
          <w:szCs w:val="36"/>
          <w:shd w:val="clear" w:color="auto" w:fill="333333"/>
        </w:rPr>
        <w:t xml:space="preserve"> items</w:t>
      </w:r>
    </w:p>
    <w:p w14:paraId="057510D8"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7713EB29"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orderdetails</w:t>
      </w:r>
      <w:proofErr w:type="spellEnd"/>
    </w:p>
    <w:p w14:paraId="523179AC"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GROUP</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BY</w:t>
      </w: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orderNumber</w:t>
      </w:r>
      <w:proofErr w:type="spellEnd"/>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AS</w:t>
      </w: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lineitems</w:t>
      </w:r>
      <w:proofErr w:type="spellEnd"/>
      <w:r w:rsidRPr="00867857">
        <w:rPr>
          <w:rStyle w:val="HTMLCode"/>
          <w:rFonts w:ascii="Calibri" w:hAnsi="Calibri" w:cs="Calibri"/>
          <w:color w:val="FFFFFF"/>
          <w:sz w:val="36"/>
          <w:szCs w:val="36"/>
          <w:shd w:val="clear" w:color="auto" w:fill="333333"/>
        </w:rPr>
        <w:t>;</w:t>
      </w:r>
    </w:p>
    <w:p w14:paraId="4F159ADE"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lastRenderedPageBreak/>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proofErr w:type="spellStart"/>
      <w:r w:rsidRPr="00867857">
        <w:rPr>
          <w:rStyle w:val="shcb-languageslug"/>
          <w:rFonts w:ascii="Calibri" w:hAnsi="Calibri" w:cs="Calibri"/>
          <w:color w:val="000000"/>
          <w:sz w:val="36"/>
          <w:szCs w:val="36"/>
          <w:bdr w:val="none" w:sz="0" w:space="0" w:color="auto" w:frame="1"/>
        </w:rPr>
        <w:t>sql</w:t>
      </w:r>
      <w:proofErr w:type="spellEnd"/>
      <w:r w:rsidRPr="00867857">
        <w:rPr>
          <w:rStyle w:val="shcb-languageparen"/>
          <w:rFonts w:ascii="Calibri" w:hAnsi="Calibri" w:cs="Calibri"/>
          <w:color w:val="000000"/>
          <w:sz w:val="36"/>
          <w:szCs w:val="36"/>
          <w:bdr w:val="none" w:sz="0" w:space="0" w:color="auto" w:frame="1"/>
        </w:rPr>
        <w:t>)</w:t>
      </w:r>
    </w:p>
    <w:p w14:paraId="4133E622" w14:textId="26D2069A" w:rsidR="00867857" w:rsidRPr="00867857" w:rsidRDefault="00867857" w:rsidP="00867857">
      <w:pPr>
        <w:shd w:val="clear" w:color="auto" w:fill="FFFFFF"/>
        <w:rPr>
          <w:rFonts w:ascii="Calibri" w:hAnsi="Calibri" w:cs="Calibri"/>
          <w:color w:val="000000"/>
          <w:sz w:val="36"/>
          <w:szCs w:val="36"/>
        </w:rPr>
      </w:pPr>
      <w:r w:rsidRPr="00867857">
        <w:rPr>
          <w:rFonts w:ascii="Calibri" w:hAnsi="Calibri" w:cs="Calibri"/>
          <w:noProof/>
          <w:sz w:val="36"/>
          <w:szCs w:val="36"/>
          <w:lang w:val="en-IN" w:eastAsia="en-IN"/>
        </w:rPr>
        <w:drawing>
          <wp:inline distT="0" distB="0" distL="0" distR="0" wp14:anchorId="060C0EAC" wp14:editId="3A6098C8">
            <wp:extent cx="2647950" cy="428625"/>
            <wp:effectExtent l="0" t="0" r="0" b="0"/>
            <wp:docPr id="7" name="Picture 7" descr="mysql subquery from clau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ysql subquery from clause examp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47950" cy="428625"/>
                    </a:xfrm>
                    <a:prstGeom prst="rect">
                      <a:avLst/>
                    </a:prstGeom>
                    <a:noFill/>
                    <a:ln>
                      <a:noFill/>
                    </a:ln>
                  </pic:spPr>
                </pic:pic>
              </a:graphicData>
            </a:graphic>
          </wp:inline>
        </w:drawing>
      </w:r>
    </w:p>
    <w:p w14:paraId="4DE5F3E3" w14:textId="515ACEE7" w:rsidR="0061274D" w:rsidRPr="00A073FE" w:rsidRDefault="0061274D" w:rsidP="00A073FE">
      <w:pPr>
        <w:pStyle w:val="Heading1"/>
        <w:spacing w:before="335" w:after="167"/>
        <w:jc w:val="center"/>
        <w:rPr>
          <w:rFonts w:ascii="Times New Roman" w:hAnsi="Times New Roman" w:cs="Times New Roman"/>
          <w:bCs w:val="0"/>
          <w:color w:val="FF0000"/>
          <w:sz w:val="44"/>
          <w:szCs w:val="40"/>
          <w:u w:val="single"/>
        </w:rPr>
      </w:pPr>
      <w:r w:rsidRPr="00A073FE">
        <w:rPr>
          <w:rFonts w:ascii="Times New Roman" w:hAnsi="Times New Roman" w:cs="Times New Roman"/>
          <w:bCs w:val="0"/>
          <w:color w:val="FF0000"/>
          <w:sz w:val="44"/>
          <w:szCs w:val="40"/>
          <w:u w:val="single"/>
        </w:rPr>
        <w:t>SQL JOIN</w:t>
      </w:r>
    </w:p>
    <w:p w14:paraId="09CA2169" w14:textId="77777777" w:rsidR="0061274D" w:rsidRPr="00DC6A9F" w:rsidRDefault="0061274D" w:rsidP="00DC6A9F">
      <w:pPr>
        <w:pStyle w:val="NormalWeb"/>
        <w:spacing w:before="0" w:beforeAutospacing="0" w:after="167" w:afterAutospacing="0"/>
        <w:rPr>
          <w:color w:val="333333"/>
          <w:sz w:val="32"/>
          <w:szCs w:val="32"/>
        </w:rPr>
      </w:pPr>
      <w:r w:rsidRPr="00AA07DB">
        <w:rPr>
          <w:color w:val="333333"/>
          <w:sz w:val="32"/>
          <w:szCs w:val="32"/>
        </w:rPr>
        <w:t xml:space="preserve">SQL Join is used to fetch data from two or more tables, which is joined to appear as </w:t>
      </w:r>
      <w:r w:rsidRPr="00915C04">
        <w:rPr>
          <w:color w:val="FF0000"/>
          <w:sz w:val="32"/>
          <w:szCs w:val="32"/>
        </w:rPr>
        <w:t>single set</w:t>
      </w:r>
      <w:r w:rsidRPr="00AA07DB">
        <w:rPr>
          <w:color w:val="333333"/>
          <w:sz w:val="32"/>
          <w:szCs w:val="32"/>
        </w:rPr>
        <w:t xml:space="preserve"> of data. It is used for combining column from two or more tables by using values common to both tables.</w:t>
      </w:r>
    </w:p>
    <w:p w14:paraId="2A7079BC" w14:textId="77777777" w:rsidR="0061274D" w:rsidRPr="00AA07DB" w:rsidRDefault="0061274D" w:rsidP="0061274D">
      <w:pPr>
        <w:pStyle w:val="Heading2"/>
        <w:spacing w:before="335" w:beforeAutospacing="0" w:after="167" w:afterAutospacing="0"/>
        <w:rPr>
          <w:b w:val="0"/>
          <w:bCs w:val="0"/>
          <w:color w:val="333333"/>
          <w:sz w:val="32"/>
          <w:szCs w:val="32"/>
        </w:rPr>
      </w:pPr>
      <w:r w:rsidRPr="00AA07DB">
        <w:rPr>
          <w:b w:val="0"/>
          <w:bCs w:val="0"/>
          <w:color w:val="333333"/>
          <w:sz w:val="32"/>
          <w:szCs w:val="32"/>
        </w:rPr>
        <w:t xml:space="preserve">Types of </w:t>
      </w:r>
      <w:proofErr w:type="gramStart"/>
      <w:r w:rsidRPr="00AA07DB">
        <w:rPr>
          <w:b w:val="0"/>
          <w:bCs w:val="0"/>
          <w:color w:val="333333"/>
          <w:sz w:val="32"/>
          <w:szCs w:val="32"/>
        </w:rPr>
        <w:t>JOIN</w:t>
      </w:r>
      <w:proofErr w:type="gramEnd"/>
    </w:p>
    <w:p w14:paraId="37FAEACD"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 xml:space="preserve">Following are the types of </w:t>
      </w:r>
      <w:proofErr w:type="gramStart"/>
      <w:r w:rsidRPr="00AA07DB">
        <w:rPr>
          <w:color w:val="333333"/>
          <w:sz w:val="32"/>
          <w:szCs w:val="32"/>
        </w:rPr>
        <w:t>JOIN</w:t>
      </w:r>
      <w:proofErr w:type="gramEnd"/>
      <w:r w:rsidRPr="00AA07DB">
        <w:rPr>
          <w:color w:val="333333"/>
          <w:sz w:val="32"/>
          <w:szCs w:val="32"/>
        </w:rPr>
        <w:t xml:space="preserve"> that we can use in SQL:</w:t>
      </w:r>
    </w:p>
    <w:p w14:paraId="300E9B95" w14:textId="5E4BE2CE" w:rsidR="0061274D" w:rsidRPr="00AA07DB" w:rsidRDefault="0061274D"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Inner</w:t>
      </w:r>
      <w:r w:rsidR="00F929EE">
        <w:rPr>
          <w:rFonts w:ascii="Times New Roman" w:hAnsi="Times New Roman" w:cs="Times New Roman"/>
          <w:color w:val="333333"/>
          <w:sz w:val="32"/>
          <w:szCs w:val="32"/>
        </w:rPr>
        <w:t xml:space="preserve"> - Equi</w:t>
      </w:r>
    </w:p>
    <w:p w14:paraId="3B736631" w14:textId="77777777" w:rsidR="0061274D" w:rsidRPr="00AA07DB" w:rsidRDefault="0061274D"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Outer</w:t>
      </w:r>
    </w:p>
    <w:p w14:paraId="55242F14" w14:textId="32AFED63" w:rsidR="0061274D" w:rsidRPr="00AA07DB" w:rsidRDefault="0061274D"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Left</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Outer Join</w:t>
      </w:r>
    </w:p>
    <w:p w14:paraId="682F04D4" w14:textId="634AF1C5" w:rsidR="0061274D" w:rsidRDefault="0061274D"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Right</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Outer Join</w:t>
      </w:r>
    </w:p>
    <w:p w14:paraId="61322DAC" w14:textId="3B7EA6C1" w:rsidR="00616586" w:rsidRDefault="00616586"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Full Outer Join</w:t>
      </w:r>
    </w:p>
    <w:p w14:paraId="6ED92ECD" w14:textId="27506A63" w:rsidR="00915C04" w:rsidRDefault="00915C04"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Cross</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 cartesian</w:t>
      </w:r>
    </w:p>
    <w:p w14:paraId="1CE55CFF" w14:textId="275267BC" w:rsidR="00915C04" w:rsidRPr="00AA07DB" w:rsidRDefault="00915C04"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Natural</w:t>
      </w:r>
      <w:r w:rsidR="00F929EE">
        <w:rPr>
          <w:rFonts w:ascii="Times New Roman" w:hAnsi="Times New Roman" w:cs="Times New Roman"/>
          <w:color w:val="333333"/>
          <w:sz w:val="32"/>
          <w:szCs w:val="32"/>
        </w:rPr>
        <w:t xml:space="preserve"> - </w:t>
      </w:r>
    </w:p>
    <w:p w14:paraId="262D531E" w14:textId="77777777" w:rsidR="0061274D" w:rsidRPr="00E6165B" w:rsidRDefault="0061274D" w:rsidP="0082507B">
      <w:pPr>
        <w:spacing w:before="335" w:after="335" w:line="240" w:lineRule="auto"/>
        <w:rPr>
          <w:rFonts w:ascii="Times New Roman" w:hAnsi="Times New Roman" w:cs="Times New Roman"/>
          <w:color w:val="FF0000"/>
          <w:sz w:val="32"/>
          <w:szCs w:val="32"/>
          <w:u w:val="single"/>
        </w:rPr>
      </w:pPr>
      <w:r w:rsidRPr="00E6165B">
        <w:rPr>
          <w:rFonts w:ascii="Times New Roman" w:hAnsi="Times New Roman" w:cs="Times New Roman"/>
          <w:b/>
          <w:bCs/>
          <w:color w:val="FF0000"/>
          <w:sz w:val="32"/>
          <w:szCs w:val="32"/>
          <w:u w:val="single"/>
        </w:rPr>
        <w:t>Cross JOIN or Cartesian Product</w:t>
      </w:r>
    </w:p>
    <w:p w14:paraId="33DA6D62"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This type of JOIN returns the cartesian product of rows from the tables in Join. It will return a table which consists of records which combines each row from the first table with each row of the second table.</w:t>
      </w:r>
    </w:p>
    <w:p w14:paraId="5DA30704"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Cross JOIN Syntax is,</w:t>
      </w:r>
    </w:p>
    <w:p w14:paraId="52510A0E"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list</w:t>
      </w:r>
    </w:p>
    <w:p w14:paraId="09FBA09E"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
    <w:p w14:paraId="154D8599"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CROSS</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p>
    <w:p w14:paraId="5A0AFAE6" w14:textId="77777777" w:rsidR="0061274D" w:rsidRPr="00AA07DB" w:rsidRDefault="00000000" w:rsidP="0061274D">
      <w:pPr>
        <w:spacing w:before="335" w:after="335"/>
        <w:rPr>
          <w:rFonts w:ascii="Times New Roman" w:hAnsi="Times New Roman" w:cs="Times New Roman"/>
          <w:sz w:val="32"/>
          <w:szCs w:val="32"/>
        </w:rPr>
      </w:pPr>
      <w:r>
        <w:rPr>
          <w:rFonts w:ascii="Times New Roman" w:hAnsi="Times New Roman" w:cs="Times New Roman"/>
          <w:sz w:val="32"/>
          <w:szCs w:val="32"/>
        </w:rPr>
        <w:pict w14:anchorId="000473E7">
          <v:rect id="_x0000_i1108" style="width:0;height:0" o:hralign="center" o:hrstd="t" o:hrnoshade="t" o:hr="t" fillcolor="#333" stroked="f"/>
        </w:pict>
      </w:r>
    </w:p>
    <w:p w14:paraId="72482BDC" w14:textId="77777777" w:rsidR="0061274D" w:rsidRPr="00AA07DB" w:rsidRDefault="0061274D" w:rsidP="0061274D">
      <w:pPr>
        <w:pStyle w:val="Heading4"/>
        <w:spacing w:before="167"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of Cross JOIN</w:t>
      </w:r>
    </w:p>
    <w:p w14:paraId="55C77CC0"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Following is the </w:t>
      </w:r>
      <w:r w:rsidRPr="00AA07DB">
        <w:rPr>
          <w:b/>
          <w:bCs/>
          <w:color w:val="333333"/>
          <w:sz w:val="32"/>
          <w:szCs w:val="32"/>
        </w:rPr>
        <w:t>class</w:t>
      </w:r>
      <w:r w:rsidRPr="00AA07DB">
        <w:rPr>
          <w:color w:val="333333"/>
          <w:sz w:val="32"/>
          <w:szCs w:val="32"/>
        </w:rPr>
        <w:t> table,</w:t>
      </w:r>
      <w:r w:rsidR="00E6165B" w:rsidRPr="00E6165B">
        <w:rPr>
          <w:noProof/>
          <w:color w:val="333333"/>
          <w:sz w:val="32"/>
          <w:szCs w:val="32"/>
        </w:rPr>
        <w:t xml:space="preserve"> </w:t>
      </w:r>
      <w:r w:rsidR="00E6165B">
        <w:rPr>
          <w:noProof/>
          <w:color w:val="333333"/>
          <w:sz w:val="32"/>
          <w:szCs w:val="32"/>
          <w:lang w:val="en-IN" w:eastAsia="en-IN"/>
        </w:rPr>
        <w:drawing>
          <wp:inline distT="0" distB="0" distL="0" distR="0" wp14:anchorId="45DF0224" wp14:editId="1761F2C7">
            <wp:extent cx="5688419" cy="3028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6">
                      <a:extLst>
                        <a:ext uri="{28A0092B-C50C-407E-A947-70E740481C1C}">
                          <a14:useLocalDpi xmlns:a14="http://schemas.microsoft.com/office/drawing/2010/main" val="0"/>
                        </a:ext>
                      </a:extLst>
                    </a:blip>
                    <a:stretch>
                      <a:fillRect/>
                    </a:stretch>
                  </pic:blipFill>
                  <pic:spPr>
                    <a:xfrm>
                      <a:off x="0" y="0"/>
                      <a:ext cx="5706730" cy="3038648"/>
                    </a:xfrm>
                    <a:prstGeom prst="rect">
                      <a:avLst/>
                    </a:prstGeom>
                  </pic:spPr>
                </pic:pic>
              </a:graphicData>
            </a:graphic>
          </wp:inline>
        </w:drawing>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65DC51B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109A5E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2E1B5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4698D6E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38BE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E335EF"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52D1DDC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796E4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8783A2"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7860AAF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35115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E7742E"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bl>
    <w:p w14:paraId="2F8B2CDB"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and the </w:t>
      </w:r>
      <w:proofErr w:type="spellStart"/>
      <w:r w:rsidRPr="00AA07DB">
        <w:rPr>
          <w:b/>
          <w:bCs/>
          <w:color w:val="333333"/>
          <w:sz w:val="32"/>
          <w:szCs w:val="32"/>
        </w:rPr>
        <w:t>class_info</w:t>
      </w:r>
      <w:proofErr w:type="spellEnd"/>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7C83C30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449BB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81659E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BDD110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D50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77C56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3FDFC6C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E3294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B2C29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2DB206C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D911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8587A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21BAFCD3" w14:textId="77777777" w:rsidR="0061274D" w:rsidRPr="00AA07DB" w:rsidRDefault="0061274D" w:rsidP="0061274D">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Cross</w:t>
      </w:r>
      <w:r w:rsidRPr="00AA07DB">
        <w:rPr>
          <w:color w:val="333333"/>
          <w:sz w:val="32"/>
          <w:szCs w:val="32"/>
        </w:rPr>
        <w:t> JOIN query will be,</w:t>
      </w:r>
    </w:p>
    <w:p w14:paraId="1D820026"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
    <w:p w14:paraId="1F4C6EF3"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class </w:t>
      </w:r>
      <w:r w:rsidRPr="00AA07DB">
        <w:rPr>
          <w:rStyle w:val="token"/>
          <w:rFonts w:ascii="Times New Roman" w:hAnsi="Times New Roman" w:cs="Times New Roman"/>
          <w:color w:val="66D9EF"/>
          <w:sz w:val="32"/>
          <w:szCs w:val="32"/>
        </w:rPr>
        <w:t>CROSS</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token"/>
          <w:rFonts w:ascii="Times New Roman" w:hAnsi="Times New Roman" w:cs="Times New Roman"/>
          <w:color w:val="F8F8F2"/>
          <w:sz w:val="32"/>
          <w:szCs w:val="32"/>
        </w:rPr>
        <w:t>;</w:t>
      </w:r>
    </w:p>
    <w:p w14:paraId="52491C25"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 xml:space="preserve">The </w:t>
      </w:r>
      <w:proofErr w:type="spellStart"/>
      <w:r w:rsidRPr="00AA07DB">
        <w:rPr>
          <w:color w:val="333333"/>
          <w:sz w:val="32"/>
          <w:szCs w:val="32"/>
        </w:rPr>
        <w:t>resultset</w:t>
      </w:r>
      <w:proofErr w:type="spellEnd"/>
      <w:r w:rsidRPr="00AA07DB">
        <w:rPr>
          <w:color w:val="333333"/>
          <w:sz w:val="32"/>
          <w:szCs w:val="32"/>
        </w:rPr>
        <w:t xml:space="preserve"> table will look like,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9"/>
        <w:gridCol w:w="2568"/>
        <w:gridCol w:w="1564"/>
        <w:gridCol w:w="4281"/>
      </w:tblGrid>
      <w:tr w:rsidR="0061274D" w:rsidRPr="00AA07DB" w14:paraId="50704033"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C9964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97E02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E7F7D1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EE4F98"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526B88AF"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5BD76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6302A0"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68922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BC072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BB357A9"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26784C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5DB303"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DA969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3EB5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4D76382B" w14:textId="77777777" w:rsidTr="00076626">
        <w:trPr>
          <w:trHeight w:val="848"/>
        </w:trPr>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36B5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EC3728"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40CB8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1C22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7F0AB67E"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55ACA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CE47A2"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49EE31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7A25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3E295715"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07F6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18C9BCF"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42259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A835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3AA7B5EB" w14:textId="77777777" w:rsidTr="00076626">
        <w:trPr>
          <w:trHeight w:val="1048"/>
        </w:trPr>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2FE8AE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22DA2B"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1863D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BAD5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2B8DE62"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FAB9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AD7DD7"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C1613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2BC73F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00B90D6"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9383C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807CC7"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3FBA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8CF9EC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6C937E1"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C0397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6A186B"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37C0E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F107E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0071A276" w14:textId="77777777" w:rsidR="0061274D" w:rsidRPr="00E6165B" w:rsidRDefault="0061274D" w:rsidP="00E6165B">
      <w:pPr>
        <w:pStyle w:val="NormalWeb"/>
        <w:spacing w:before="0" w:beforeAutospacing="0" w:after="167" w:afterAutospacing="0"/>
        <w:rPr>
          <w:ins w:id="305" w:author="Unknown"/>
          <w:color w:val="333333"/>
          <w:sz w:val="32"/>
          <w:szCs w:val="32"/>
        </w:rPr>
      </w:pPr>
      <w:r w:rsidRPr="00AA07DB">
        <w:rPr>
          <w:color w:val="333333"/>
          <w:sz w:val="32"/>
          <w:szCs w:val="32"/>
        </w:rPr>
        <w:t>As you can see, this join returns the cross product of all the records present in both the tables.</w:t>
      </w:r>
    </w:p>
    <w:p w14:paraId="227235AD" w14:textId="77777777" w:rsidR="0061274D" w:rsidRDefault="0061274D" w:rsidP="0061274D">
      <w:pPr>
        <w:pStyle w:val="Heading2"/>
        <w:spacing w:before="335" w:beforeAutospacing="0" w:after="167" w:afterAutospacing="0"/>
        <w:rPr>
          <w:b w:val="0"/>
          <w:bCs w:val="0"/>
          <w:color w:val="333333"/>
          <w:sz w:val="32"/>
          <w:szCs w:val="32"/>
        </w:rPr>
      </w:pPr>
      <w:ins w:id="306" w:author="Unknown">
        <w:r w:rsidRPr="00E6165B">
          <w:rPr>
            <w:bCs w:val="0"/>
            <w:color w:val="FF0000"/>
            <w:sz w:val="32"/>
            <w:szCs w:val="32"/>
            <w:u w:val="single"/>
          </w:rPr>
          <w:t>INNER Join</w:t>
        </w:r>
        <w:r w:rsidRPr="00AA07DB">
          <w:rPr>
            <w:b w:val="0"/>
            <w:bCs w:val="0"/>
            <w:color w:val="333333"/>
            <w:sz w:val="32"/>
            <w:szCs w:val="32"/>
          </w:rPr>
          <w:t xml:space="preserve"> or </w:t>
        </w:r>
        <w:r w:rsidRPr="006B361C">
          <w:rPr>
            <w:bCs w:val="0"/>
            <w:color w:val="FF0000"/>
            <w:sz w:val="32"/>
            <w:szCs w:val="32"/>
            <w:u w:val="single"/>
          </w:rPr>
          <w:t>EQUI Join</w:t>
        </w:r>
      </w:ins>
    </w:p>
    <w:p w14:paraId="1281F928" w14:textId="77777777" w:rsidR="009B680F" w:rsidRDefault="009B680F" w:rsidP="0061274D">
      <w:pPr>
        <w:pStyle w:val="Heading2"/>
        <w:spacing w:before="335" w:beforeAutospacing="0" w:after="167" w:afterAutospacing="0"/>
        <w:rPr>
          <w:b w:val="0"/>
          <w:bCs w:val="0"/>
          <w:color w:val="333333"/>
          <w:sz w:val="32"/>
          <w:szCs w:val="32"/>
        </w:rPr>
      </w:pPr>
    </w:p>
    <w:p w14:paraId="1F402134" w14:textId="77777777" w:rsidR="009B680F" w:rsidRPr="00AA07DB" w:rsidRDefault="009B680F" w:rsidP="0061274D">
      <w:pPr>
        <w:pStyle w:val="Heading2"/>
        <w:spacing w:before="335" w:beforeAutospacing="0" w:after="167" w:afterAutospacing="0"/>
        <w:rPr>
          <w:ins w:id="307" w:author="Unknown"/>
          <w:b w:val="0"/>
          <w:bCs w:val="0"/>
          <w:color w:val="333333"/>
          <w:sz w:val="32"/>
          <w:szCs w:val="32"/>
        </w:rPr>
      </w:pPr>
      <w:r>
        <w:rPr>
          <w:noProof/>
          <w:lang w:val="en-IN" w:eastAsia="en-IN"/>
        </w:rPr>
        <w:drawing>
          <wp:inline distT="0" distB="0" distL="0" distR="0" wp14:anchorId="23AB7983" wp14:editId="0461596E">
            <wp:extent cx="2806995" cy="2038982"/>
            <wp:effectExtent l="0" t="0" r="0" b="0"/>
            <wp:docPr id="3" name="Picture 3" descr="SQL INNER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 INNER JOIN Keywor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22334" cy="2050124"/>
                    </a:xfrm>
                    <a:prstGeom prst="rect">
                      <a:avLst/>
                    </a:prstGeom>
                    <a:noFill/>
                    <a:ln>
                      <a:noFill/>
                    </a:ln>
                  </pic:spPr>
                </pic:pic>
              </a:graphicData>
            </a:graphic>
          </wp:inline>
        </w:drawing>
      </w:r>
    </w:p>
    <w:p w14:paraId="7A46836B" w14:textId="77777777" w:rsidR="0061274D" w:rsidRPr="00AA07DB" w:rsidRDefault="0061274D" w:rsidP="0061274D">
      <w:pPr>
        <w:pStyle w:val="NormalWeb"/>
        <w:spacing w:before="0" w:beforeAutospacing="0" w:after="167" w:afterAutospacing="0"/>
        <w:rPr>
          <w:ins w:id="308" w:author="Unknown"/>
          <w:color w:val="333333"/>
          <w:sz w:val="32"/>
          <w:szCs w:val="32"/>
        </w:rPr>
      </w:pPr>
      <w:ins w:id="309" w:author="Unknown">
        <w:r w:rsidRPr="00AA07DB">
          <w:rPr>
            <w:color w:val="333333"/>
            <w:sz w:val="32"/>
            <w:szCs w:val="32"/>
          </w:rPr>
          <w:t xml:space="preserve">This is a simple JOIN in which the result is based on </w:t>
        </w:r>
        <w:r w:rsidRPr="002D2010">
          <w:rPr>
            <w:color w:val="FF0000"/>
            <w:sz w:val="32"/>
            <w:szCs w:val="32"/>
          </w:rPr>
          <w:t>matched data</w:t>
        </w:r>
        <w:r w:rsidRPr="00AA07DB">
          <w:rPr>
            <w:color w:val="333333"/>
            <w:sz w:val="32"/>
            <w:szCs w:val="32"/>
          </w:rPr>
          <w:t xml:space="preserve"> as per the equality condition specified in the SQL query.</w:t>
        </w:r>
      </w:ins>
    </w:p>
    <w:p w14:paraId="7E2C98EA" w14:textId="77777777" w:rsidR="0061274D" w:rsidRPr="00AA07DB" w:rsidRDefault="0061274D" w:rsidP="0061274D">
      <w:pPr>
        <w:pStyle w:val="NormalWeb"/>
        <w:spacing w:before="0" w:beforeAutospacing="0" w:after="167" w:afterAutospacing="0"/>
        <w:rPr>
          <w:ins w:id="310" w:author="Unknown"/>
          <w:color w:val="333333"/>
          <w:sz w:val="32"/>
          <w:szCs w:val="32"/>
        </w:rPr>
      </w:pPr>
      <w:ins w:id="311" w:author="Unknown">
        <w:r w:rsidRPr="00AA07DB">
          <w:rPr>
            <w:color w:val="333333"/>
            <w:sz w:val="32"/>
            <w:szCs w:val="32"/>
          </w:rPr>
          <w:t>Inner Join Syntax is,</w:t>
        </w:r>
      </w:ins>
    </w:p>
    <w:p w14:paraId="0FF346F7" w14:textId="77777777" w:rsidR="0061274D" w:rsidRPr="00AA07DB" w:rsidRDefault="0061274D" w:rsidP="0061274D">
      <w:pPr>
        <w:pStyle w:val="HTMLPreformatted"/>
        <w:shd w:val="clear" w:color="auto" w:fill="1E2A37"/>
        <w:spacing w:before="120" w:after="120"/>
        <w:rPr>
          <w:ins w:id="312" w:author="Unknown"/>
          <w:rStyle w:val="HTMLCode"/>
          <w:rFonts w:ascii="Times New Roman" w:hAnsi="Times New Roman" w:cs="Times New Roman"/>
          <w:color w:val="F8F8F2"/>
          <w:sz w:val="32"/>
          <w:szCs w:val="32"/>
        </w:rPr>
      </w:pPr>
      <w:ins w:id="31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2F6323F" w14:textId="77777777" w:rsidR="0061274D" w:rsidRPr="00AA07DB" w:rsidRDefault="0061274D" w:rsidP="0061274D">
      <w:pPr>
        <w:pStyle w:val="HTMLPreformatted"/>
        <w:shd w:val="clear" w:color="auto" w:fill="1E2A37"/>
        <w:spacing w:before="120" w:after="120"/>
        <w:rPr>
          <w:ins w:id="314" w:author="Unknown"/>
          <w:rStyle w:val="HTMLCode"/>
          <w:rFonts w:ascii="Times New Roman" w:hAnsi="Times New Roman" w:cs="Times New Roman"/>
          <w:color w:val="F8F8F2"/>
          <w:sz w:val="32"/>
          <w:szCs w:val="32"/>
        </w:rPr>
      </w:pPr>
      <w:ins w:id="315"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INNER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39F25D6C" w14:textId="77777777" w:rsidR="0061274D" w:rsidRPr="00AA07DB" w:rsidRDefault="0061274D" w:rsidP="0061274D">
      <w:pPr>
        <w:pStyle w:val="HTMLPreformatted"/>
        <w:shd w:val="clear" w:color="auto" w:fill="1E2A37"/>
        <w:spacing w:before="120" w:after="120"/>
        <w:rPr>
          <w:ins w:id="316" w:author="Unknown"/>
          <w:rFonts w:ascii="Times New Roman" w:hAnsi="Times New Roman" w:cs="Times New Roman"/>
          <w:color w:val="F8F8F2"/>
          <w:sz w:val="32"/>
          <w:szCs w:val="32"/>
        </w:rPr>
      </w:pPr>
      <w:ins w:id="317" w:author="Unknown">
        <w:r w:rsidRPr="00AA07DB">
          <w:rPr>
            <w:rStyle w:val="token"/>
            <w:rFonts w:ascii="Times New Roman" w:hAnsi="Times New Roman" w:cs="Times New Roman"/>
            <w:color w:val="66D9EF"/>
            <w:sz w:val="32"/>
            <w:szCs w:val="32"/>
          </w:rPr>
          <w:lastRenderedPageBreak/>
          <w:t>WHERE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21F6DD78" w14:textId="77777777" w:rsidR="0061274D" w:rsidRPr="00AA07DB" w:rsidRDefault="00000000" w:rsidP="0061274D">
      <w:pPr>
        <w:spacing w:before="335" w:after="335"/>
        <w:rPr>
          <w:ins w:id="318" w:author="Unknown"/>
          <w:rFonts w:ascii="Times New Roman" w:hAnsi="Times New Roman" w:cs="Times New Roman"/>
          <w:sz w:val="32"/>
          <w:szCs w:val="32"/>
        </w:rPr>
      </w:pPr>
      <w:ins w:id="319" w:author="Unknown">
        <w:r>
          <w:rPr>
            <w:rFonts w:ascii="Times New Roman" w:hAnsi="Times New Roman" w:cs="Times New Roman"/>
            <w:sz w:val="32"/>
            <w:szCs w:val="32"/>
          </w:rPr>
          <w:pict w14:anchorId="25B08556">
            <v:rect id="_x0000_i1109" style="width:0;height:0" o:hralign="center" o:hrstd="t" o:hrnoshade="t" o:hr="t" fillcolor="#333" stroked="f"/>
          </w:pict>
        </w:r>
      </w:ins>
    </w:p>
    <w:p w14:paraId="169AF7EC" w14:textId="77777777" w:rsidR="0061274D" w:rsidRPr="00AA07DB" w:rsidRDefault="0061274D" w:rsidP="0061274D">
      <w:pPr>
        <w:pStyle w:val="Heading4"/>
        <w:spacing w:before="167" w:after="167"/>
        <w:rPr>
          <w:ins w:id="320" w:author="Unknown"/>
          <w:rFonts w:ascii="Times New Roman" w:hAnsi="Times New Roman" w:cs="Times New Roman"/>
          <w:b w:val="0"/>
          <w:bCs w:val="0"/>
          <w:color w:val="333333"/>
          <w:sz w:val="32"/>
          <w:szCs w:val="32"/>
        </w:rPr>
      </w:pPr>
      <w:ins w:id="321" w:author="Unknown">
        <w:r w:rsidRPr="00AA07DB">
          <w:rPr>
            <w:rFonts w:ascii="Times New Roman" w:hAnsi="Times New Roman" w:cs="Times New Roman"/>
            <w:b w:val="0"/>
            <w:bCs w:val="0"/>
            <w:color w:val="333333"/>
            <w:sz w:val="32"/>
            <w:szCs w:val="32"/>
          </w:rPr>
          <w:t>Example of INNER JOIN</w:t>
        </w:r>
      </w:ins>
    </w:p>
    <w:p w14:paraId="5225DC78" w14:textId="77777777" w:rsidR="0061274D" w:rsidRPr="00AA07DB" w:rsidRDefault="0061274D" w:rsidP="0061274D">
      <w:pPr>
        <w:pStyle w:val="NormalWeb"/>
        <w:spacing w:before="0" w:beforeAutospacing="0" w:after="167" w:afterAutospacing="0"/>
        <w:rPr>
          <w:ins w:id="322" w:author="Unknown"/>
          <w:color w:val="333333"/>
          <w:sz w:val="32"/>
          <w:szCs w:val="32"/>
        </w:rPr>
      </w:pPr>
      <w:ins w:id="323" w:author="Unknown">
        <w:r w:rsidRPr="00AA07DB">
          <w:rPr>
            <w:color w:val="333333"/>
            <w:sz w:val="32"/>
            <w:szCs w:val="32"/>
          </w:rPr>
          <w:t>Consider a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1CA664A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187C93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3F838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C14BB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6704FD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DB461B3"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15F56E3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582C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BA28C84"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128F1E6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91C15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B22702"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r w:rsidR="0061274D" w:rsidRPr="00AA07DB" w14:paraId="649C20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8DB1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E6216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bl>
    <w:p w14:paraId="54A8A40D" w14:textId="77777777" w:rsidR="0061274D" w:rsidRPr="00AA07DB" w:rsidRDefault="0061274D" w:rsidP="0061274D">
      <w:pPr>
        <w:pStyle w:val="NormalWeb"/>
        <w:spacing w:before="0" w:beforeAutospacing="0" w:after="167" w:afterAutospacing="0"/>
        <w:rPr>
          <w:ins w:id="324" w:author="Unknown"/>
          <w:color w:val="333333"/>
          <w:sz w:val="32"/>
          <w:szCs w:val="32"/>
        </w:rPr>
      </w:pPr>
      <w:ins w:id="325" w:author="Unknown">
        <w:r w:rsidRPr="00AA07DB">
          <w:rPr>
            <w:color w:val="333333"/>
            <w:sz w:val="32"/>
            <w:szCs w:val="32"/>
          </w:rPr>
          <w:t>and the </w:t>
        </w:r>
        <w:proofErr w:type="spellStart"/>
        <w:r w:rsidRPr="00AA07DB">
          <w:rPr>
            <w:b/>
            <w:bCs/>
            <w:color w:val="333333"/>
            <w:sz w:val="32"/>
            <w:szCs w:val="32"/>
          </w:rPr>
          <w:t>class_info</w:t>
        </w:r>
        <w:proofErr w:type="spellEnd"/>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588B42D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AA732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1025E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7138550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8F50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1A97A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63259F7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21EC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86E5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2B9FD36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64A4D4" w14:textId="580313FE" w:rsidR="0061274D" w:rsidRPr="00AA07DB" w:rsidRDefault="00076626">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141CC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2D7D2427" w14:textId="77777777" w:rsidR="0061274D" w:rsidRPr="00AA07DB" w:rsidRDefault="0061274D" w:rsidP="0061274D">
      <w:pPr>
        <w:pStyle w:val="NormalWeb"/>
        <w:spacing w:before="0" w:beforeAutospacing="0" w:after="167" w:afterAutospacing="0"/>
        <w:rPr>
          <w:ins w:id="326" w:author="Unknown"/>
          <w:color w:val="333333"/>
          <w:sz w:val="32"/>
          <w:szCs w:val="32"/>
        </w:rPr>
      </w:pPr>
      <w:ins w:id="327" w:author="Unknown">
        <w:r w:rsidRPr="00AA07DB">
          <w:rPr>
            <w:b/>
            <w:bCs/>
            <w:color w:val="333333"/>
            <w:sz w:val="32"/>
            <w:szCs w:val="32"/>
          </w:rPr>
          <w:t>Inner</w:t>
        </w:r>
        <w:r w:rsidRPr="00AA07DB">
          <w:rPr>
            <w:color w:val="333333"/>
            <w:sz w:val="32"/>
            <w:szCs w:val="32"/>
          </w:rPr>
          <w:t> JOIN query will be,</w:t>
        </w:r>
      </w:ins>
    </w:p>
    <w:p w14:paraId="34E0C5EF" w14:textId="77777777" w:rsidR="0061274D" w:rsidRPr="00AA07DB" w:rsidRDefault="0061274D" w:rsidP="0061274D">
      <w:pPr>
        <w:pStyle w:val="HTMLPreformatted"/>
        <w:shd w:val="clear" w:color="auto" w:fill="1E2A37"/>
        <w:spacing w:before="120" w:after="120"/>
        <w:rPr>
          <w:ins w:id="328" w:author="Unknown"/>
          <w:rFonts w:ascii="Times New Roman" w:hAnsi="Times New Roman" w:cs="Times New Roman"/>
          <w:color w:val="F8F8F2"/>
          <w:sz w:val="32"/>
          <w:szCs w:val="32"/>
        </w:rPr>
      </w:pPr>
      <w:ins w:id="329"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INNER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2E162C87" w14:textId="77777777" w:rsidR="0061274D" w:rsidRPr="00AA07DB" w:rsidRDefault="0061274D" w:rsidP="0061274D">
      <w:pPr>
        <w:pStyle w:val="NormalWeb"/>
        <w:spacing w:before="0" w:beforeAutospacing="0" w:after="167" w:afterAutospacing="0"/>
        <w:rPr>
          <w:ins w:id="330" w:author="Unknown"/>
          <w:color w:val="333333"/>
          <w:sz w:val="32"/>
          <w:szCs w:val="32"/>
        </w:rPr>
      </w:pPr>
      <w:ins w:id="331" w:author="Unknown">
        <w:r w:rsidRPr="00AA07DB">
          <w:rPr>
            <w:color w:val="333333"/>
            <w:sz w:val="32"/>
            <w:szCs w:val="32"/>
          </w:rPr>
          <w:t xml:space="preserve">The </w:t>
        </w:r>
        <w:proofErr w:type="spellStart"/>
        <w:r w:rsidRPr="00AA07DB">
          <w:rPr>
            <w:color w:val="333333"/>
            <w:sz w:val="32"/>
            <w:szCs w:val="32"/>
          </w:rPr>
          <w:t>resultset</w:t>
        </w:r>
        <w:proofErr w:type="spellEnd"/>
        <w:r w:rsidRPr="00AA07DB">
          <w:rPr>
            <w:color w:val="333333"/>
            <w:sz w:val="32"/>
            <w:szCs w:val="32"/>
          </w:rPr>
          <w:t xml:space="preserv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4"/>
        <w:gridCol w:w="3123"/>
        <w:gridCol w:w="1564"/>
        <w:gridCol w:w="4281"/>
      </w:tblGrid>
      <w:tr w:rsidR="0061274D" w:rsidRPr="00AA07DB" w14:paraId="729D3E4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B7148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19C5970"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1FECF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D279F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61C368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6B5CA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CE15F5"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2D47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0B788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215B155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649E3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15FD78"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A9B0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CE4D2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95E4130"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E4F662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70DD58F"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C6930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0484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7FF77CBD" w14:textId="77777777" w:rsidR="0061274D" w:rsidRPr="00AA07DB" w:rsidRDefault="00000000" w:rsidP="0061274D">
      <w:pPr>
        <w:spacing w:before="335" w:after="335"/>
        <w:rPr>
          <w:ins w:id="332" w:author="Unknown"/>
          <w:rFonts w:ascii="Times New Roman" w:hAnsi="Times New Roman" w:cs="Times New Roman"/>
          <w:sz w:val="32"/>
          <w:szCs w:val="32"/>
        </w:rPr>
      </w:pPr>
      <w:ins w:id="333" w:author="Unknown">
        <w:r>
          <w:rPr>
            <w:rFonts w:ascii="Times New Roman" w:hAnsi="Times New Roman" w:cs="Times New Roman"/>
            <w:sz w:val="32"/>
            <w:szCs w:val="32"/>
          </w:rPr>
          <w:pict w14:anchorId="7FF80CCE">
            <v:rect id="_x0000_i1110" style="width:0;height:0" o:hralign="center" o:hrstd="t" o:hrnoshade="t" o:hr="t" fillcolor="#333" stroked="f"/>
          </w:pict>
        </w:r>
      </w:ins>
    </w:p>
    <w:p w14:paraId="5479689A" w14:textId="77777777" w:rsidR="0061274D" w:rsidRPr="00006C7F" w:rsidRDefault="0061274D" w:rsidP="0061274D">
      <w:pPr>
        <w:pStyle w:val="Heading3"/>
        <w:spacing w:before="335" w:after="167"/>
        <w:rPr>
          <w:ins w:id="334" w:author="Unknown"/>
          <w:rFonts w:ascii="Times New Roman" w:hAnsi="Times New Roman" w:cs="Times New Roman"/>
          <w:bCs w:val="0"/>
          <w:color w:val="FF0000"/>
          <w:sz w:val="32"/>
          <w:szCs w:val="32"/>
          <w:u w:val="single"/>
        </w:rPr>
      </w:pPr>
      <w:ins w:id="335" w:author="Unknown">
        <w:r w:rsidRPr="00006C7F">
          <w:rPr>
            <w:rFonts w:ascii="Times New Roman" w:hAnsi="Times New Roman" w:cs="Times New Roman"/>
            <w:bCs w:val="0"/>
            <w:color w:val="FF0000"/>
            <w:sz w:val="32"/>
            <w:szCs w:val="32"/>
            <w:u w:val="single"/>
          </w:rPr>
          <w:t>Natural JOIN</w:t>
        </w:r>
      </w:ins>
    </w:p>
    <w:p w14:paraId="50AEC538" w14:textId="77777777" w:rsidR="0061274D" w:rsidRPr="00AA07DB" w:rsidRDefault="0061274D" w:rsidP="0061274D">
      <w:pPr>
        <w:pStyle w:val="NormalWeb"/>
        <w:spacing w:before="0" w:beforeAutospacing="0" w:after="167" w:afterAutospacing="0"/>
        <w:rPr>
          <w:ins w:id="336" w:author="Unknown"/>
          <w:color w:val="333333"/>
          <w:sz w:val="32"/>
          <w:szCs w:val="32"/>
        </w:rPr>
      </w:pPr>
      <w:ins w:id="337" w:author="Unknown">
        <w:r w:rsidRPr="00AA07DB">
          <w:rPr>
            <w:color w:val="333333"/>
            <w:sz w:val="32"/>
            <w:szCs w:val="32"/>
          </w:rPr>
          <w:t xml:space="preserve">Natural Join is a type of Inner join which is based on column having </w:t>
        </w:r>
        <w:r w:rsidRPr="00006C7F">
          <w:rPr>
            <w:b/>
            <w:color w:val="00B050"/>
            <w:sz w:val="32"/>
            <w:szCs w:val="32"/>
            <w:u w:val="single"/>
          </w:rPr>
          <w:t>same name and same datatype</w:t>
        </w:r>
        <w:r w:rsidRPr="00AA07DB">
          <w:rPr>
            <w:color w:val="333333"/>
            <w:sz w:val="32"/>
            <w:szCs w:val="32"/>
          </w:rPr>
          <w:t xml:space="preserve"> present in </w:t>
        </w:r>
        <w:r w:rsidRPr="00025082">
          <w:rPr>
            <w:color w:val="FF0000"/>
            <w:sz w:val="32"/>
            <w:szCs w:val="32"/>
          </w:rPr>
          <w:t>both the tables</w:t>
        </w:r>
        <w:r w:rsidRPr="00AA07DB">
          <w:rPr>
            <w:color w:val="333333"/>
            <w:sz w:val="32"/>
            <w:szCs w:val="32"/>
          </w:rPr>
          <w:t xml:space="preserve"> to be joined.</w:t>
        </w:r>
      </w:ins>
    </w:p>
    <w:p w14:paraId="5BD0D70D" w14:textId="77777777" w:rsidR="0061274D" w:rsidRPr="00AA07DB" w:rsidRDefault="0061274D" w:rsidP="0061274D">
      <w:pPr>
        <w:pStyle w:val="NormalWeb"/>
        <w:spacing w:before="0" w:beforeAutospacing="0" w:after="167" w:afterAutospacing="0"/>
        <w:rPr>
          <w:ins w:id="338" w:author="Unknown"/>
          <w:color w:val="333333"/>
          <w:sz w:val="32"/>
          <w:szCs w:val="32"/>
        </w:rPr>
      </w:pPr>
      <w:ins w:id="339" w:author="Unknown">
        <w:r w:rsidRPr="00AA07DB">
          <w:rPr>
            <w:color w:val="333333"/>
            <w:sz w:val="32"/>
            <w:szCs w:val="32"/>
          </w:rPr>
          <w:t>The syntax for Natural Join is,</w:t>
        </w:r>
      </w:ins>
    </w:p>
    <w:p w14:paraId="75D6E22A" w14:textId="77777777" w:rsidR="0061274D" w:rsidRPr="00AA07DB" w:rsidRDefault="0061274D" w:rsidP="0061274D">
      <w:pPr>
        <w:pStyle w:val="HTMLPreformatted"/>
        <w:shd w:val="clear" w:color="auto" w:fill="1E2A37"/>
        <w:spacing w:before="120" w:after="120"/>
        <w:rPr>
          <w:ins w:id="340" w:author="Unknown"/>
          <w:rStyle w:val="HTMLCode"/>
          <w:rFonts w:ascii="Times New Roman" w:hAnsi="Times New Roman" w:cs="Times New Roman"/>
          <w:color w:val="F8F8F2"/>
          <w:sz w:val="32"/>
          <w:szCs w:val="32"/>
        </w:rPr>
      </w:pPr>
      <w:ins w:id="341"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4FAF5A4C" w14:textId="77777777" w:rsidR="0061274D" w:rsidRPr="009D130E" w:rsidRDefault="0061274D" w:rsidP="009D130E">
      <w:pPr>
        <w:pStyle w:val="HTMLPreformatted"/>
        <w:shd w:val="clear" w:color="auto" w:fill="1E2A37"/>
        <w:spacing w:before="120" w:after="120"/>
        <w:rPr>
          <w:ins w:id="342" w:author="Unknown"/>
          <w:rFonts w:ascii="Times New Roman" w:hAnsi="Times New Roman" w:cs="Times New Roman"/>
          <w:color w:val="F8F8F2"/>
          <w:sz w:val="32"/>
          <w:szCs w:val="32"/>
        </w:rPr>
      </w:pPr>
      <w:ins w:id="343"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NATURAL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ins>
    </w:p>
    <w:p w14:paraId="1527E4F6" w14:textId="77777777" w:rsidR="0061274D" w:rsidRPr="00AA07DB" w:rsidRDefault="0061274D" w:rsidP="0061274D">
      <w:pPr>
        <w:pStyle w:val="Heading4"/>
        <w:spacing w:before="167" w:after="167"/>
        <w:rPr>
          <w:ins w:id="344" w:author="Unknown"/>
          <w:rFonts w:ascii="Times New Roman" w:hAnsi="Times New Roman" w:cs="Times New Roman"/>
          <w:b w:val="0"/>
          <w:bCs w:val="0"/>
          <w:color w:val="333333"/>
          <w:sz w:val="32"/>
          <w:szCs w:val="32"/>
        </w:rPr>
      </w:pPr>
      <w:ins w:id="345" w:author="Unknown">
        <w:r w:rsidRPr="00AA07DB">
          <w:rPr>
            <w:rFonts w:ascii="Times New Roman" w:hAnsi="Times New Roman" w:cs="Times New Roman"/>
            <w:b w:val="0"/>
            <w:bCs w:val="0"/>
            <w:color w:val="333333"/>
            <w:sz w:val="32"/>
            <w:szCs w:val="32"/>
          </w:rPr>
          <w:t>Example of Natural JOIN</w:t>
        </w:r>
      </w:ins>
    </w:p>
    <w:p w14:paraId="3687728E" w14:textId="77777777" w:rsidR="0061274D" w:rsidRPr="00AA07DB" w:rsidRDefault="0061274D" w:rsidP="0061274D">
      <w:pPr>
        <w:pStyle w:val="NormalWeb"/>
        <w:spacing w:before="0" w:beforeAutospacing="0" w:after="167" w:afterAutospacing="0"/>
        <w:rPr>
          <w:ins w:id="346" w:author="Unknown"/>
          <w:color w:val="333333"/>
          <w:sz w:val="32"/>
          <w:szCs w:val="32"/>
        </w:rPr>
      </w:pPr>
      <w:ins w:id="347" w:author="Unknown">
        <w:r w:rsidRPr="00AA07DB">
          <w:rPr>
            <w:color w:val="333333"/>
            <w:sz w:val="32"/>
            <w:szCs w:val="32"/>
          </w:rPr>
          <w:t>Here is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473048E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428C7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513E4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0108BD9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6A7F9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ACC4DA"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6382089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5EB80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C7B546"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763F229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911B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E318E6"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r w:rsidR="0061274D" w:rsidRPr="00AA07DB" w14:paraId="2170E08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1E0DF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0B596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bl>
    <w:p w14:paraId="0262E32E" w14:textId="77777777" w:rsidR="0061274D" w:rsidRPr="00AA07DB" w:rsidRDefault="0061274D" w:rsidP="0061274D">
      <w:pPr>
        <w:pStyle w:val="NormalWeb"/>
        <w:spacing w:before="0" w:beforeAutospacing="0" w:after="167" w:afterAutospacing="0"/>
        <w:rPr>
          <w:ins w:id="348" w:author="Unknown"/>
          <w:color w:val="333333"/>
          <w:sz w:val="32"/>
          <w:szCs w:val="32"/>
        </w:rPr>
      </w:pPr>
      <w:ins w:id="349" w:author="Unknown">
        <w:r w:rsidRPr="00AA07DB">
          <w:rPr>
            <w:color w:val="333333"/>
            <w:sz w:val="32"/>
            <w:szCs w:val="32"/>
          </w:rPr>
          <w:t>and the </w:t>
        </w:r>
        <w:proofErr w:type="spellStart"/>
        <w:r w:rsidRPr="00AA07DB">
          <w:rPr>
            <w:b/>
            <w:bCs/>
            <w:color w:val="333333"/>
            <w:sz w:val="32"/>
            <w:szCs w:val="32"/>
          </w:rPr>
          <w:t>class_info</w:t>
        </w:r>
        <w:proofErr w:type="spellEnd"/>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327D557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B21568"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EC0B6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3A723E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D4580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E65D4F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1887C24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1A170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F289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930E89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33E9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A384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64571802" w14:textId="77777777" w:rsidR="0061274D" w:rsidRPr="00AA07DB" w:rsidRDefault="0061274D" w:rsidP="0061274D">
      <w:pPr>
        <w:pStyle w:val="NormalWeb"/>
        <w:spacing w:before="0" w:beforeAutospacing="0" w:after="167" w:afterAutospacing="0"/>
        <w:rPr>
          <w:ins w:id="350" w:author="Unknown"/>
          <w:color w:val="333333"/>
          <w:sz w:val="32"/>
          <w:szCs w:val="32"/>
        </w:rPr>
      </w:pPr>
      <w:ins w:id="351" w:author="Unknown">
        <w:r w:rsidRPr="00AA07DB">
          <w:rPr>
            <w:b/>
            <w:bCs/>
            <w:color w:val="333333"/>
            <w:sz w:val="32"/>
            <w:szCs w:val="32"/>
          </w:rPr>
          <w:t>Natural join query will be,</w:t>
        </w:r>
      </w:ins>
    </w:p>
    <w:p w14:paraId="7C40EA8D" w14:textId="0BB4324F" w:rsidR="0061274D" w:rsidRPr="00AA07DB" w:rsidRDefault="0061274D" w:rsidP="0061274D">
      <w:pPr>
        <w:pStyle w:val="HTMLPreformatted"/>
        <w:shd w:val="clear" w:color="auto" w:fill="1E2A37"/>
        <w:spacing w:before="120" w:after="120"/>
        <w:rPr>
          <w:ins w:id="352" w:author="Unknown"/>
          <w:rFonts w:ascii="Times New Roman" w:hAnsi="Times New Roman" w:cs="Times New Roman"/>
          <w:color w:val="F8F8F2"/>
          <w:sz w:val="32"/>
          <w:szCs w:val="32"/>
        </w:rPr>
      </w:pPr>
      <w:ins w:id="35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NATURAL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1731DA7" w14:textId="77777777" w:rsidR="0061274D" w:rsidRPr="00AA07DB" w:rsidRDefault="0061274D" w:rsidP="0061274D">
      <w:pPr>
        <w:pStyle w:val="NormalWeb"/>
        <w:spacing w:before="0" w:beforeAutospacing="0" w:after="167" w:afterAutospacing="0"/>
        <w:rPr>
          <w:ins w:id="354" w:author="Unknown"/>
          <w:color w:val="333333"/>
          <w:sz w:val="32"/>
          <w:szCs w:val="32"/>
        </w:rPr>
      </w:pPr>
      <w:ins w:id="355" w:author="Unknown">
        <w:r w:rsidRPr="00AA07DB">
          <w:rPr>
            <w:color w:val="333333"/>
            <w:sz w:val="32"/>
            <w:szCs w:val="32"/>
          </w:rPr>
          <w:t xml:space="preserve">The </w:t>
        </w:r>
        <w:proofErr w:type="spellStart"/>
        <w:r w:rsidRPr="00AA07DB">
          <w:rPr>
            <w:color w:val="333333"/>
            <w:sz w:val="32"/>
            <w:szCs w:val="32"/>
          </w:rPr>
          <w:t>resultset</w:t>
        </w:r>
        <w:proofErr w:type="spellEnd"/>
        <w:r w:rsidRPr="00AA07DB">
          <w:rPr>
            <w:color w:val="333333"/>
            <w:sz w:val="32"/>
            <w:szCs w:val="32"/>
          </w:rPr>
          <w:t xml:space="preserv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6"/>
        <w:gridCol w:w="3668"/>
        <w:gridCol w:w="5028"/>
      </w:tblGrid>
      <w:tr w:rsidR="0061274D" w:rsidRPr="00AA07DB" w14:paraId="66ECEEA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45886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8DBC9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89C8E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36B3F6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8D5B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09C7D0"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43359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6EB977D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6BA3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7B1D06"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1535B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64D36A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C37DB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9BC75"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1FC1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0B36E22A" w14:textId="77777777" w:rsidR="0061274D" w:rsidRPr="00AA07DB" w:rsidRDefault="00000000" w:rsidP="0061274D">
      <w:pPr>
        <w:spacing w:before="335" w:after="335"/>
        <w:rPr>
          <w:ins w:id="356" w:author="Unknown"/>
          <w:rFonts w:ascii="Times New Roman" w:hAnsi="Times New Roman" w:cs="Times New Roman"/>
          <w:sz w:val="32"/>
          <w:szCs w:val="32"/>
        </w:rPr>
      </w:pPr>
      <w:ins w:id="357" w:author="Unknown">
        <w:r>
          <w:rPr>
            <w:rFonts w:ascii="Times New Roman" w:hAnsi="Times New Roman" w:cs="Times New Roman"/>
            <w:sz w:val="32"/>
            <w:szCs w:val="32"/>
          </w:rPr>
          <w:pict w14:anchorId="6A102F7F">
            <v:rect id="_x0000_i1111" style="width:0;height:0" o:hralign="center" o:hrstd="t" o:hrnoshade="t" o:hr="t" fillcolor="#333" stroked="f"/>
          </w:pict>
        </w:r>
      </w:ins>
    </w:p>
    <w:p w14:paraId="538F26F8" w14:textId="77777777" w:rsidR="0061274D" w:rsidRPr="00006C7F" w:rsidRDefault="0061274D" w:rsidP="0061274D">
      <w:pPr>
        <w:pStyle w:val="Heading2"/>
        <w:spacing w:before="335" w:beforeAutospacing="0" w:after="167" w:afterAutospacing="0"/>
        <w:rPr>
          <w:ins w:id="358" w:author="Unknown"/>
          <w:bCs w:val="0"/>
          <w:color w:val="FF0000"/>
          <w:sz w:val="32"/>
          <w:szCs w:val="32"/>
          <w:u w:val="single"/>
        </w:rPr>
      </w:pPr>
      <w:ins w:id="359" w:author="Unknown">
        <w:r w:rsidRPr="00006C7F">
          <w:rPr>
            <w:bCs w:val="0"/>
            <w:color w:val="FF0000"/>
            <w:sz w:val="32"/>
            <w:szCs w:val="32"/>
            <w:u w:val="single"/>
          </w:rPr>
          <w:t>OUTER JOIN</w:t>
        </w:r>
      </w:ins>
    </w:p>
    <w:p w14:paraId="35D6DD66" w14:textId="77777777" w:rsidR="0061274D" w:rsidRPr="00AA07DB" w:rsidRDefault="0061274D" w:rsidP="0061274D">
      <w:pPr>
        <w:pStyle w:val="NormalWeb"/>
        <w:spacing w:before="0" w:beforeAutospacing="0" w:after="167" w:afterAutospacing="0"/>
        <w:rPr>
          <w:ins w:id="360" w:author="Unknown"/>
          <w:color w:val="333333"/>
          <w:sz w:val="32"/>
          <w:szCs w:val="32"/>
        </w:rPr>
      </w:pPr>
      <w:ins w:id="361" w:author="Unknown">
        <w:r w:rsidRPr="00AA07DB">
          <w:rPr>
            <w:color w:val="333333"/>
            <w:sz w:val="32"/>
            <w:szCs w:val="32"/>
          </w:rPr>
          <w:t xml:space="preserve">Outer Join is based on both </w:t>
        </w:r>
        <w:r w:rsidRPr="00D430A0">
          <w:rPr>
            <w:color w:val="333333"/>
            <w:sz w:val="32"/>
            <w:szCs w:val="32"/>
            <w:highlight w:val="yellow"/>
          </w:rPr>
          <w:t>matched and unmatched data</w:t>
        </w:r>
        <w:r w:rsidRPr="00AA07DB">
          <w:rPr>
            <w:color w:val="333333"/>
            <w:sz w:val="32"/>
            <w:szCs w:val="32"/>
          </w:rPr>
          <w:t>. Outer Joins subdivide further into,</w:t>
        </w:r>
      </w:ins>
    </w:p>
    <w:p w14:paraId="0EF85BB6" w14:textId="77777777" w:rsidR="0061274D" w:rsidRPr="00AA07DB" w:rsidRDefault="0061274D" w:rsidP="0061274D">
      <w:pPr>
        <w:numPr>
          <w:ilvl w:val="0"/>
          <w:numId w:val="31"/>
        </w:numPr>
        <w:spacing w:before="100" w:beforeAutospacing="1" w:after="100" w:afterAutospacing="1" w:line="502" w:lineRule="atLeast"/>
        <w:rPr>
          <w:ins w:id="362" w:author="Unknown"/>
          <w:rFonts w:ascii="Times New Roman" w:hAnsi="Times New Roman" w:cs="Times New Roman"/>
          <w:color w:val="333333"/>
          <w:sz w:val="32"/>
          <w:szCs w:val="32"/>
        </w:rPr>
      </w:pPr>
      <w:ins w:id="363" w:author="Unknown">
        <w:r w:rsidRPr="00AA07DB">
          <w:rPr>
            <w:rFonts w:ascii="Times New Roman" w:hAnsi="Times New Roman" w:cs="Times New Roman"/>
            <w:color w:val="333333"/>
            <w:sz w:val="32"/>
            <w:szCs w:val="32"/>
          </w:rPr>
          <w:t>Left Outer Join</w:t>
        </w:r>
      </w:ins>
    </w:p>
    <w:p w14:paraId="68E31DCC" w14:textId="77777777" w:rsidR="0061274D" w:rsidRPr="00AA07DB" w:rsidRDefault="0061274D" w:rsidP="0061274D">
      <w:pPr>
        <w:numPr>
          <w:ilvl w:val="0"/>
          <w:numId w:val="31"/>
        </w:numPr>
        <w:spacing w:before="100" w:beforeAutospacing="1" w:after="100" w:afterAutospacing="1" w:line="502" w:lineRule="atLeast"/>
        <w:rPr>
          <w:ins w:id="364" w:author="Unknown"/>
          <w:rFonts w:ascii="Times New Roman" w:hAnsi="Times New Roman" w:cs="Times New Roman"/>
          <w:color w:val="333333"/>
          <w:sz w:val="32"/>
          <w:szCs w:val="32"/>
        </w:rPr>
      </w:pPr>
      <w:ins w:id="365" w:author="Unknown">
        <w:r w:rsidRPr="00AA07DB">
          <w:rPr>
            <w:rFonts w:ascii="Times New Roman" w:hAnsi="Times New Roman" w:cs="Times New Roman"/>
            <w:color w:val="333333"/>
            <w:sz w:val="32"/>
            <w:szCs w:val="32"/>
          </w:rPr>
          <w:t>Right Outer Join</w:t>
        </w:r>
      </w:ins>
    </w:p>
    <w:p w14:paraId="6BFAFC4A" w14:textId="77777777" w:rsidR="0061274D" w:rsidRPr="00AA07DB" w:rsidRDefault="0061274D" w:rsidP="0061274D">
      <w:pPr>
        <w:numPr>
          <w:ilvl w:val="0"/>
          <w:numId w:val="31"/>
        </w:numPr>
        <w:spacing w:before="100" w:beforeAutospacing="1" w:after="100" w:afterAutospacing="1" w:line="502" w:lineRule="atLeast"/>
        <w:rPr>
          <w:ins w:id="366" w:author="Unknown"/>
          <w:rFonts w:ascii="Times New Roman" w:hAnsi="Times New Roman" w:cs="Times New Roman"/>
          <w:color w:val="333333"/>
          <w:sz w:val="32"/>
          <w:szCs w:val="32"/>
        </w:rPr>
      </w:pPr>
      <w:ins w:id="367" w:author="Unknown">
        <w:r w:rsidRPr="00AA07DB">
          <w:rPr>
            <w:rFonts w:ascii="Times New Roman" w:hAnsi="Times New Roman" w:cs="Times New Roman"/>
            <w:color w:val="333333"/>
            <w:sz w:val="32"/>
            <w:szCs w:val="32"/>
          </w:rPr>
          <w:t>Full Outer Join</w:t>
        </w:r>
      </w:ins>
    </w:p>
    <w:p w14:paraId="16AD9347" w14:textId="77777777" w:rsidR="0061274D" w:rsidRPr="00AA07DB" w:rsidRDefault="00000000" w:rsidP="0061274D">
      <w:pPr>
        <w:spacing w:before="335" w:after="335" w:line="240" w:lineRule="auto"/>
        <w:rPr>
          <w:ins w:id="368" w:author="Unknown"/>
          <w:rFonts w:ascii="Times New Roman" w:hAnsi="Times New Roman" w:cs="Times New Roman"/>
          <w:sz w:val="32"/>
          <w:szCs w:val="32"/>
        </w:rPr>
      </w:pPr>
      <w:ins w:id="369" w:author="Unknown">
        <w:r>
          <w:rPr>
            <w:rFonts w:ascii="Times New Roman" w:hAnsi="Times New Roman" w:cs="Times New Roman"/>
            <w:sz w:val="32"/>
            <w:szCs w:val="32"/>
          </w:rPr>
          <w:pict w14:anchorId="09FB144D">
            <v:rect id="_x0000_i1112" style="width:0;height:0" o:hralign="center" o:hrstd="t" o:hrnoshade="t" o:hr="t" fillcolor="#333" stroked="f"/>
          </w:pict>
        </w:r>
      </w:ins>
    </w:p>
    <w:p w14:paraId="1BF7CFF4" w14:textId="77777777" w:rsidR="0061274D" w:rsidRDefault="0061274D" w:rsidP="0061274D">
      <w:pPr>
        <w:pStyle w:val="Heading3"/>
        <w:spacing w:before="335" w:after="167"/>
        <w:rPr>
          <w:rFonts w:ascii="Times New Roman" w:hAnsi="Times New Roman" w:cs="Times New Roman"/>
          <w:bCs w:val="0"/>
          <w:color w:val="FF0000"/>
          <w:sz w:val="32"/>
          <w:szCs w:val="32"/>
        </w:rPr>
      </w:pPr>
      <w:ins w:id="370" w:author="Unknown">
        <w:r w:rsidRPr="00006C7F">
          <w:rPr>
            <w:rFonts w:ascii="Times New Roman" w:hAnsi="Times New Roman" w:cs="Times New Roman"/>
            <w:bCs w:val="0"/>
            <w:color w:val="FF0000"/>
            <w:sz w:val="32"/>
            <w:szCs w:val="32"/>
          </w:rPr>
          <w:t>LEFT Outer Join</w:t>
        </w:r>
      </w:ins>
    </w:p>
    <w:p w14:paraId="0CF19039" w14:textId="77777777" w:rsidR="00006C7F" w:rsidRPr="00006C7F" w:rsidRDefault="00006C7F" w:rsidP="00006C7F">
      <w:pPr>
        <w:rPr>
          <w:ins w:id="371" w:author="Unknown"/>
        </w:rPr>
      </w:pPr>
      <w:r>
        <w:rPr>
          <w:noProof/>
          <w:lang w:val="en-IN" w:eastAsia="en-IN"/>
        </w:rPr>
        <w:drawing>
          <wp:inline distT="0" distB="0" distL="0" distR="0" wp14:anchorId="00467670" wp14:editId="2A3A5D76">
            <wp:extent cx="4104005" cy="2764155"/>
            <wp:effectExtent l="0" t="0" r="0" b="0"/>
            <wp:docPr id="4" name="Picture 4" descr="SQL Server Left Outer Join Real-time Example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Server Left Outer Join Real-time Example - Dot Net Tutorial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04005" cy="2764155"/>
                    </a:xfrm>
                    <a:prstGeom prst="rect">
                      <a:avLst/>
                    </a:prstGeom>
                    <a:noFill/>
                    <a:ln>
                      <a:noFill/>
                    </a:ln>
                  </pic:spPr>
                </pic:pic>
              </a:graphicData>
            </a:graphic>
          </wp:inline>
        </w:drawing>
      </w:r>
    </w:p>
    <w:p w14:paraId="2A36803F" w14:textId="77777777" w:rsidR="0061274D" w:rsidRPr="00AA07DB" w:rsidRDefault="0061274D" w:rsidP="0061274D">
      <w:pPr>
        <w:pStyle w:val="NormalWeb"/>
        <w:spacing w:before="0" w:beforeAutospacing="0" w:after="167" w:afterAutospacing="0"/>
        <w:rPr>
          <w:ins w:id="372" w:author="Unknown"/>
          <w:color w:val="333333"/>
          <w:sz w:val="32"/>
          <w:szCs w:val="32"/>
        </w:rPr>
      </w:pPr>
      <w:ins w:id="373" w:author="Unknown">
        <w:r w:rsidRPr="00AA07DB">
          <w:rPr>
            <w:color w:val="333333"/>
            <w:sz w:val="32"/>
            <w:szCs w:val="32"/>
          </w:rPr>
          <w:t xml:space="preserve">The left outer join returns a </w:t>
        </w:r>
        <w:proofErr w:type="spellStart"/>
        <w:r w:rsidRPr="00AA07DB">
          <w:rPr>
            <w:color w:val="333333"/>
            <w:sz w:val="32"/>
            <w:szCs w:val="32"/>
          </w:rPr>
          <w:t>resultset</w:t>
        </w:r>
        <w:proofErr w:type="spellEnd"/>
        <w:r w:rsidRPr="00AA07DB">
          <w:rPr>
            <w:color w:val="333333"/>
            <w:sz w:val="32"/>
            <w:szCs w:val="32"/>
          </w:rPr>
          <w:t xml:space="preserve"> table with the </w:t>
        </w:r>
        <w:r w:rsidRPr="00AA07DB">
          <w:rPr>
            <w:b/>
            <w:bCs/>
            <w:color w:val="333333"/>
            <w:sz w:val="32"/>
            <w:szCs w:val="32"/>
          </w:rPr>
          <w:t>matched data</w:t>
        </w:r>
        <w:r w:rsidRPr="00AA07DB">
          <w:rPr>
            <w:color w:val="333333"/>
            <w:sz w:val="32"/>
            <w:szCs w:val="32"/>
          </w:rPr>
          <w:t> from the two tables and then the remaining rows of the </w:t>
        </w:r>
        <w:r w:rsidRPr="00AA07DB">
          <w:rPr>
            <w:b/>
            <w:bCs/>
            <w:color w:val="333333"/>
            <w:sz w:val="32"/>
            <w:szCs w:val="32"/>
          </w:rPr>
          <w:t>left</w:t>
        </w:r>
        <w:r w:rsidRPr="00AA07DB">
          <w:rPr>
            <w:color w:val="333333"/>
            <w:sz w:val="32"/>
            <w:szCs w:val="32"/>
          </w:rPr>
          <w:t> table and null from the </w:t>
        </w:r>
        <w:r w:rsidRPr="00AA07DB">
          <w:rPr>
            <w:b/>
            <w:bCs/>
            <w:color w:val="333333"/>
            <w:sz w:val="32"/>
            <w:szCs w:val="32"/>
          </w:rPr>
          <w:t>right</w:t>
        </w:r>
        <w:r w:rsidRPr="00AA07DB">
          <w:rPr>
            <w:color w:val="333333"/>
            <w:sz w:val="32"/>
            <w:szCs w:val="32"/>
          </w:rPr>
          <w:t> table's columns.</w:t>
        </w:r>
      </w:ins>
    </w:p>
    <w:p w14:paraId="07E2CACE" w14:textId="77777777" w:rsidR="0061274D" w:rsidRPr="00AA07DB" w:rsidRDefault="0061274D" w:rsidP="0061274D">
      <w:pPr>
        <w:pStyle w:val="NormalWeb"/>
        <w:spacing w:before="0" w:beforeAutospacing="0" w:after="167" w:afterAutospacing="0"/>
        <w:rPr>
          <w:ins w:id="374" w:author="Unknown"/>
          <w:color w:val="333333"/>
          <w:sz w:val="32"/>
          <w:szCs w:val="32"/>
        </w:rPr>
      </w:pPr>
      <w:ins w:id="375" w:author="Unknown">
        <w:r w:rsidRPr="00AA07DB">
          <w:rPr>
            <w:color w:val="333333"/>
            <w:sz w:val="32"/>
            <w:szCs w:val="32"/>
          </w:rPr>
          <w:lastRenderedPageBreak/>
          <w:t>Syntax for Left Outer Join is,</w:t>
        </w:r>
      </w:ins>
    </w:p>
    <w:p w14:paraId="228AF31D" w14:textId="77777777" w:rsidR="0061274D" w:rsidRPr="00AA07DB" w:rsidRDefault="0061274D" w:rsidP="0061274D">
      <w:pPr>
        <w:pStyle w:val="HTMLPreformatted"/>
        <w:shd w:val="clear" w:color="auto" w:fill="1E2A37"/>
        <w:spacing w:before="120" w:after="120"/>
        <w:rPr>
          <w:ins w:id="376" w:author="Unknown"/>
          <w:rStyle w:val="HTMLCode"/>
          <w:rFonts w:ascii="Times New Roman" w:hAnsi="Times New Roman" w:cs="Times New Roman"/>
          <w:color w:val="F8F8F2"/>
          <w:sz w:val="32"/>
          <w:szCs w:val="32"/>
        </w:rPr>
      </w:pPr>
      <w:ins w:id="37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479D74CE" w14:textId="77777777" w:rsidR="0061274D" w:rsidRPr="00AA07DB" w:rsidRDefault="0061274D" w:rsidP="0061274D">
      <w:pPr>
        <w:pStyle w:val="HTMLPreformatted"/>
        <w:shd w:val="clear" w:color="auto" w:fill="1E2A37"/>
        <w:spacing w:before="120" w:after="120"/>
        <w:rPr>
          <w:ins w:id="378" w:author="Unknown"/>
          <w:rStyle w:val="HTMLCode"/>
          <w:rFonts w:ascii="Times New Roman" w:hAnsi="Times New Roman" w:cs="Times New Roman"/>
          <w:color w:val="F8F8F2"/>
          <w:sz w:val="32"/>
          <w:szCs w:val="32"/>
        </w:rPr>
      </w:pPr>
      <w:ins w:id="379"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LEFT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ins>
    </w:p>
    <w:p w14:paraId="7E96D16F" w14:textId="77777777" w:rsidR="0061274D" w:rsidRPr="00AA07DB" w:rsidRDefault="0061274D" w:rsidP="0061274D">
      <w:pPr>
        <w:pStyle w:val="HTMLPreformatted"/>
        <w:shd w:val="clear" w:color="auto" w:fill="1E2A37"/>
        <w:spacing w:before="120" w:after="120"/>
        <w:rPr>
          <w:ins w:id="380" w:author="Unknown"/>
          <w:rFonts w:ascii="Times New Roman" w:hAnsi="Times New Roman" w:cs="Times New Roman"/>
          <w:color w:val="F8F8F2"/>
          <w:sz w:val="32"/>
          <w:szCs w:val="32"/>
        </w:rPr>
      </w:pPr>
      <w:ins w:id="381"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7AED7DEA" w14:textId="77777777" w:rsidR="0061274D" w:rsidRPr="00AA07DB" w:rsidRDefault="0061274D" w:rsidP="0061274D">
      <w:pPr>
        <w:pStyle w:val="NormalWeb"/>
        <w:spacing w:before="0" w:beforeAutospacing="0" w:after="167" w:afterAutospacing="0"/>
        <w:rPr>
          <w:ins w:id="382" w:author="Unknown"/>
          <w:color w:val="333333"/>
          <w:sz w:val="32"/>
          <w:szCs w:val="32"/>
        </w:rPr>
      </w:pPr>
      <w:ins w:id="383" w:author="Unknown">
        <w:r w:rsidRPr="00AA07DB">
          <w:rPr>
            <w:color w:val="333333"/>
            <w:sz w:val="32"/>
            <w:szCs w:val="32"/>
          </w:rPr>
          <w:t>To specify a condition, we use the </w:t>
        </w:r>
        <w:r w:rsidRPr="00AA07DB">
          <w:rPr>
            <w:rStyle w:val="HTMLCode"/>
            <w:rFonts w:ascii="Times New Roman" w:hAnsi="Times New Roman" w:cs="Times New Roman"/>
            <w:color w:val="C7254E"/>
            <w:sz w:val="32"/>
            <w:szCs w:val="32"/>
            <w:shd w:val="clear" w:color="auto" w:fill="F9F2F4"/>
          </w:rPr>
          <w:t>ON</w:t>
        </w:r>
        <w:r w:rsidRPr="00AA07DB">
          <w:rPr>
            <w:color w:val="333333"/>
            <w:sz w:val="32"/>
            <w:szCs w:val="32"/>
          </w:rPr>
          <w:t> keyword with Outer Join.</w:t>
        </w:r>
      </w:ins>
    </w:p>
    <w:p w14:paraId="04047E1C" w14:textId="77777777" w:rsidR="0061274D" w:rsidRPr="00AA07DB" w:rsidRDefault="0061274D" w:rsidP="0061274D">
      <w:pPr>
        <w:pStyle w:val="NormalWeb"/>
        <w:spacing w:before="0" w:beforeAutospacing="0" w:after="167" w:afterAutospacing="0"/>
        <w:rPr>
          <w:ins w:id="384" w:author="Unknown"/>
          <w:color w:val="333333"/>
          <w:sz w:val="32"/>
          <w:szCs w:val="32"/>
        </w:rPr>
      </w:pPr>
      <w:ins w:id="385" w:author="Unknown">
        <w:r w:rsidRPr="00AA07DB">
          <w:rPr>
            <w:color w:val="333333"/>
            <w:sz w:val="32"/>
            <w:szCs w:val="32"/>
          </w:rPr>
          <w:t>Left outer Join Syntax for </w:t>
        </w:r>
        <w:r w:rsidRPr="00AA07DB">
          <w:rPr>
            <w:b/>
            <w:bCs/>
            <w:color w:val="333333"/>
            <w:sz w:val="32"/>
            <w:szCs w:val="32"/>
          </w:rPr>
          <w:t>Oracle</w:t>
        </w:r>
        <w:r w:rsidRPr="00AA07DB">
          <w:rPr>
            <w:color w:val="333333"/>
            <w:sz w:val="32"/>
            <w:szCs w:val="32"/>
          </w:rPr>
          <w:t> is,</w:t>
        </w:r>
      </w:ins>
    </w:p>
    <w:p w14:paraId="3B66B4A4" w14:textId="77777777" w:rsidR="0061274D" w:rsidRPr="00AA07DB" w:rsidRDefault="0061274D" w:rsidP="0061274D">
      <w:pPr>
        <w:pStyle w:val="HTMLPreformatted"/>
        <w:shd w:val="clear" w:color="auto" w:fill="1E2A37"/>
        <w:spacing w:before="120" w:after="120"/>
        <w:rPr>
          <w:ins w:id="386" w:author="Unknown"/>
          <w:rStyle w:val="HTMLCode"/>
          <w:rFonts w:ascii="Times New Roman" w:hAnsi="Times New Roman" w:cs="Times New Roman"/>
          <w:color w:val="F8F8F2"/>
          <w:sz w:val="32"/>
          <w:szCs w:val="32"/>
        </w:rPr>
      </w:pPr>
      <w:ins w:id="38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6E2CC174" w14:textId="77777777" w:rsidR="0061274D" w:rsidRPr="00AA07DB" w:rsidRDefault="0061274D" w:rsidP="0061274D">
      <w:pPr>
        <w:pStyle w:val="HTMLPreformatted"/>
        <w:shd w:val="clear" w:color="auto" w:fill="1E2A37"/>
        <w:spacing w:before="120" w:after="120"/>
        <w:rPr>
          <w:ins w:id="388" w:author="Unknown"/>
          <w:rFonts w:ascii="Times New Roman" w:hAnsi="Times New Roman" w:cs="Times New Roman"/>
          <w:color w:val="F8F8F2"/>
          <w:sz w:val="32"/>
          <w:szCs w:val="32"/>
        </w:rPr>
      </w:pPr>
      <w:ins w:id="389"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proofErr w:type="gramStart"/>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F8F8F2"/>
            <w:sz w:val="32"/>
            <w:szCs w:val="32"/>
          </w:rPr>
          <w:t>+);</w:t>
        </w:r>
      </w:ins>
    </w:p>
    <w:p w14:paraId="46068317" w14:textId="77777777" w:rsidR="0061274D" w:rsidRPr="00AA07DB" w:rsidRDefault="00000000" w:rsidP="0061274D">
      <w:pPr>
        <w:spacing w:before="335" w:after="335"/>
        <w:rPr>
          <w:ins w:id="390" w:author="Unknown"/>
          <w:rFonts w:ascii="Times New Roman" w:hAnsi="Times New Roman" w:cs="Times New Roman"/>
          <w:sz w:val="32"/>
          <w:szCs w:val="32"/>
        </w:rPr>
      </w:pPr>
      <w:ins w:id="391" w:author="Unknown">
        <w:r>
          <w:rPr>
            <w:rFonts w:ascii="Times New Roman" w:hAnsi="Times New Roman" w:cs="Times New Roman"/>
            <w:sz w:val="32"/>
            <w:szCs w:val="32"/>
          </w:rPr>
          <w:pict w14:anchorId="1C20493E">
            <v:rect id="_x0000_i1113" style="width:0;height:0" o:hralign="center" o:hrstd="t" o:hrnoshade="t" o:hr="t" fillcolor="#333" stroked="f"/>
          </w:pict>
        </w:r>
      </w:ins>
    </w:p>
    <w:p w14:paraId="02DFDE41" w14:textId="77777777" w:rsidR="0061274D" w:rsidRPr="00AA07DB" w:rsidRDefault="0061274D" w:rsidP="0061274D">
      <w:pPr>
        <w:pStyle w:val="Heading4"/>
        <w:spacing w:before="167" w:after="167"/>
        <w:rPr>
          <w:ins w:id="392" w:author="Unknown"/>
          <w:rFonts w:ascii="Times New Roman" w:hAnsi="Times New Roman" w:cs="Times New Roman"/>
          <w:b w:val="0"/>
          <w:bCs w:val="0"/>
          <w:color w:val="333333"/>
          <w:sz w:val="32"/>
          <w:szCs w:val="32"/>
        </w:rPr>
      </w:pPr>
      <w:ins w:id="393" w:author="Unknown">
        <w:r w:rsidRPr="00AA07DB">
          <w:rPr>
            <w:rFonts w:ascii="Times New Roman" w:hAnsi="Times New Roman" w:cs="Times New Roman"/>
            <w:b w:val="0"/>
            <w:bCs w:val="0"/>
            <w:color w:val="333333"/>
            <w:sz w:val="32"/>
            <w:szCs w:val="32"/>
          </w:rPr>
          <w:t>Example of Left Outer Join</w:t>
        </w:r>
      </w:ins>
    </w:p>
    <w:p w14:paraId="615E0F5F" w14:textId="77777777" w:rsidR="0061274D" w:rsidRPr="00AA07DB" w:rsidRDefault="0061274D" w:rsidP="0061274D">
      <w:pPr>
        <w:pStyle w:val="NormalWeb"/>
        <w:spacing w:before="0" w:beforeAutospacing="0" w:after="167" w:afterAutospacing="0"/>
        <w:rPr>
          <w:ins w:id="394" w:author="Unknown"/>
          <w:color w:val="333333"/>
          <w:sz w:val="32"/>
          <w:szCs w:val="32"/>
        </w:rPr>
      </w:pPr>
      <w:ins w:id="395" w:author="Unknown">
        <w:r w:rsidRPr="00AA07DB">
          <w:rPr>
            <w:color w:val="333333"/>
            <w:sz w:val="32"/>
            <w:szCs w:val="32"/>
          </w:rPr>
          <w:t>Here is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0AC0DA8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808C5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95253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648E40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8C9E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B3E612"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16741D7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03CAB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299EF09"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3793637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9C099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27F29E"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r w:rsidR="0061274D" w:rsidRPr="00AA07DB" w14:paraId="6EF374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5B1AA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1962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5F046AA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C880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FA7FC5"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ashish</w:t>
            </w:r>
            <w:proofErr w:type="spellEnd"/>
          </w:p>
        </w:tc>
      </w:tr>
    </w:tbl>
    <w:p w14:paraId="477C6A74" w14:textId="77777777" w:rsidR="0061274D" w:rsidRPr="00AA07DB" w:rsidRDefault="0061274D" w:rsidP="0061274D">
      <w:pPr>
        <w:pStyle w:val="NormalWeb"/>
        <w:spacing w:before="0" w:beforeAutospacing="0" w:after="167" w:afterAutospacing="0"/>
        <w:rPr>
          <w:ins w:id="396" w:author="Unknown"/>
          <w:color w:val="333333"/>
          <w:sz w:val="32"/>
          <w:szCs w:val="32"/>
        </w:rPr>
      </w:pPr>
      <w:ins w:id="397" w:author="Unknown">
        <w:r w:rsidRPr="00AA07DB">
          <w:rPr>
            <w:color w:val="333333"/>
            <w:sz w:val="32"/>
            <w:szCs w:val="32"/>
          </w:rPr>
          <w:lastRenderedPageBreak/>
          <w:t>and the </w:t>
        </w:r>
        <w:proofErr w:type="spellStart"/>
        <w:r w:rsidRPr="00AA07DB">
          <w:rPr>
            <w:b/>
            <w:bCs/>
            <w:color w:val="333333"/>
            <w:sz w:val="32"/>
            <w:szCs w:val="32"/>
          </w:rPr>
          <w:t>class_info</w:t>
        </w:r>
        <w:proofErr w:type="spellEnd"/>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4DC0EA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0CB032"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D02FA8" w14:textId="46027B98" w:rsidR="0061274D" w:rsidRPr="00AA07DB" w:rsidRDefault="00D430A0">
            <w:pPr>
              <w:spacing w:after="335"/>
              <w:rPr>
                <w:rFonts w:ascii="Times New Roman" w:hAnsi="Times New Roman" w:cs="Times New Roman"/>
                <w:b/>
                <w:bCs/>
                <w:color w:val="333333"/>
                <w:sz w:val="32"/>
                <w:szCs w:val="32"/>
              </w:rPr>
            </w:pPr>
            <w:r>
              <w:rPr>
                <w:rFonts w:ascii="Times New Roman" w:hAnsi="Times New Roman" w:cs="Times New Roman"/>
                <w:b/>
                <w:bCs/>
                <w:color w:val="333333"/>
                <w:sz w:val="32"/>
                <w:szCs w:val="32"/>
              </w:rPr>
              <w:t>State</w:t>
            </w:r>
          </w:p>
        </w:tc>
      </w:tr>
      <w:tr w:rsidR="0061274D" w:rsidRPr="00AA07DB" w14:paraId="477DDFC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CE0643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70A52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5F893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FFB2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73DD2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630207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5025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B956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057626B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5B197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EC39E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5344AF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B70A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1F6A0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322CC231" w14:textId="77777777" w:rsidR="0061274D" w:rsidRPr="00AA07DB" w:rsidRDefault="0061274D" w:rsidP="0061274D">
      <w:pPr>
        <w:pStyle w:val="NormalWeb"/>
        <w:spacing w:before="0" w:beforeAutospacing="0" w:after="167" w:afterAutospacing="0"/>
        <w:rPr>
          <w:ins w:id="398" w:author="Unknown"/>
          <w:color w:val="333333"/>
          <w:sz w:val="32"/>
          <w:szCs w:val="32"/>
        </w:rPr>
      </w:pPr>
      <w:ins w:id="399" w:author="Unknown">
        <w:r w:rsidRPr="00AA07DB">
          <w:rPr>
            <w:b/>
            <w:bCs/>
            <w:color w:val="333333"/>
            <w:sz w:val="32"/>
            <w:szCs w:val="32"/>
          </w:rPr>
          <w:t>Left Outer Join</w:t>
        </w:r>
        <w:r w:rsidRPr="00AA07DB">
          <w:rPr>
            <w:color w:val="333333"/>
            <w:sz w:val="32"/>
            <w:szCs w:val="32"/>
          </w:rPr>
          <w:t> query will be,</w:t>
        </w:r>
      </w:ins>
    </w:p>
    <w:p w14:paraId="7A22B12E" w14:textId="77777777" w:rsidR="0061274D" w:rsidRPr="00AA07DB" w:rsidRDefault="0061274D" w:rsidP="0061274D">
      <w:pPr>
        <w:pStyle w:val="HTMLPreformatted"/>
        <w:shd w:val="clear" w:color="auto" w:fill="1E2A37"/>
        <w:spacing w:before="120" w:after="120"/>
        <w:rPr>
          <w:ins w:id="400" w:author="Unknown"/>
          <w:rStyle w:val="HTMLCode"/>
          <w:rFonts w:ascii="Times New Roman" w:hAnsi="Times New Roman" w:cs="Times New Roman"/>
          <w:color w:val="F8F8F2"/>
          <w:sz w:val="32"/>
          <w:szCs w:val="32"/>
        </w:rPr>
      </w:pPr>
      <w:ins w:id="401"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LEFT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1FF43AAF" w14:textId="77777777" w:rsidR="0061274D" w:rsidRPr="00AA07DB" w:rsidRDefault="0061274D" w:rsidP="0061274D">
      <w:pPr>
        <w:pStyle w:val="NormalWeb"/>
        <w:spacing w:before="0" w:beforeAutospacing="0" w:after="167" w:afterAutospacing="0"/>
        <w:rPr>
          <w:ins w:id="402" w:author="Unknown"/>
          <w:color w:val="333333"/>
          <w:sz w:val="32"/>
          <w:szCs w:val="32"/>
        </w:rPr>
      </w:pPr>
      <w:ins w:id="403" w:author="Unknown">
        <w:r w:rsidRPr="00AA07DB">
          <w:rPr>
            <w:color w:val="333333"/>
            <w:sz w:val="32"/>
            <w:szCs w:val="32"/>
          </w:rPr>
          <w:t xml:space="preserve">The </w:t>
        </w:r>
        <w:proofErr w:type="spellStart"/>
        <w:r w:rsidRPr="00AA07DB">
          <w:rPr>
            <w:color w:val="333333"/>
            <w:sz w:val="32"/>
            <w:szCs w:val="32"/>
          </w:rPr>
          <w:t>resultset</w:t>
        </w:r>
        <w:proofErr w:type="spellEnd"/>
        <w:r w:rsidRPr="00AA07DB">
          <w:rPr>
            <w:color w:val="333333"/>
            <w:sz w:val="32"/>
            <w:szCs w:val="32"/>
          </w:rPr>
          <w:t xml:space="preserv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3"/>
        <w:gridCol w:w="3021"/>
        <w:gridCol w:w="1857"/>
        <w:gridCol w:w="4141"/>
      </w:tblGrid>
      <w:tr w:rsidR="0061274D" w:rsidRPr="00AA07DB" w14:paraId="116E4A5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77C008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2DE4C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AFAD0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8E62B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7C8A9A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F26E4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17828C"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F7FC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68FDA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5AEF9FF9" w14:textId="77777777" w:rsidTr="00C15E5E">
        <w:trPr>
          <w:trHeight w:val="95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226A8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5E841B"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FED45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22470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5AA94C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D8ED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1A0E05"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98CD5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09DE7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24F0AB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BE7FA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7574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15727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7D5ECF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4B95CFC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FEF48C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C8C660"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ashish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6F2B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F47E1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bl>
    <w:p w14:paraId="4D520C7E" w14:textId="77777777" w:rsidR="0061274D" w:rsidRPr="00AA07DB" w:rsidRDefault="00000000" w:rsidP="0061274D">
      <w:pPr>
        <w:spacing w:before="335" w:after="335"/>
        <w:rPr>
          <w:ins w:id="404" w:author="Unknown"/>
          <w:rFonts w:ascii="Times New Roman" w:hAnsi="Times New Roman" w:cs="Times New Roman"/>
          <w:sz w:val="32"/>
          <w:szCs w:val="32"/>
        </w:rPr>
      </w:pPr>
      <w:ins w:id="405" w:author="Unknown">
        <w:r>
          <w:rPr>
            <w:rFonts w:ascii="Times New Roman" w:hAnsi="Times New Roman" w:cs="Times New Roman"/>
            <w:sz w:val="32"/>
            <w:szCs w:val="32"/>
          </w:rPr>
          <w:pict w14:anchorId="1DA69B6E">
            <v:rect id="_x0000_i1114" style="width:0;height:0" o:hralign="center" o:hrstd="t" o:hrnoshade="t" o:hr="t" fillcolor="#333" stroked="f"/>
          </w:pict>
        </w:r>
      </w:ins>
    </w:p>
    <w:p w14:paraId="5FB624E0" w14:textId="77777777" w:rsidR="0061274D" w:rsidRPr="00006C7F" w:rsidRDefault="0061274D" w:rsidP="0061274D">
      <w:pPr>
        <w:pStyle w:val="Heading3"/>
        <w:spacing w:before="335" w:after="167"/>
        <w:rPr>
          <w:ins w:id="406" w:author="Unknown"/>
          <w:rFonts w:ascii="Times New Roman" w:hAnsi="Times New Roman" w:cs="Times New Roman"/>
          <w:bCs w:val="0"/>
          <w:color w:val="FF0000"/>
          <w:sz w:val="32"/>
          <w:szCs w:val="32"/>
          <w:u w:val="single"/>
        </w:rPr>
      </w:pPr>
      <w:ins w:id="407" w:author="Unknown">
        <w:r w:rsidRPr="00006C7F">
          <w:rPr>
            <w:rFonts w:ascii="Times New Roman" w:hAnsi="Times New Roman" w:cs="Times New Roman"/>
            <w:bCs w:val="0"/>
            <w:color w:val="FF0000"/>
            <w:sz w:val="32"/>
            <w:szCs w:val="32"/>
            <w:u w:val="single"/>
          </w:rPr>
          <w:t>RIGHT Outer Join</w:t>
        </w:r>
      </w:ins>
    </w:p>
    <w:p w14:paraId="69B17CD0" w14:textId="77777777" w:rsidR="0061274D" w:rsidRPr="00AA07DB" w:rsidRDefault="0061274D" w:rsidP="0061274D">
      <w:pPr>
        <w:pStyle w:val="NormalWeb"/>
        <w:spacing w:before="0" w:beforeAutospacing="0" w:after="167" w:afterAutospacing="0"/>
        <w:rPr>
          <w:ins w:id="408" w:author="Unknown"/>
          <w:color w:val="333333"/>
          <w:sz w:val="32"/>
          <w:szCs w:val="32"/>
        </w:rPr>
      </w:pPr>
      <w:ins w:id="409" w:author="Unknown">
        <w:r w:rsidRPr="00AA07DB">
          <w:rPr>
            <w:color w:val="333333"/>
            <w:sz w:val="32"/>
            <w:szCs w:val="32"/>
          </w:rPr>
          <w:t xml:space="preserve">The right outer join returns a </w:t>
        </w:r>
        <w:proofErr w:type="spellStart"/>
        <w:r w:rsidRPr="00AA07DB">
          <w:rPr>
            <w:color w:val="333333"/>
            <w:sz w:val="32"/>
            <w:szCs w:val="32"/>
          </w:rPr>
          <w:t>resultset</w:t>
        </w:r>
        <w:proofErr w:type="spellEnd"/>
        <w:r w:rsidRPr="00AA07DB">
          <w:rPr>
            <w:color w:val="333333"/>
            <w:sz w:val="32"/>
            <w:szCs w:val="32"/>
          </w:rPr>
          <w:t xml:space="preserve"> table with the </w:t>
        </w:r>
        <w:r w:rsidRPr="00AA07DB">
          <w:rPr>
            <w:b/>
            <w:bCs/>
            <w:color w:val="333333"/>
            <w:sz w:val="32"/>
            <w:szCs w:val="32"/>
          </w:rPr>
          <w:t>matched data</w:t>
        </w:r>
        <w:r w:rsidRPr="00AA07DB">
          <w:rPr>
            <w:color w:val="333333"/>
            <w:sz w:val="32"/>
            <w:szCs w:val="32"/>
          </w:rPr>
          <w:t> from the two tables being joined, then the remaining rows of the </w:t>
        </w:r>
        <w:r w:rsidRPr="00AA07DB">
          <w:rPr>
            <w:b/>
            <w:bCs/>
            <w:color w:val="333333"/>
            <w:sz w:val="32"/>
            <w:szCs w:val="32"/>
          </w:rPr>
          <w:t>right</w:t>
        </w:r>
        <w:r w:rsidRPr="00AA07DB">
          <w:rPr>
            <w:color w:val="333333"/>
            <w:sz w:val="32"/>
            <w:szCs w:val="32"/>
          </w:rPr>
          <w:t> table and null for the remaining </w:t>
        </w:r>
        <w:r w:rsidRPr="00AA07DB">
          <w:rPr>
            <w:b/>
            <w:bCs/>
            <w:color w:val="333333"/>
            <w:sz w:val="32"/>
            <w:szCs w:val="32"/>
          </w:rPr>
          <w:t>left</w:t>
        </w:r>
        <w:r w:rsidRPr="00AA07DB">
          <w:rPr>
            <w:color w:val="333333"/>
            <w:sz w:val="32"/>
            <w:szCs w:val="32"/>
          </w:rPr>
          <w:t> table's columns.</w:t>
        </w:r>
      </w:ins>
    </w:p>
    <w:p w14:paraId="590E36CA" w14:textId="77777777" w:rsidR="0061274D" w:rsidRDefault="0061274D" w:rsidP="0061274D">
      <w:pPr>
        <w:pStyle w:val="NormalWeb"/>
        <w:spacing w:before="0" w:beforeAutospacing="0" w:after="167" w:afterAutospacing="0"/>
        <w:rPr>
          <w:color w:val="333333"/>
          <w:sz w:val="32"/>
          <w:szCs w:val="32"/>
        </w:rPr>
      </w:pPr>
      <w:ins w:id="410" w:author="Unknown">
        <w:r w:rsidRPr="00AA07DB">
          <w:rPr>
            <w:color w:val="333333"/>
            <w:sz w:val="32"/>
            <w:szCs w:val="32"/>
          </w:rPr>
          <w:t>Syntax for Right Outer Join is,</w:t>
        </w:r>
      </w:ins>
    </w:p>
    <w:p w14:paraId="1158CD8F" w14:textId="77777777" w:rsidR="00006C7F" w:rsidRPr="00AA07DB" w:rsidRDefault="00006C7F" w:rsidP="0061274D">
      <w:pPr>
        <w:pStyle w:val="NormalWeb"/>
        <w:spacing w:before="0" w:beforeAutospacing="0" w:after="167" w:afterAutospacing="0"/>
        <w:rPr>
          <w:ins w:id="411" w:author="Unknown"/>
          <w:color w:val="333333"/>
          <w:sz w:val="32"/>
          <w:szCs w:val="32"/>
        </w:rPr>
      </w:pPr>
      <w:r>
        <w:rPr>
          <w:noProof/>
          <w:lang w:val="en-IN" w:eastAsia="en-IN"/>
        </w:rPr>
        <w:drawing>
          <wp:inline distT="0" distB="0" distL="0" distR="0" wp14:anchorId="1BA57E84" wp14:editId="36F3403B">
            <wp:extent cx="3561907" cy="2587345"/>
            <wp:effectExtent l="0" t="0" r="0" b="0"/>
            <wp:docPr id="5" name="Picture 5" descr="SQL RIGHT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QL RIGHT JOIN Keywor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74990" cy="2596848"/>
                    </a:xfrm>
                    <a:prstGeom prst="rect">
                      <a:avLst/>
                    </a:prstGeom>
                    <a:noFill/>
                    <a:ln>
                      <a:noFill/>
                    </a:ln>
                  </pic:spPr>
                </pic:pic>
              </a:graphicData>
            </a:graphic>
          </wp:inline>
        </w:drawing>
      </w:r>
    </w:p>
    <w:p w14:paraId="16D2A930" w14:textId="77777777" w:rsidR="0061274D" w:rsidRPr="00AA07DB" w:rsidRDefault="0061274D" w:rsidP="0061274D">
      <w:pPr>
        <w:pStyle w:val="HTMLPreformatted"/>
        <w:shd w:val="clear" w:color="auto" w:fill="1E2A37"/>
        <w:spacing w:before="120" w:after="120"/>
        <w:rPr>
          <w:ins w:id="412" w:author="Unknown"/>
          <w:rStyle w:val="HTMLCode"/>
          <w:rFonts w:ascii="Times New Roman" w:hAnsi="Times New Roman" w:cs="Times New Roman"/>
          <w:color w:val="F8F8F2"/>
          <w:sz w:val="32"/>
          <w:szCs w:val="32"/>
        </w:rPr>
      </w:pPr>
      <w:ins w:id="41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2AB15FCB" w14:textId="77777777" w:rsidR="0061274D" w:rsidRPr="00AA07DB" w:rsidRDefault="0061274D" w:rsidP="0061274D">
      <w:pPr>
        <w:pStyle w:val="HTMLPreformatted"/>
        <w:shd w:val="clear" w:color="auto" w:fill="1E2A37"/>
        <w:spacing w:before="120" w:after="120"/>
        <w:rPr>
          <w:ins w:id="414" w:author="Unknown"/>
          <w:rStyle w:val="HTMLCode"/>
          <w:rFonts w:ascii="Times New Roman" w:hAnsi="Times New Roman" w:cs="Times New Roman"/>
          <w:color w:val="F8F8F2"/>
          <w:sz w:val="32"/>
          <w:szCs w:val="32"/>
        </w:rPr>
      </w:pPr>
      <w:ins w:id="415"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RIGHT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71B4C1EA" w14:textId="77777777" w:rsidR="0061274D" w:rsidRPr="00AA07DB" w:rsidRDefault="0061274D" w:rsidP="0061274D">
      <w:pPr>
        <w:pStyle w:val="HTMLPreformatted"/>
        <w:shd w:val="clear" w:color="auto" w:fill="1E2A37"/>
        <w:spacing w:before="120" w:after="120"/>
        <w:rPr>
          <w:ins w:id="416" w:author="Unknown"/>
          <w:rFonts w:ascii="Times New Roman" w:hAnsi="Times New Roman" w:cs="Times New Roman"/>
          <w:color w:val="F8F8F2"/>
          <w:sz w:val="32"/>
          <w:szCs w:val="32"/>
        </w:rPr>
      </w:pPr>
      <w:ins w:id="417"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3E801FAD" w14:textId="77777777" w:rsidR="0061274D" w:rsidRPr="00AA07DB" w:rsidRDefault="0061274D" w:rsidP="0061274D">
      <w:pPr>
        <w:pStyle w:val="NormalWeb"/>
        <w:spacing w:before="0" w:beforeAutospacing="0" w:after="167" w:afterAutospacing="0"/>
        <w:rPr>
          <w:ins w:id="418" w:author="Unknown"/>
          <w:color w:val="333333"/>
          <w:sz w:val="32"/>
          <w:szCs w:val="32"/>
        </w:rPr>
      </w:pPr>
      <w:ins w:id="419" w:author="Unknown">
        <w:r w:rsidRPr="00AA07DB">
          <w:rPr>
            <w:color w:val="333333"/>
            <w:sz w:val="32"/>
            <w:szCs w:val="32"/>
          </w:rPr>
          <w:t>Right outer Join Syntax for </w:t>
        </w:r>
        <w:r w:rsidRPr="00AA07DB">
          <w:rPr>
            <w:b/>
            <w:bCs/>
            <w:color w:val="333333"/>
            <w:sz w:val="32"/>
            <w:szCs w:val="32"/>
          </w:rPr>
          <w:t>Oracle</w:t>
        </w:r>
        <w:r w:rsidRPr="00AA07DB">
          <w:rPr>
            <w:color w:val="333333"/>
            <w:sz w:val="32"/>
            <w:szCs w:val="32"/>
          </w:rPr>
          <w:t> is,</w:t>
        </w:r>
      </w:ins>
    </w:p>
    <w:p w14:paraId="544BF874" w14:textId="77777777" w:rsidR="0061274D" w:rsidRPr="00AA07DB" w:rsidRDefault="0061274D" w:rsidP="0061274D">
      <w:pPr>
        <w:pStyle w:val="HTMLPreformatted"/>
        <w:shd w:val="clear" w:color="auto" w:fill="1E2A37"/>
        <w:spacing w:before="120" w:after="120"/>
        <w:rPr>
          <w:ins w:id="420" w:author="Unknown"/>
          <w:rStyle w:val="HTMLCode"/>
          <w:rFonts w:ascii="Times New Roman" w:hAnsi="Times New Roman" w:cs="Times New Roman"/>
          <w:color w:val="F8F8F2"/>
          <w:sz w:val="32"/>
          <w:szCs w:val="32"/>
        </w:rPr>
      </w:pPr>
      <w:ins w:id="421"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187545C" w14:textId="77777777" w:rsidR="0061274D" w:rsidRPr="00AA07DB" w:rsidRDefault="0061274D" w:rsidP="0061274D">
      <w:pPr>
        <w:pStyle w:val="HTMLPreformatted"/>
        <w:shd w:val="clear" w:color="auto" w:fill="1E2A37"/>
        <w:spacing w:before="120" w:after="120"/>
        <w:rPr>
          <w:ins w:id="422" w:author="Unknown"/>
          <w:rStyle w:val="HTMLCode"/>
          <w:rFonts w:ascii="Times New Roman" w:hAnsi="Times New Roman" w:cs="Times New Roman"/>
          <w:color w:val="F8F8F2"/>
          <w:sz w:val="32"/>
          <w:szCs w:val="32"/>
        </w:rPr>
      </w:pPr>
      <w:ins w:id="423"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3FBBF536" w14:textId="77777777" w:rsidR="0061274D" w:rsidRPr="00AA07DB" w:rsidRDefault="0061274D" w:rsidP="0061274D">
      <w:pPr>
        <w:pStyle w:val="HTMLPreformatted"/>
        <w:shd w:val="clear" w:color="auto" w:fill="1E2A37"/>
        <w:spacing w:before="120" w:after="120"/>
        <w:rPr>
          <w:ins w:id="424" w:author="Unknown"/>
          <w:rFonts w:ascii="Times New Roman" w:hAnsi="Times New Roman" w:cs="Times New Roman"/>
          <w:color w:val="F8F8F2"/>
          <w:sz w:val="32"/>
          <w:szCs w:val="32"/>
        </w:rPr>
      </w:pPr>
      <w:ins w:id="425"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proofErr w:type="gramStart"/>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28BADD67" w14:textId="77777777" w:rsidR="0061274D" w:rsidRPr="00AA07DB" w:rsidRDefault="00000000" w:rsidP="0061274D">
      <w:pPr>
        <w:spacing w:before="335" w:after="335"/>
        <w:rPr>
          <w:ins w:id="426" w:author="Unknown"/>
          <w:rFonts w:ascii="Times New Roman" w:hAnsi="Times New Roman" w:cs="Times New Roman"/>
          <w:sz w:val="32"/>
          <w:szCs w:val="32"/>
        </w:rPr>
      </w:pPr>
      <w:ins w:id="427" w:author="Unknown">
        <w:r>
          <w:rPr>
            <w:rFonts w:ascii="Times New Roman" w:hAnsi="Times New Roman" w:cs="Times New Roman"/>
            <w:sz w:val="32"/>
            <w:szCs w:val="32"/>
          </w:rPr>
          <w:pict w14:anchorId="2CF3ECB4">
            <v:rect id="_x0000_i1115" style="width:0;height:0" o:hralign="center" o:hrstd="t" o:hrnoshade="t" o:hr="t" fillcolor="#333" stroked="f"/>
          </w:pict>
        </w:r>
      </w:ins>
    </w:p>
    <w:p w14:paraId="23CC93FB" w14:textId="77777777" w:rsidR="0061274D" w:rsidRPr="00AA07DB" w:rsidRDefault="0061274D" w:rsidP="0061274D">
      <w:pPr>
        <w:pStyle w:val="Heading4"/>
        <w:spacing w:before="167" w:after="167"/>
        <w:rPr>
          <w:ins w:id="428" w:author="Unknown"/>
          <w:rFonts w:ascii="Times New Roman" w:hAnsi="Times New Roman" w:cs="Times New Roman"/>
          <w:b w:val="0"/>
          <w:bCs w:val="0"/>
          <w:color w:val="333333"/>
          <w:sz w:val="32"/>
          <w:szCs w:val="32"/>
        </w:rPr>
      </w:pPr>
      <w:ins w:id="429" w:author="Unknown">
        <w:r w:rsidRPr="00AA07DB">
          <w:rPr>
            <w:rFonts w:ascii="Times New Roman" w:hAnsi="Times New Roman" w:cs="Times New Roman"/>
            <w:b w:val="0"/>
            <w:bCs w:val="0"/>
            <w:color w:val="333333"/>
            <w:sz w:val="32"/>
            <w:szCs w:val="32"/>
          </w:rPr>
          <w:t>Example of Right Outer Join</w:t>
        </w:r>
      </w:ins>
    </w:p>
    <w:p w14:paraId="7A55DCAC" w14:textId="77777777" w:rsidR="0061274D" w:rsidRPr="00AA07DB" w:rsidRDefault="0061274D" w:rsidP="0061274D">
      <w:pPr>
        <w:pStyle w:val="NormalWeb"/>
        <w:spacing w:before="0" w:beforeAutospacing="0" w:after="167" w:afterAutospacing="0"/>
        <w:rPr>
          <w:ins w:id="430" w:author="Unknown"/>
          <w:color w:val="333333"/>
          <w:sz w:val="32"/>
          <w:szCs w:val="32"/>
        </w:rPr>
      </w:pPr>
      <w:ins w:id="431" w:author="Unknown">
        <w:r w:rsidRPr="00AA07DB">
          <w:rPr>
            <w:color w:val="333333"/>
            <w:sz w:val="32"/>
            <w:szCs w:val="32"/>
          </w:rPr>
          <w:t xml:space="preserve">Once </w:t>
        </w:r>
        <w:proofErr w:type="gramStart"/>
        <w:r w:rsidRPr="00AA07DB">
          <w:rPr>
            <w:color w:val="333333"/>
            <w:sz w:val="32"/>
            <w:szCs w:val="32"/>
          </w:rPr>
          <w:t>again</w:t>
        </w:r>
        <w:proofErr w:type="gramEnd"/>
        <w:r w:rsidRPr="00AA07DB">
          <w:rPr>
            <w:color w:val="333333"/>
            <w:sz w:val="32"/>
            <w:szCs w:val="32"/>
          </w:rPr>
          <w:t xml:space="preserve">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5AE39E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FFA02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0DB8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C43140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33D6F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CA343F"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452CED0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465154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EE4DD7"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1A20816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78ECB2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C15C481"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r w:rsidR="0061274D" w:rsidRPr="00AA07DB" w14:paraId="26C6A62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C11F0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35674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2854EE0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DE08D2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9384A8"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ashish</w:t>
            </w:r>
            <w:proofErr w:type="spellEnd"/>
          </w:p>
        </w:tc>
      </w:tr>
    </w:tbl>
    <w:p w14:paraId="5D3D84CC" w14:textId="77777777" w:rsidR="0061274D" w:rsidRPr="00AA07DB" w:rsidRDefault="0061274D" w:rsidP="0061274D">
      <w:pPr>
        <w:pStyle w:val="NormalWeb"/>
        <w:spacing w:before="0" w:beforeAutospacing="0" w:after="167" w:afterAutospacing="0"/>
        <w:rPr>
          <w:ins w:id="432" w:author="Unknown"/>
          <w:color w:val="333333"/>
          <w:sz w:val="32"/>
          <w:szCs w:val="32"/>
        </w:rPr>
      </w:pPr>
      <w:ins w:id="433" w:author="Unknown">
        <w:r w:rsidRPr="00AA07DB">
          <w:rPr>
            <w:color w:val="333333"/>
            <w:sz w:val="32"/>
            <w:szCs w:val="32"/>
          </w:rPr>
          <w:t>and the </w:t>
        </w:r>
        <w:proofErr w:type="spellStart"/>
        <w:r w:rsidRPr="00AA07DB">
          <w:rPr>
            <w:b/>
            <w:bCs/>
            <w:color w:val="333333"/>
            <w:sz w:val="32"/>
            <w:szCs w:val="32"/>
          </w:rPr>
          <w:t>class_info</w:t>
        </w:r>
        <w:proofErr w:type="spellEnd"/>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0494FBA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1C6DA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A7C74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55B10D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287487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F35D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2E01D32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A2335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9786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6BA185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70DF1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FAA5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791D28F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4430D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11CE1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64188D9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984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14EEC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1CFE045A" w14:textId="77777777" w:rsidR="0061274D" w:rsidRPr="00AA07DB" w:rsidRDefault="0061274D" w:rsidP="0061274D">
      <w:pPr>
        <w:pStyle w:val="NormalWeb"/>
        <w:spacing w:before="0" w:beforeAutospacing="0" w:after="167" w:afterAutospacing="0"/>
        <w:rPr>
          <w:ins w:id="434" w:author="Unknown"/>
          <w:color w:val="333333"/>
          <w:sz w:val="32"/>
          <w:szCs w:val="32"/>
        </w:rPr>
      </w:pPr>
      <w:ins w:id="435" w:author="Unknown">
        <w:r w:rsidRPr="00AA07DB">
          <w:rPr>
            <w:b/>
            <w:bCs/>
            <w:color w:val="333333"/>
            <w:sz w:val="32"/>
            <w:szCs w:val="32"/>
          </w:rPr>
          <w:t>Right Outer Join</w:t>
        </w:r>
        <w:r w:rsidRPr="00AA07DB">
          <w:rPr>
            <w:color w:val="333333"/>
            <w:sz w:val="32"/>
            <w:szCs w:val="32"/>
          </w:rPr>
          <w:t> query will be,</w:t>
        </w:r>
      </w:ins>
    </w:p>
    <w:p w14:paraId="57F9A046" w14:textId="77777777" w:rsidR="0061274D" w:rsidRPr="00AA07DB" w:rsidRDefault="0061274D" w:rsidP="0061274D">
      <w:pPr>
        <w:pStyle w:val="HTMLPreformatted"/>
        <w:shd w:val="clear" w:color="auto" w:fill="1E2A37"/>
        <w:spacing w:before="120" w:after="120"/>
        <w:rPr>
          <w:ins w:id="436" w:author="Unknown"/>
          <w:rStyle w:val="HTMLCode"/>
          <w:rFonts w:ascii="Times New Roman" w:hAnsi="Times New Roman" w:cs="Times New Roman"/>
          <w:color w:val="F8F8F2"/>
          <w:sz w:val="32"/>
          <w:szCs w:val="32"/>
        </w:rPr>
      </w:pPr>
      <w:ins w:id="43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RIGHT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1E868462" w14:textId="77777777" w:rsidR="0061274D" w:rsidRPr="00AA07DB" w:rsidRDefault="0061274D" w:rsidP="0061274D">
      <w:pPr>
        <w:pStyle w:val="NormalWeb"/>
        <w:spacing w:before="0" w:beforeAutospacing="0" w:after="167" w:afterAutospacing="0"/>
        <w:rPr>
          <w:ins w:id="438" w:author="Unknown"/>
          <w:color w:val="333333"/>
          <w:sz w:val="32"/>
          <w:szCs w:val="32"/>
        </w:rPr>
      </w:pPr>
      <w:ins w:id="439" w:author="Unknown">
        <w:r w:rsidRPr="00AA07DB">
          <w:rPr>
            <w:color w:val="333333"/>
            <w:sz w:val="32"/>
            <w:szCs w:val="32"/>
          </w:rPr>
          <w:t>The resultant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7"/>
        <w:gridCol w:w="3021"/>
        <w:gridCol w:w="1513"/>
        <w:gridCol w:w="4141"/>
      </w:tblGrid>
      <w:tr w:rsidR="0061274D" w:rsidRPr="00AA07DB" w14:paraId="733CC882"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9916D1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1385E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054B6F"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2BAA9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358F71A"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E5190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FD769C"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BC158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92306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1CFB983B"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0C86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7F5FE3"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8E66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ECD6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B0D9CBD"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0BCEE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0D21A1"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CFC97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70F25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2DD8FE5C"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42F4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9D287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25AB0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1F10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D2C9A62"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A2D3F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AB25B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D3B0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2DE81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732B8301" w14:textId="77777777" w:rsidR="0061274D" w:rsidRPr="00AA07DB" w:rsidRDefault="00000000" w:rsidP="0061274D">
      <w:pPr>
        <w:spacing w:before="335" w:after="335"/>
        <w:rPr>
          <w:ins w:id="440" w:author="Unknown"/>
          <w:rFonts w:ascii="Times New Roman" w:hAnsi="Times New Roman" w:cs="Times New Roman"/>
          <w:sz w:val="32"/>
          <w:szCs w:val="32"/>
        </w:rPr>
      </w:pPr>
      <w:ins w:id="441" w:author="Unknown">
        <w:r>
          <w:rPr>
            <w:rFonts w:ascii="Times New Roman" w:hAnsi="Times New Roman" w:cs="Times New Roman"/>
            <w:sz w:val="32"/>
            <w:szCs w:val="32"/>
          </w:rPr>
          <w:lastRenderedPageBreak/>
          <w:pict w14:anchorId="24CC83FE">
            <v:rect id="_x0000_i1116" style="width:0;height:0" o:hralign="center" o:hrstd="t" o:hrnoshade="t" o:hr="t" fillcolor="#333" stroked="f"/>
          </w:pict>
        </w:r>
      </w:ins>
    </w:p>
    <w:p w14:paraId="674DC2A9" w14:textId="77777777" w:rsidR="0061274D" w:rsidRDefault="0061274D" w:rsidP="0061274D">
      <w:pPr>
        <w:pStyle w:val="Heading3"/>
        <w:spacing w:before="335" w:after="167"/>
        <w:rPr>
          <w:rFonts w:ascii="Times New Roman" w:hAnsi="Times New Roman" w:cs="Times New Roman"/>
          <w:bCs w:val="0"/>
          <w:color w:val="FF0000"/>
          <w:sz w:val="32"/>
          <w:szCs w:val="32"/>
          <w:u w:val="single"/>
        </w:rPr>
      </w:pPr>
      <w:ins w:id="442" w:author="Unknown">
        <w:r w:rsidRPr="00006C7F">
          <w:rPr>
            <w:rFonts w:ascii="Times New Roman" w:hAnsi="Times New Roman" w:cs="Times New Roman"/>
            <w:bCs w:val="0"/>
            <w:color w:val="FF0000"/>
            <w:sz w:val="32"/>
            <w:szCs w:val="32"/>
            <w:u w:val="single"/>
          </w:rPr>
          <w:t>Full Outer Join</w:t>
        </w:r>
      </w:ins>
    </w:p>
    <w:p w14:paraId="2D31ACA1" w14:textId="77777777" w:rsidR="00006C7F" w:rsidRPr="00006C7F" w:rsidRDefault="00006C7F" w:rsidP="00006C7F">
      <w:pPr>
        <w:rPr>
          <w:ins w:id="443" w:author="Unknown"/>
        </w:rPr>
      </w:pPr>
      <w:r>
        <w:rPr>
          <w:noProof/>
          <w:lang w:val="en-IN" w:eastAsia="en-IN"/>
        </w:rPr>
        <w:drawing>
          <wp:inline distT="0" distB="0" distL="0" distR="0" wp14:anchorId="54F06F81" wp14:editId="26F2859A">
            <wp:extent cx="3104707" cy="2255238"/>
            <wp:effectExtent l="0" t="0" r="0" b="0"/>
            <wp:docPr id="6" name="Picture 6" descr="SQL FULL OUTER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QL FULL OUTER JOIN Keywor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13456" cy="2261593"/>
                    </a:xfrm>
                    <a:prstGeom prst="rect">
                      <a:avLst/>
                    </a:prstGeom>
                    <a:noFill/>
                    <a:ln>
                      <a:noFill/>
                    </a:ln>
                  </pic:spPr>
                </pic:pic>
              </a:graphicData>
            </a:graphic>
          </wp:inline>
        </w:drawing>
      </w:r>
    </w:p>
    <w:p w14:paraId="65B87128" w14:textId="77777777" w:rsidR="0061274D" w:rsidRPr="00AA07DB" w:rsidRDefault="0061274D" w:rsidP="0061274D">
      <w:pPr>
        <w:pStyle w:val="NormalWeb"/>
        <w:spacing w:before="0" w:beforeAutospacing="0" w:after="167" w:afterAutospacing="0"/>
        <w:rPr>
          <w:ins w:id="444" w:author="Unknown"/>
          <w:color w:val="333333"/>
          <w:sz w:val="32"/>
          <w:szCs w:val="32"/>
        </w:rPr>
      </w:pPr>
      <w:ins w:id="445" w:author="Unknown">
        <w:r w:rsidRPr="00AA07DB">
          <w:rPr>
            <w:color w:val="333333"/>
            <w:sz w:val="32"/>
            <w:szCs w:val="32"/>
          </w:rPr>
          <w:t xml:space="preserve">The full outer join returns a </w:t>
        </w:r>
        <w:proofErr w:type="spellStart"/>
        <w:r w:rsidRPr="00AA07DB">
          <w:rPr>
            <w:color w:val="333333"/>
            <w:sz w:val="32"/>
            <w:szCs w:val="32"/>
          </w:rPr>
          <w:t>resultset</w:t>
        </w:r>
        <w:proofErr w:type="spellEnd"/>
        <w:r w:rsidRPr="00AA07DB">
          <w:rPr>
            <w:color w:val="333333"/>
            <w:sz w:val="32"/>
            <w:szCs w:val="32"/>
          </w:rPr>
          <w:t xml:space="preserve"> table with the </w:t>
        </w:r>
        <w:r w:rsidRPr="00AA07DB">
          <w:rPr>
            <w:b/>
            <w:bCs/>
            <w:color w:val="333333"/>
            <w:sz w:val="32"/>
            <w:szCs w:val="32"/>
          </w:rPr>
          <w:t>matched data</w:t>
        </w:r>
        <w:r w:rsidRPr="00AA07DB">
          <w:rPr>
            <w:color w:val="333333"/>
            <w:sz w:val="32"/>
            <w:szCs w:val="32"/>
          </w:rPr>
          <w:t> of two table then remaining rows of both </w:t>
        </w:r>
        <w:r w:rsidRPr="00AA07DB">
          <w:rPr>
            <w:b/>
            <w:bCs/>
            <w:color w:val="333333"/>
            <w:sz w:val="32"/>
            <w:szCs w:val="32"/>
          </w:rPr>
          <w:t>left</w:t>
        </w:r>
        <w:r w:rsidRPr="00AA07DB">
          <w:rPr>
            <w:color w:val="333333"/>
            <w:sz w:val="32"/>
            <w:szCs w:val="32"/>
          </w:rPr>
          <w:t> table and then the </w:t>
        </w:r>
        <w:r w:rsidRPr="00AA07DB">
          <w:rPr>
            <w:b/>
            <w:bCs/>
            <w:color w:val="333333"/>
            <w:sz w:val="32"/>
            <w:szCs w:val="32"/>
          </w:rPr>
          <w:t>right</w:t>
        </w:r>
        <w:r w:rsidRPr="00AA07DB">
          <w:rPr>
            <w:color w:val="333333"/>
            <w:sz w:val="32"/>
            <w:szCs w:val="32"/>
          </w:rPr>
          <w:t> table.</w:t>
        </w:r>
      </w:ins>
    </w:p>
    <w:p w14:paraId="6FD9EF1C" w14:textId="77777777" w:rsidR="0061274D" w:rsidRPr="00AA07DB" w:rsidRDefault="0061274D" w:rsidP="0061274D">
      <w:pPr>
        <w:pStyle w:val="NormalWeb"/>
        <w:spacing w:before="0" w:beforeAutospacing="0" w:after="167" w:afterAutospacing="0"/>
        <w:rPr>
          <w:ins w:id="446" w:author="Unknown"/>
          <w:color w:val="333333"/>
          <w:sz w:val="32"/>
          <w:szCs w:val="32"/>
        </w:rPr>
      </w:pPr>
      <w:ins w:id="447" w:author="Unknown">
        <w:r w:rsidRPr="00AA07DB">
          <w:rPr>
            <w:color w:val="333333"/>
            <w:sz w:val="32"/>
            <w:szCs w:val="32"/>
          </w:rPr>
          <w:t>Syntax of Full Outer Join is,</w:t>
        </w:r>
      </w:ins>
    </w:p>
    <w:p w14:paraId="16B6EE60" w14:textId="77777777" w:rsidR="0061274D" w:rsidRPr="00AA07DB" w:rsidRDefault="0061274D" w:rsidP="0061274D">
      <w:pPr>
        <w:pStyle w:val="HTMLPreformatted"/>
        <w:shd w:val="clear" w:color="auto" w:fill="1E2A37"/>
        <w:spacing w:before="120" w:after="120"/>
        <w:rPr>
          <w:ins w:id="448" w:author="Unknown"/>
          <w:rStyle w:val="HTMLCode"/>
          <w:rFonts w:ascii="Times New Roman" w:hAnsi="Times New Roman" w:cs="Times New Roman"/>
          <w:color w:val="F8F8F2"/>
          <w:sz w:val="32"/>
          <w:szCs w:val="32"/>
        </w:rPr>
      </w:pPr>
      <w:ins w:id="449"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2E38D41" w14:textId="77777777" w:rsidR="0061274D" w:rsidRPr="00AA07DB" w:rsidRDefault="0061274D" w:rsidP="0061274D">
      <w:pPr>
        <w:pStyle w:val="HTMLPreformatted"/>
        <w:shd w:val="clear" w:color="auto" w:fill="1E2A37"/>
        <w:spacing w:before="120" w:after="120"/>
        <w:rPr>
          <w:ins w:id="450" w:author="Unknown"/>
          <w:rStyle w:val="HTMLCode"/>
          <w:rFonts w:ascii="Times New Roman" w:hAnsi="Times New Roman" w:cs="Times New Roman"/>
          <w:color w:val="F8F8F2"/>
          <w:sz w:val="32"/>
          <w:szCs w:val="32"/>
        </w:rPr>
      </w:pPr>
      <w:ins w:id="451"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FULL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ins>
    </w:p>
    <w:p w14:paraId="6EAEA8D0" w14:textId="77777777" w:rsidR="0061274D" w:rsidRPr="00AA07DB" w:rsidRDefault="0061274D" w:rsidP="0061274D">
      <w:pPr>
        <w:pStyle w:val="HTMLPreformatted"/>
        <w:shd w:val="clear" w:color="auto" w:fill="1E2A37"/>
        <w:spacing w:before="120" w:after="120"/>
        <w:rPr>
          <w:ins w:id="452" w:author="Unknown"/>
          <w:rFonts w:ascii="Times New Roman" w:hAnsi="Times New Roman" w:cs="Times New Roman"/>
          <w:color w:val="F8F8F2"/>
          <w:sz w:val="32"/>
          <w:szCs w:val="32"/>
        </w:rPr>
      </w:pPr>
      <w:ins w:id="453"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3D8F283B" w14:textId="77777777" w:rsidR="0061274D" w:rsidRPr="00AA07DB" w:rsidRDefault="0061274D" w:rsidP="0061274D">
      <w:pPr>
        <w:pStyle w:val="Heading4"/>
        <w:spacing w:before="167" w:after="167"/>
        <w:rPr>
          <w:ins w:id="454" w:author="Unknown"/>
          <w:rFonts w:ascii="Times New Roman" w:hAnsi="Times New Roman" w:cs="Times New Roman"/>
          <w:b w:val="0"/>
          <w:bCs w:val="0"/>
          <w:color w:val="333333"/>
          <w:sz w:val="32"/>
          <w:szCs w:val="32"/>
        </w:rPr>
      </w:pPr>
      <w:ins w:id="455" w:author="Unknown">
        <w:r w:rsidRPr="00AA07DB">
          <w:rPr>
            <w:rFonts w:ascii="Times New Roman" w:hAnsi="Times New Roman" w:cs="Times New Roman"/>
            <w:b w:val="0"/>
            <w:bCs w:val="0"/>
            <w:color w:val="333333"/>
            <w:sz w:val="32"/>
            <w:szCs w:val="32"/>
          </w:rPr>
          <w:t>Example of Full outer join is,</w:t>
        </w:r>
      </w:ins>
    </w:p>
    <w:p w14:paraId="380722CC" w14:textId="77777777" w:rsidR="0061274D" w:rsidRPr="00AA07DB" w:rsidRDefault="0061274D" w:rsidP="0061274D">
      <w:pPr>
        <w:pStyle w:val="NormalWeb"/>
        <w:spacing w:before="0" w:beforeAutospacing="0" w:after="167" w:afterAutospacing="0"/>
        <w:rPr>
          <w:ins w:id="456" w:author="Unknown"/>
          <w:color w:val="333333"/>
          <w:sz w:val="32"/>
          <w:szCs w:val="32"/>
        </w:rPr>
      </w:pPr>
      <w:ins w:id="457" w:author="Unknown">
        <w:r w:rsidRPr="00AA07DB">
          <w:rPr>
            <w:color w:val="333333"/>
            <w:sz w:val="32"/>
            <w:szCs w:val="32"/>
          </w:rPr>
          <w:t>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32540D2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CEAAE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7F1BA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01D51B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D88D82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8FAE0"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4E953D3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D5D53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618E1A"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1E335C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5AECB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37A14A"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r w:rsidR="0061274D" w:rsidRPr="00AA07DB" w14:paraId="539BBA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8140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A1A0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24ABB8E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59DF1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ACFE5B2"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ashish</w:t>
            </w:r>
            <w:proofErr w:type="spellEnd"/>
          </w:p>
        </w:tc>
      </w:tr>
    </w:tbl>
    <w:p w14:paraId="6AE23F13" w14:textId="77777777" w:rsidR="0061274D" w:rsidRPr="00AA07DB" w:rsidRDefault="0061274D" w:rsidP="0061274D">
      <w:pPr>
        <w:pStyle w:val="NormalWeb"/>
        <w:spacing w:before="0" w:beforeAutospacing="0" w:after="167" w:afterAutospacing="0"/>
        <w:rPr>
          <w:ins w:id="458" w:author="Unknown"/>
          <w:color w:val="333333"/>
          <w:sz w:val="32"/>
          <w:szCs w:val="32"/>
        </w:rPr>
      </w:pPr>
      <w:ins w:id="459" w:author="Unknown">
        <w:r w:rsidRPr="00AA07DB">
          <w:rPr>
            <w:color w:val="333333"/>
            <w:sz w:val="32"/>
            <w:szCs w:val="32"/>
          </w:rPr>
          <w:t>and the </w:t>
        </w:r>
        <w:proofErr w:type="spellStart"/>
        <w:r w:rsidRPr="00AA07DB">
          <w:rPr>
            <w:b/>
            <w:bCs/>
            <w:color w:val="333333"/>
            <w:sz w:val="32"/>
            <w:szCs w:val="32"/>
          </w:rPr>
          <w:t>class_info</w:t>
        </w:r>
        <w:proofErr w:type="spellEnd"/>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6DEA020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9ABA1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E18CF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5553BF6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5C8AA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4006D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149743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E27C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D303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4CA23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9FCE80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5D4F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2AFAE6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AF14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BE7C3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D9110F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C2AB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3E8C1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0144BFEE" w14:textId="77777777" w:rsidR="0061274D" w:rsidRPr="00AA07DB" w:rsidRDefault="0061274D" w:rsidP="0061274D">
      <w:pPr>
        <w:pStyle w:val="NormalWeb"/>
        <w:spacing w:before="0" w:beforeAutospacing="0" w:after="167" w:afterAutospacing="0"/>
        <w:rPr>
          <w:ins w:id="460" w:author="Unknown"/>
          <w:color w:val="333333"/>
          <w:sz w:val="32"/>
          <w:szCs w:val="32"/>
        </w:rPr>
      </w:pPr>
      <w:ins w:id="461" w:author="Unknown">
        <w:r w:rsidRPr="00AA07DB">
          <w:rPr>
            <w:b/>
            <w:bCs/>
            <w:color w:val="333333"/>
            <w:sz w:val="32"/>
            <w:szCs w:val="32"/>
          </w:rPr>
          <w:t>Full Outer Join</w:t>
        </w:r>
        <w:r w:rsidRPr="00AA07DB">
          <w:rPr>
            <w:color w:val="333333"/>
            <w:sz w:val="32"/>
            <w:szCs w:val="32"/>
          </w:rPr>
          <w:t> query will be like,</w:t>
        </w:r>
      </w:ins>
    </w:p>
    <w:p w14:paraId="4583CC07" w14:textId="77777777" w:rsidR="0061274D" w:rsidRPr="00AA07DB" w:rsidRDefault="0061274D" w:rsidP="0061274D">
      <w:pPr>
        <w:pStyle w:val="HTMLPreformatted"/>
        <w:shd w:val="clear" w:color="auto" w:fill="1E2A37"/>
        <w:spacing w:before="120" w:after="120"/>
        <w:rPr>
          <w:ins w:id="462" w:author="Unknown"/>
          <w:rFonts w:ascii="Times New Roman" w:hAnsi="Times New Roman" w:cs="Times New Roman"/>
          <w:color w:val="F8F8F2"/>
          <w:sz w:val="32"/>
          <w:szCs w:val="32"/>
        </w:rPr>
      </w:pPr>
      <w:ins w:id="46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FULL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6C36F5B8" w14:textId="77777777" w:rsidR="0061274D" w:rsidRPr="00AA07DB" w:rsidRDefault="0061274D" w:rsidP="0061274D">
      <w:pPr>
        <w:pStyle w:val="NormalWeb"/>
        <w:spacing w:before="0" w:beforeAutospacing="0" w:after="167" w:afterAutospacing="0"/>
        <w:rPr>
          <w:ins w:id="464" w:author="Unknown"/>
          <w:color w:val="333333"/>
          <w:sz w:val="32"/>
          <w:szCs w:val="32"/>
        </w:rPr>
      </w:pPr>
      <w:ins w:id="465" w:author="Unknown">
        <w:r w:rsidRPr="00AA07DB">
          <w:rPr>
            <w:color w:val="333333"/>
            <w:sz w:val="32"/>
            <w:szCs w:val="32"/>
          </w:rPr>
          <w:t xml:space="preserve">The </w:t>
        </w:r>
        <w:proofErr w:type="spellStart"/>
        <w:r w:rsidRPr="00AA07DB">
          <w:rPr>
            <w:color w:val="333333"/>
            <w:sz w:val="32"/>
            <w:szCs w:val="32"/>
          </w:rPr>
          <w:t>resultset</w:t>
        </w:r>
        <w:proofErr w:type="spellEnd"/>
        <w:r w:rsidRPr="00AA07DB">
          <w:rPr>
            <w:color w:val="333333"/>
            <w:sz w:val="32"/>
            <w:szCs w:val="32"/>
          </w:rPr>
          <w:t xml:space="preserv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9"/>
        <w:gridCol w:w="2925"/>
        <w:gridCol w:w="1798"/>
        <w:gridCol w:w="4010"/>
      </w:tblGrid>
      <w:tr w:rsidR="0061274D" w:rsidRPr="00AA07DB" w14:paraId="23DC4E6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7D7C9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021AAA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9CEE4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6D442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CD7895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B8B5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09D2E3"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EC19C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DA5631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9DE82B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BC2DC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3562CB"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1BD95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6EB9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D23C98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49C8B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A55E89"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2869A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69711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65BC3CA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F83CC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3F8EB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5374E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B780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6B1E11D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6F760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1006EB"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ashish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E6426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8F72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3FC8187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9EEE6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B2C869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634FA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7A9C3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098034B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604E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BCBF3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30023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76E31F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1674063D" w14:textId="77777777" w:rsidR="0061274D" w:rsidRPr="00AA07DB" w:rsidRDefault="00000000" w:rsidP="0061274D">
      <w:pPr>
        <w:spacing w:before="335" w:after="335"/>
        <w:rPr>
          <w:ins w:id="466" w:author="Unknown"/>
          <w:rFonts w:ascii="Times New Roman" w:hAnsi="Times New Roman" w:cs="Times New Roman"/>
          <w:sz w:val="32"/>
          <w:szCs w:val="32"/>
        </w:rPr>
      </w:pPr>
      <w:ins w:id="467" w:author="Unknown">
        <w:r>
          <w:rPr>
            <w:rFonts w:ascii="Times New Roman" w:hAnsi="Times New Roman" w:cs="Times New Roman"/>
            <w:sz w:val="32"/>
            <w:szCs w:val="32"/>
          </w:rPr>
          <w:pict w14:anchorId="40FC2156">
            <v:rect id="_x0000_i1117" style="width:0;height:0" o:hralign="center" o:hrstd="t" o:hrnoshade="t" o:hr="t" fillcolor="#333" stroked="f"/>
          </w:pict>
        </w:r>
      </w:ins>
    </w:p>
    <w:p w14:paraId="7C2001E3" w14:textId="77777777" w:rsidR="0061274D" w:rsidRPr="00AA07DB" w:rsidRDefault="0061274D">
      <w:pPr>
        <w:rPr>
          <w:rFonts w:ascii="Times New Roman" w:hAnsi="Times New Roman" w:cs="Times New Roman"/>
          <w:sz w:val="32"/>
          <w:szCs w:val="32"/>
        </w:rPr>
      </w:pPr>
    </w:p>
    <w:sectPr w:rsidR="0061274D" w:rsidRPr="00AA07DB" w:rsidSect="00AB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272"/>
    <w:multiLevelType w:val="multilevel"/>
    <w:tmpl w:val="DFA0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344D"/>
    <w:multiLevelType w:val="multilevel"/>
    <w:tmpl w:val="4C20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73EE5"/>
    <w:multiLevelType w:val="multilevel"/>
    <w:tmpl w:val="B7CC80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F4C05"/>
    <w:multiLevelType w:val="multilevel"/>
    <w:tmpl w:val="3B7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4622"/>
    <w:multiLevelType w:val="multilevel"/>
    <w:tmpl w:val="9B36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202A0"/>
    <w:multiLevelType w:val="multilevel"/>
    <w:tmpl w:val="C72E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E692E"/>
    <w:multiLevelType w:val="multilevel"/>
    <w:tmpl w:val="8F3C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25F06"/>
    <w:multiLevelType w:val="multilevel"/>
    <w:tmpl w:val="6526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7372F"/>
    <w:multiLevelType w:val="multilevel"/>
    <w:tmpl w:val="874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34887"/>
    <w:multiLevelType w:val="multilevel"/>
    <w:tmpl w:val="2C0A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14C7F"/>
    <w:multiLevelType w:val="multilevel"/>
    <w:tmpl w:val="C22C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86EFD"/>
    <w:multiLevelType w:val="multilevel"/>
    <w:tmpl w:val="5DC2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363AC"/>
    <w:multiLevelType w:val="multilevel"/>
    <w:tmpl w:val="1BB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61063"/>
    <w:multiLevelType w:val="multilevel"/>
    <w:tmpl w:val="AD86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B5FA0"/>
    <w:multiLevelType w:val="multilevel"/>
    <w:tmpl w:val="6F86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D465D"/>
    <w:multiLevelType w:val="multilevel"/>
    <w:tmpl w:val="4214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77BE2"/>
    <w:multiLevelType w:val="multilevel"/>
    <w:tmpl w:val="BF3E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F5B0B"/>
    <w:multiLevelType w:val="multilevel"/>
    <w:tmpl w:val="E3BA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409D1"/>
    <w:multiLevelType w:val="multilevel"/>
    <w:tmpl w:val="96DE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C2CCB"/>
    <w:multiLevelType w:val="multilevel"/>
    <w:tmpl w:val="3736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C0459"/>
    <w:multiLevelType w:val="multilevel"/>
    <w:tmpl w:val="0BB4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921FB"/>
    <w:multiLevelType w:val="multilevel"/>
    <w:tmpl w:val="9AF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811B8"/>
    <w:multiLevelType w:val="multilevel"/>
    <w:tmpl w:val="EB0C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A72F7"/>
    <w:multiLevelType w:val="multilevel"/>
    <w:tmpl w:val="5C6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A2444"/>
    <w:multiLevelType w:val="multilevel"/>
    <w:tmpl w:val="0B0C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2161C"/>
    <w:multiLevelType w:val="multilevel"/>
    <w:tmpl w:val="B5C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F4340"/>
    <w:multiLevelType w:val="multilevel"/>
    <w:tmpl w:val="802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C72AB"/>
    <w:multiLevelType w:val="multilevel"/>
    <w:tmpl w:val="AAC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24F33"/>
    <w:multiLevelType w:val="multilevel"/>
    <w:tmpl w:val="2A2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C74B0"/>
    <w:multiLevelType w:val="multilevel"/>
    <w:tmpl w:val="B40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203D0"/>
    <w:multiLevelType w:val="multilevel"/>
    <w:tmpl w:val="095A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21138D"/>
    <w:multiLevelType w:val="multilevel"/>
    <w:tmpl w:val="599A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C31663"/>
    <w:multiLevelType w:val="multilevel"/>
    <w:tmpl w:val="2218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332990"/>
    <w:multiLevelType w:val="multilevel"/>
    <w:tmpl w:val="43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92643"/>
    <w:multiLevelType w:val="multilevel"/>
    <w:tmpl w:val="3AD8BD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4DA1BB6"/>
    <w:multiLevelType w:val="multilevel"/>
    <w:tmpl w:val="9DE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6567E"/>
    <w:multiLevelType w:val="multilevel"/>
    <w:tmpl w:val="AF6653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6A460F"/>
    <w:multiLevelType w:val="multilevel"/>
    <w:tmpl w:val="019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4137D"/>
    <w:multiLevelType w:val="multilevel"/>
    <w:tmpl w:val="9132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228781">
    <w:abstractNumId w:val="5"/>
  </w:num>
  <w:num w:numId="2" w16cid:durableId="116074038">
    <w:abstractNumId w:val="20"/>
  </w:num>
  <w:num w:numId="3" w16cid:durableId="337925679">
    <w:abstractNumId w:val="34"/>
  </w:num>
  <w:num w:numId="4" w16cid:durableId="331031315">
    <w:abstractNumId w:val="26"/>
  </w:num>
  <w:num w:numId="5" w16cid:durableId="1444691042">
    <w:abstractNumId w:val="33"/>
  </w:num>
  <w:num w:numId="6" w16cid:durableId="589581167">
    <w:abstractNumId w:val="18"/>
  </w:num>
  <w:num w:numId="7" w16cid:durableId="241530206">
    <w:abstractNumId w:val="15"/>
  </w:num>
  <w:num w:numId="8" w16cid:durableId="172645229">
    <w:abstractNumId w:val="13"/>
  </w:num>
  <w:num w:numId="9" w16cid:durableId="1618412010">
    <w:abstractNumId w:val="30"/>
  </w:num>
  <w:num w:numId="10" w16cid:durableId="2132900752">
    <w:abstractNumId w:val="7"/>
  </w:num>
  <w:num w:numId="11" w16cid:durableId="134614688">
    <w:abstractNumId w:val="17"/>
  </w:num>
  <w:num w:numId="12" w16cid:durableId="969627231">
    <w:abstractNumId w:val="24"/>
  </w:num>
  <w:num w:numId="13" w16cid:durableId="1733842740">
    <w:abstractNumId w:val="23"/>
  </w:num>
  <w:num w:numId="14" w16cid:durableId="215513842">
    <w:abstractNumId w:val="0"/>
  </w:num>
  <w:num w:numId="15" w16cid:durableId="1209955581">
    <w:abstractNumId w:val="4"/>
  </w:num>
  <w:num w:numId="16" w16cid:durableId="83039459">
    <w:abstractNumId w:val="32"/>
  </w:num>
  <w:num w:numId="17" w16cid:durableId="1495101305">
    <w:abstractNumId w:val="6"/>
  </w:num>
  <w:num w:numId="18" w16cid:durableId="407119906">
    <w:abstractNumId w:val="38"/>
  </w:num>
  <w:num w:numId="19" w16cid:durableId="1146052421">
    <w:abstractNumId w:val="1"/>
  </w:num>
  <w:num w:numId="20" w16cid:durableId="1651982790">
    <w:abstractNumId w:val="22"/>
  </w:num>
  <w:num w:numId="21" w16cid:durableId="714962175">
    <w:abstractNumId w:val="36"/>
  </w:num>
  <w:num w:numId="22" w16cid:durableId="2105346528">
    <w:abstractNumId w:val="8"/>
  </w:num>
  <w:num w:numId="23" w16cid:durableId="217014533">
    <w:abstractNumId w:val="3"/>
  </w:num>
  <w:num w:numId="24" w16cid:durableId="467551626">
    <w:abstractNumId w:val="19"/>
  </w:num>
  <w:num w:numId="25" w16cid:durableId="936324511">
    <w:abstractNumId w:val="29"/>
  </w:num>
  <w:num w:numId="26" w16cid:durableId="1367096072">
    <w:abstractNumId w:val="21"/>
  </w:num>
  <w:num w:numId="27" w16cid:durableId="1245457310">
    <w:abstractNumId w:val="37"/>
  </w:num>
  <w:num w:numId="28" w16cid:durableId="1827547700">
    <w:abstractNumId w:val="27"/>
  </w:num>
  <w:num w:numId="29" w16cid:durableId="976955815">
    <w:abstractNumId w:val="28"/>
  </w:num>
  <w:num w:numId="30" w16cid:durableId="1385837288">
    <w:abstractNumId w:val="12"/>
  </w:num>
  <w:num w:numId="31" w16cid:durableId="1754931856">
    <w:abstractNumId w:val="31"/>
  </w:num>
  <w:num w:numId="32" w16cid:durableId="1651133401">
    <w:abstractNumId w:val="25"/>
  </w:num>
  <w:num w:numId="33" w16cid:durableId="856575583">
    <w:abstractNumId w:val="11"/>
  </w:num>
  <w:num w:numId="34" w16cid:durableId="562522333">
    <w:abstractNumId w:val="35"/>
  </w:num>
  <w:num w:numId="35" w16cid:durableId="161048095">
    <w:abstractNumId w:val="10"/>
  </w:num>
  <w:num w:numId="36" w16cid:durableId="1246379788">
    <w:abstractNumId w:val="16"/>
  </w:num>
  <w:num w:numId="37" w16cid:durableId="2084061259">
    <w:abstractNumId w:val="9"/>
  </w:num>
  <w:num w:numId="38" w16cid:durableId="2033147077">
    <w:abstractNumId w:val="14"/>
  </w:num>
  <w:num w:numId="39" w16cid:durableId="116801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3FBA"/>
    <w:rsid w:val="00006C7F"/>
    <w:rsid w:val="00025082"/>
    <w:rsid w:val="000510BC"/>
    <w:rsid w:val="0005481F"/>
    <w:rsid w:val="000566B2"/>
    <w:rsid w:val="000665D5"/>
    <w:rsid w:val="00076626"/>
    <w:rsid w:val="000C1927"/>
    <w:rsid w:val="000E4096"/>
    <w:rsid w:val="000F5515"/>
    <w:rsid w:val="001018FD"/>
    <w:rsid w:val="001024CB"/>
    <w:rsid w:val="00113F2A"/>
    <w:rsid w:val="001221B1"/>
    <w:rsid w:val="00132DF4"/>
    <w:rsid w:val="00133F9A"/>
    <w:rsid w:val="00135F5A"/>
    <w:rsid w:val="001632FE"/>
    <w:rsid w:val="001668B5"/>
    <w:rsid w:val="00177EE9"/>
    <w:rsid w:val="001C15CD"/>
    <w:rsid w:val="001C7431"/>
    <w:rsid w:val="001E11FA"/>
    <w:rsid w:val="00202AB5"/>
    <w:rsid w:val="0021206C"/>
    <w:rsid w:val="00214AC0"/>
    <w:rsid w:val="00233A64"/>
    <w:rsid w:val="002609FE"/>
    <w:rsid w:val="0029570C"/>
    <w:rsid w:val="00297D61"/>
    <w:rsid w:val="002A779A"/>
    <w:rsid w:val="002B79A3"/>
    <w:rsid w:val="002C143F"/>
    <w:rsid w:val="002C16A8"/>
    <w:rsid w:val="002D2010"/>
    <w:rsid w:val="002E7DFC"/>
    <w:rsid w:val="002F5642"/>
    <w:rsid w:val="002F5991"/>
    <w:rsid w:val="002F5A8C"/>
    <w:rsid w:val="0030009E"/>
    <w:rsid w:val="0030461B"/>
    <w:rsid w:val="00335D0C"/>
    <w:rsid w:val="00343BDB"/>
    <w:rsid w:val="00394E52"/>
    <w:rsid w:val="003A7380"/>
    <w:rsid w:val="003B029F"/>
    <w:rsid w:val="003E2BEE"/>
    <w:rsid w:val="003F0E3E"/>
    <w:rsid w:val="00424EA5"/>
    <w:rsid w:val="00437041"/>
    <w:rsid w:val="00481A11"/>
    <w:rsid w:val="004969F6"/>
    <w:rsid w:val="004B50CD"/>
    <w:rsid w:val="004E4F5A"/>
    <w:rsid w:val="004F5E5B"/>
    <w:rsid w:val="005072CD"/>
    <w:rsid w:val="005074F3"/>
    <w:rsid w:val="005218EE"/>
    <w:rsid w:val="00522D47"/>
    <w:rsid w:val="00534DAC"/>
    <w:rsid w:val="00536FEB"/>
    <w:rsid w:val="0054374F"/>
    <w:rsid w:val="0054512B"/>
    <w:rsid w:val="0055257E"/>
    <w:rsid w:val="005529C2"/>
    <w:rsid w:val="005536FC"/>
    <w:rsid w:val="005761AD"/>
    <w:rsid w:val="005A7925"/>
    <w:rsid w:val="005C32B8"/>
    <w:rsid w:val="005D2953"/>
    <w:rsid w:val="005E4A4D"/>
    <w:rsid w:val="006102EC"/>
    <w:rsid w:val="0061274D"/>
    <w:rsid w:val="00616586"/>
    <w:rsid w:val="00620A54"/>
    <w:rsid w:val="0065431C"/>
    <w:rsid w:val="00675A98"/>
    <w:rsid w:val="006B361C"/>
    <w:rsid w:val="006E2C83"/>
    <w:rsid w:val="00715627"/>
    <w:rsid w:val="00725C58"/>
    <w:rsid w:val="0072604F"/>
    <w:rsid w:val="00735DD0"/>
    <w:rsid w:val="00745EC9"/>
    <w:rsid w:val="00757F7A"/>
    <w:rsid w:val="007748D3"/>
    <w:rsid w:val="00774A58"/>
    <w:rsid w:val="0078031F"/>
    <w:rsid w:val="007857F2"/>
    <w:rsid w:val="00790D16"/>
    <w:rsid w:val="007C5352"/>
    <w:rsid w:val="00804138"/>
    <w:rsid w:val="008076DE"/>
    <w:rsid w:val="0082507B"/>
    <w:rsid w:val="00867857"/>
    <w:rsid w:val="00873812"/>
    <w:rsid w:val="00893FCD"/>
    <w:rsid w:val="008B16A2"/>
    <w:rsid w:val="008B1AEE"/>
    <w:rsid w:val="008B1FB1"/>
    <w:rsid w:val="008C2A90"/>
    <w:rsid w:val="008D619C"/>
    <w:rsid w:val="008F4DB8"/>
    <w:rsid w:val="008F70B0"/>
    <w:rsid w:val="00905238"/>
    <w:rsid w:val="00915C04"/>
    <w:rsid w:val="00933564"/>
    <w:rsid w:val="00970CD5"/>
    <w:rsid w:val="0098573F"/>
    <w:rsid w:val="00992A2F"/>
    <w:rsid w:val="009A230B"/>
    <w:rsid w:val="009B0830"/>
    <w:rsid w:val="009B680F"/>
    <w:rsid w:val="009C0D75"/>
    <w:rsid w:val="009D130E"/>
    <w:rsid w:val="00A06234"/>
    <w:rsid w:val="00A073FE"/>
    <w:rsid w:val="00A1177F"/>
    <w:rsid w:val="00A17B09"/>
    <w:rsid w:val="00A264A4"/>
    <w:rsid w:val="00A73696"/>
    <w:rsid w:val="00A93412"/>
    <w:rsid w:val="00AA07DB"/>
    <w:rsid w:val="00AA43D0"/>
    <w:rsid w:val="00AB673E"/>
    <w:rsid w:val="00AB6941"/>
    <w:rsid w:val="00AE21E2"/>
    <w:rsid w:val="00AF2FA9"/>
    <w:rsid w:val="00AF7B99"/>
    <w:rsid w:val="00B225B1"/>
    <w:rsid w:val="00B42151"/>
    <w:rsid w:val="00B50A5A"/>
    <w:rsid w:val="00B55F33"/>
    <w:rsid w:val="00B57CA6"/>
    <w:rsid w:val="00B6152E"/>
    <w:rsid w:val="00B70F6B"/>
    <w:rsid w:val="00B83FBA"/>
    <w:rsid w:val="00B850F9"/>
    <w:rsid w:val="00BA51A9"/>
    <w:rsid w:val="00BB23C8"/>
    <w:rsid w:val="00BB7764"/>
    <w:rsid w:val="00BC0397"/>
    <w:rsid w:val="00BE4400"/>
    <w:rsid w:val="00BE48F4"/>
    <w:rsid w:val="00C06B2A"/>
    <w:rsid w:val="00C15E5E"/>
    <w:rsid w:val="00C15EA8"/>
    <w:rsid w:val="00C32F9B"/>
    <w:rsid w:val="00C405BC"/>
    <w:rsid w:val="00C824FD"/>
    <w:rsid w:val="00C939D3"/>
    <w:rsid w:val="00C97248"/>
    <w:rsid w:val="00CB4E2C"/>
    <w:rsid w:val="00CB6400"/>
    <w:rsid w:val="00CE149A"/>
    <w:rsid w:val="00CF71A2"/>
    <w:rsid w:val="00D13A71"/>
    <w:rsid w:val="00D2483C"/>
    <w:rsid w:val="00D34EAE"/>
    <w:rsid w:val="00D430A0"/>
    <w:rsid w:val="00D73BAF"/>
    <w:rsid w:val="00D913EC"/>
    <w:rsid w:val="00DC6A9F"/>
    <w:rsid w:val="00DD2A57"/>
    <w:rsid w:val="00DF105A"/>
    <w:rsid w:val="00E4583A"/>
    <w:rsid w:val="00E6165B"/>
    <w:rsid w:val="00E727E8"/>
    <w:rsid w:val="00EA745D"/>
    <w:rsid w:val="00EC1B21"/>
    <w:rsid w:val="00EC46AC"/>
    <w:rsid w:val="00EC73A2"/>
    <w:rsid w:val="00EE0664"/>
    <w:rsid w:val="00EE6ACA"/>
    <w:rsid w:val="00EF00AB"/>
    <w:rsid w:val="00EF45DD"/>
    <w:rsid w:val="00F0437F"/>
    <w:rsid w:val="00F05355"/>
    <w:rsid w:val="00F1015C"/>
    <w:rsid w:val="00F326D1"/>
    <w:rsid w:val="00F420EA"/>
    <w:rsid w:val="00F43DA9"/>
    <w:rsid w:val="00F4446A"/>
    <w:rsid w:val="00F71A18"/>
    <w:rsid w:val="00F929EE"/>
    <w:rsid w:val="00FA1DCF"/>
    <w:rsid w:val="00FB65CD"/>
    <w:rsid w:val="00FF45A7"/>
    <w:rsid w:val="00FF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AEAA"/>
  <w15:docId w15:val="{48B89493-6A7E-493C-9F1F-FBEA6E7E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8D3"/>
  </w:style>
  <w:style w:type="paragraph" w:styleId="Heading1">
    <w:name w:val="heading 1"/>
    <w:basedOn w:val="Normal"/>
    <w:next w:val="Normal"/>
    <w:link w:val="Heading1Char"/>
    <w:uiPriority w:val="9"/>
    <w:qFormat/>
    <w:rsid w:val="004E4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7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4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B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3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FBA"/>
    <w:rPr>
      <w:b/>
      <w:bCs/>
    </w:rPr>
  </w:style>
  <w:style w:type="character" w:customStyle="1" w:styleId="keyword">
    <w:name w:val="keyword"/>
    <w:basedOn w:val="DefaultParagraphFont"/>
    <w:rsid w:val="00B83FBA"/>
  </w:style>
  <w:style w:type="paragraph" w:styleId="ListParagraph">
    <w:name w:val="List Paragraph"/>
    <w:basedOn w:val="Normal"/>
    <w:uiPriority w:val="34"/>
    <w:qFormat/>
    <w:rsid w:val="00B83FBA"/>
    <w:pPr>
      <w:ind w:left="720"/>
      <w:contextualSpacing/>
    </w:pPr>
  </w:style>
  <w:style w:type="character" w:customStyle="1" w:styleId="op">
    <w:name w:val="op"/>
    <w:basedOn w:val="DefaultParagraphFont"/>
    <w:rsid w:val="00B83FBA"/>
  </w:style>
  <w:style w:type="character" w:customStyle="1" w:styleId="Heading2Char">
    <w:name w:val="Heading 2 Char"/>
    <w:basedOn w:val="DefaultParagraphFont"/>
    <w:link w:val="Heading2"/>
    <w:uiPriority w:val="9"/>
    <w:rsid w:val="00B57CA6"/>
    <w:rPr>
      <w:rFonts w:ascii="Times New Roman" w:eastAsia="Times New Roman" w:hAnsi="Times New Roman" w:cs="Times New Roman"/>
      <w:b/>
      <w:bCs/>
      <w:sz w:val="36"/>
      <w:szCs w:val="36"/>
    </w:rPr>
  </w:style>
  <w:style w:type="character" w:customStyle="1" w:styleId="string">
    <w:name w:val="string"/>
    <w:basedOn w:val="DefaultParagraphFont"/>
    <w:rsid w:val="00AE21E2"/>
  </w:style>
  <w:style w:type="character" w:customStyle="1" w:styleId="Heading3Char">
    <w:name w:val="Heading 3 Char"/>
    <w:basedOn w:val="DefaultParagraphFont"/>
    <w:link w:val="Heading3"/>
    <w:uiPriority w:val="9"/>
    <w:rsid w:val="004E4F5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E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4F5A"/>
    <w:rPr>
      <w:rFonts w:ascii="Courier New" w:eastAsia="Times New Roman" w:hAnsi="Courier New" w:cs="Courier New"/>
      <w:sz w:val="20"/>
      <w:szCs w:val="20"/>
    </w:rPr>
  </w:style>
  <w:style w:type="character" w:customStyle="1" w:styleId="pun">
    <w:name w:val="pun"/>
    <w:basedOn w:val="DefaultParagraphFont"/>
    <w:rsid w:val="004E4F5A"/>
  </w:style>
  <w:style w:type="character" w:customStyle="1" w:styleId="pln">
    <w:name w:val="pln"/>
    <w:basedOn w:val="DefaultParagraphFont"/>
    <w:rsid w:val="004E4F5A"/>
  </w:style>
  <w:style w:type="character" w:customStyle="1" w:styleId="lit">
    <w:name w:val="lit"/>
    <w:basedOn w:val="DefaultParagraphFont"/>
    <w:rsid w:val="004E4F5A"/>
  </w:style>
  <w:style w:type="character" w:customStyle="1" w:styleId="typ">
    <w:name w:val="typ"/>
    <w:basedOn w:val="DefaultParagraphFont"/>
    <w:rsid w:val="004E4F5A"/>
  </w:style>
  <w:style w:type="character" w:styleId="Hyperlink">
    <w:name w:val="Hyperlink"/>
    <w:basedOn w:val="DefaultParagraphFont"/>
    <w:uiPriority w:val="99"/>
    <w:semiHidden/>
    <w:unhideWhenUsed/>
    <w:rsid w:val="004E4F5A"/>
    <w:rPr>
      <w:color w:val="0000FF"/>
      <w:u w:val="single"/>
    </w:rPr>
  </w:style>
  <w:style w:type="character" w:customStyle="1" w:styleId="Heading1Char">
    <w:name w:val="Heading 1 Char"/>
    <w:basedOn w:val="DefaultParagraphFont"/>
    <w:link w:val="Heading1"/>
    <w:uiPriority w:val="9"/>
    <w:rsid w:val="004E4F5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4E4F5A"/>
    <w:rPr>
      <w:rFonts w:ascii="Courier New" w:eastAsia="Times New Roman" w:hAnsi="Courier New" w:cs="Courier New"/>
      <w:sz w:val="20"/>
      <w:szCs w:val="20"/>
    </w:rPr>
  </w:style>
  <w:style w:type="character" w:customStyle="1" w:styleId="token">
    <w:name w:val="token"/>
    <w:basedOn w:val="DefaultParagraphFont"/>
    <w:rsid w:val="004E4F5A"/>
  </w:style>
  <w:style w:type="character" w:customStyle="1" w:styleId="Heading4Char">
    <w:name w:val="Heading 4 Char"/>
    <w:basedOn w:val="DefaultParagraphFont"/>
    <w:link w:val="Heading4"/>
    <w:uiPriority w:val="9"/>
    <w:rsid w:val="00AF7B9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75A98"/>
    <w:rPr>
      <w:i/>
      <w:iCs/>
    </w:rPr>
  </w:style>
  <w:style w:type="character" w:customStyle="1" w:styleId="colorh1">
    <w:name w:val="color_h1"/>
    <w:basedOn w:val="DefaultParagraphFont"/>
    <w:rsid w:val="00C939D3"/>
  </w:style>
  <w:style w:type="character" w:customStyle="1" w:styleId="sqlcolor">
    <w:name w:val="sqlcolor"/>
    <w:basedOn w:val="DefaultParagraphFont"/>
    <w:rsid w:val="00C939D3"/>
  </w:style>
  <w:style w:type="character" w:customStyle="1" w:styleId="sqlkeywordcolor">
    <w:name w:val="sqlkeywordcolor"/>
    <w:basedOn w:val="DefaultParagraphFont"/>
    <w:rsid w:val="00C939D3"/>
  </w:style>
  <w:style w:type="character" w:customStyle="1" w:styleId="sqlnumbercolor">
    <w:name w:val="sqlnumbercolor"/>
    <w:basedOn w:val="DefaultParagraphFont"/>
    <w:rsid w:val="00C939D3"/>
  </w:style>
  <w:style w:type="paragraph" w:customStyle="1" w:styleId="adlabelsnhb">
    <w:name w:val="ad_label_snhb"/>
    <w:basedOn w:val="Normal"/>
    <w:rsid w:val="00C93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stringcolor">
    <w:name w:val="sqlstringcolor"/>
    <w:basedOn w:val="DefaultParagraphFont"/>
    <w:rsid w:val="00C939D3"/>
  </w:style>
  <w:style w:type="paragraph" w:styleId="z-TopofForm">
    <w:name w:val="HTML Top of Form"/>
    <w:basedOn w:val="Normal"/>
    <w:next w:val="Normal"/>
    <w:link w:val="z-TopofFormChar"/>
    <w:hidden/>
    <w:uiPriority w:val="99"/>
    <w:semiHidden/>
    <w:unhideWhenUsed/>
    <w:rsid w:val="00C939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39D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939D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39D3"/>
    <w:rPr>
      <w:rFonts w:ascii="Arial" w:eastAsia="Times New Roman" w:hAnsi="Arial" w:cs="Arial"/>
      <w:vanish/>
      <w:sz w:val="16"/>
      <w:szCs w:val="16"/>
    </w:rPr>
  </w:style>
  <w:style w:type="paragraph" w:customStyle="1" w:styleId="intro">
    <w:name w:val="intro"/>
    <w:basedOn w:val="Normal"/>
    <w:rsid w:val="00BB7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0F5515"/>
  </w:style>
  <w:style w:type="character" w:customStyle="1" w:styleId="shcb-languagelabel">
    <w:name w:val="shcb-language__label"/>
    <w:basedOn w:val="DefaultParagraphFont"/>
    <w:rsid w:val="000F5515"/>
  </w:style>
  <w:style w:type="character" w:customStyle="1" w:styleId="shcb-languagename">
    <w:name w:val="shcb-language__name"/>
    <w:basedOn w:val="DefaultParagraphFont"/>
    <w:rsid w:val="000F5515"/>
  </w:style>
  <w:style w:type="character" w:customStyle="1" w:styleId="shcb-languageparen">
    <w:name w:val="shcb-language__paren"/>
    <w:basedOn w:val="DefaultParagraphFont"/>
    <w:rsid w:val="000F5515"/>
  </w:style>
  <w:style w:type="character" w:customStyle="1" w:styleId="shcb-languageslug">
    <w:name w:val="shcb-language__slug"/>
    <w:basedOn w:val="DefaultParagraphFont"/>
    <w:rsid w:val="000F5515"/>
  </w:style>
  <w:style w:type="character" w:customStyle="1" w:styleId="updated">
    <w:name w:val="updated"/>
    <w:basedOn w:val="DefaultParagraphFont"/>
    <w:rsid w:val="00C824FD"/>
  </w:style>
  <w:style w:type="character" w:customStyle="1" w:styleId="fn">
    <w:name w:val="fn"/>
    <w:basedOn w:val="DefaultParagraphFont"/>
    <w:rsid w:val="00C824FD"/>
  </w:style>
  <w:style w:type="character" w:customStyle="1" w:styleId="sy1">
    <w:name w:val="sy1"/>
    <w:basedOn w:val="DefaultParagraphFont"/>
    <w:rsid w:val="00C824FD"/>
  </w:style>
  <w:style w:type="character" w:customStyle="1" w:styleId="kw1">
    <w:name w:val="kw1"/>
    <w:basedOn w:val="DefaultParagraphFont"/>
    <w:rsid w:val="00C824FD"/>
  </w:style>
  <w:style w:type="character" w:customStyle="1" w:styleId="sy2">
    <w:name w:val="sy2"/>
    <w:basedOn w:val="DefaultParagraphFont"/>
    <w:rsid w:val="00C824FD"/>
  </w:style>
  <w:style w:type="character" w:customStyle="1" w:styleId="Strong1">
    <w:name w:val="Strong1"/>
    <w:basedOn w:val="DefaultParagraphFont"/>
    <w:rsid w:val="00122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276">
      <w:bodyDiv w:val="1"/>
      <w:marLeft w:val="0"/>
      <w:marRight w:val="0"/>
      <w:marTop w:val="0"/>
      <w:marBottom w:val="0"/>
      <w:divBdr>
        <w:top w:val="none" w:sz="0" w:space="0" w:color="auto"/>
        <w:left w:val="none" w:sz="0" w:space="0" w:color="auto"/>
        <w:bottom w:val="none" w:sz="0" w:space="0" w:color="auto"/>
        <w:right w:val="none" w:sz="0" w:space="0" w:color="auto"/>
      </w:divBdr>
      <w:divsChild>
        <w:div w:id="1186362199">
          <w:marLeft w:val="0"/>
          <w:marRight w:val="0"/>
          <w:marTop w:val="0"/>
          <w:marBottom w:val="134"/>
          <w:divBdr>
            <w:top w:val="single" w:sz="6" w:space="0" w:color="D5DDC6"/>
            <w:left w:val="single" w:sz="24" w:space="0" w:color="66BB55"/>
            <w:bottom w:val="single" w:sz="6" w:space="0" w:color="D5DDC6"/>
            <w:right w:val="single" w:sz="6" w:space="0" w:color="D5DDC6"/>
          </w:divBdr>
        </w:div>
        <w:div w:id="22190874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44263580">
      <w:bodyDiv w:val="1"/>
      <w:marLeft w:val="0"/>
      <w:marRight w:val="0"/>
      <w:marTop w:val="0"/>
      <w:marBottom w:val="0"/>
      <w:divBdr>
        <w:top w:val="none" w:sz="0" w:space="0" w:color="auto"/>
        <w:left w:val="none" w:sz="0" w:space="0" w:color="auto"/>
        <w:bottom w:val="none" w:sz="0" w:space="0" w:color="auto"/>
        <w:right w:val="none" w:sz="0" w:space="0" w:color="auto"/>
      </w:divBdr>
    </w:div>
    <w:div w:id="64492186">
      <w:bodyDiv w:val="1"/>
      <w:marLeft w:val="0"/>
      <w:marRight w:val="0"/>
      <w:marTop w:val="0"/>
      <w:marBottom w:val="0"/>
      <w:divBdr>
        <w:top w:val="none" w:sz="0" w:space="0" w:color="auto"/>
        <w:left w:val="none" w:sz="0" w:space="0" w:color="auto"/>
        <w:bottom w:val="none" w:sz="0" w:space="0" w:color="auto"/>
        <w:right w:val="none" w:sz="0" w:space="0" w:color="auto"/>
      </w:divBdr>
      <w:divsChild>
        <w:div w:id="973870952">
          <w:marLeft w:val="-300"/>
          <w:marRight w:val="-300"/>
          <w:marTop w:val="360"/>
          <w:marBottom w:val="360"/>
          <w:divBdr>
            <w:top w:val="none" w:sz="0" w:space="0" w:color="auto"/>
            <w:left w:val="none" w:sz="0" w:space="0" w:color="auto"/>
            <w:bottom w:val="none" w:sz="0" w:space="0" w:color="auto"/>
            <w:right w:val="none" w:sz="0" w:space="0" w:color="auto"/>
          </w:divBdr>
          <w:divsChild>
            <w:div w:id="16137861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375219">
      <w:bodyDiv w:val="1"/>
      <w:marLeft w:val="0"/>
      <w:marRight w:val="0"/>
      <w:marTop w:val="0"/>
      <w:marBottom w:val="0"/>
      <w:divBdr>
        <w:top w:val="none" w:sz="0" w:space="0" w:color="auto"/>
        <w:left w:val="none" w:sz="0" w:space="0" w:color="auto"/>
        <w:bottom w:val="none" w:sz="0" w:space="0" w:color="auto"/>
        <w:right w:val="none" w:sz="0" w:space="0" w:color="auto"/>
      </w:divBdr>
      <w:divsChild>
        <w:div w:id="632834598">
          <w:marLeft w:val="0"/>
          <w:marRight w:val="0"/>
          <w:marTop w:val="0"/>
          <w:marBottom w:val="0"/>
          <w:divBdr>
            <w:top w:val="none" w:sz="0" w:space="0" w:color="auto"/>
            <w:left w:val="none" w:sz="0" w:space="0" w:color="auto"/>
            <w:bottom w:val="none" w:sz="0" w:space="0" w:color="auto"/>
            <w:right w:val="none" w:sz="0" w:space="0" w:color="auto"/>
          </w:divBdr>
        </w:div>
        <w:div w:id="1758359830">
          <w:marLeft w:val="-300"/>
          <w:marRight w:val="-300"/>
          <w:marTop w:val="360"/>
          <w:marBottom w:val="360"/>
          <w:divBdr>
            <w:top w:val="none" w:sz="0" w:space="0" w:color="auto"/>
            <w:left w:val="none" w:sz="0" w:space="0" w:color="auto"/>
            <w:bottom w:val="none" w:sz="0" w:space="0" w:color="auto"/>
            <w:right w:val="none" w:sz="0" w:space="0" w:color="auto"/>
          </w:divBdr>
          <w:divsChild>
            <w:div w:id="1168983548">
              <w:marLeft w:val="0"/>
              <w:marRight w:val="0"/>
              <w:marTop w:val="0"/>
              <w:marBottom w:val="0"/>
              <w:divBdr>
                <w:top w:val="none" w:sz="0" w:space="0" w:color="auto"/>
                <w:left w:val="single" w:sz="24" w:space="9" w:color="4CAF50"/>
                <w:bottom w:val="none" w:sz="0" w:space="0" w:color="auto"/>
                <w:right w:val="none" w:sz="0" w:space="0" w:color="auto"/>
              </w:divBdr>
            </w:div>
          </w:divsChild>
        </w:div>
        <w:div w:id="444693198">
          <w:marLeft w:val="-300"/>
          <w:marRight w:val="-300"/>
          <w:marTop w:val="360"/>
          <w:marBottom w:val="360"/>
          <w:divBdr>
            <w:top w:val="none" w:sz="0" w:space="0" w:color="auto"/>
            <w:left w:val="none" w:sz="0" w:space="0" w:color="auto"/>
            <w:bottom w:val="none" w:sz="0" w:space="0" w:color="auto"/>
            <w:right w:val="none" w:sz="0" w:space="0" w:color="auto"/>
          </w:divBdr>
          <w:divsChild>
            <w:div w:id="37628424">
              <w:marLeft w:val="0"/>
              <w:marRight w:val="0"/>
              <w:marTop w:val="0"/>
              <w:marBottom w:val="0"/>
              <w:divBdr>
                <w:top w:val="none" w:sz="0" w:space="0" w:color="auto"/>
                <w:left w:val="single" w:sz="24" w:space="9" w:color="4CAF50"/>
                <w:bottom w:val="none" w:sz="0" w:space="0" w:color="auto"/>
                <w:right w:val="none" w:sz="0" w:space="0" w:color="auto"/>
              </w:divBdr>
            </w:div>
          </w:divsChild>
        </w:div>
        <w:div w:id="822819999">
          <w:marLeft w:val="0"/>
          <w:marRight w:val="0"/>
          <w:marTop w:val="0"/>
          <w:marBottom w:val="0"/>
          <w:divBdr>
            <w:top w:val="none" w:sz="0" w:space="0" w:color="auto"/>
            <w:left w:val="none" w:sz="0" w:space="0" w:color="auto"/>
            <w:bottom w:val="none" w:sz="0" w:space="0" w:color="auto"/>
            <w:right w:val="none" w:sz="0" w:space="0" w:color="auto"/>
          </w:divBdr>
        </w:div>
        <w:div w:id="1332483757">
          <w:marLeft w:val="0"/>
          <w:marRight w:val="0"/>
          <w:marTop w:val="0"/>
          <w:marBottom w:val="0"/>
          <w:divBdr>
            <w:top w:val="none" w:sz="0" w:space="0" w:color="auto"/>
            <w:left w:val="none" w:sz="0" w:space="0" w:color="auto"/>
            <w:bottom w:val="none" w:sz="0" w:space="0" w:color="auto"/>
            <w:right w:val="none" w:sz="0" w:space="0" w:color="auto"/>
          </w:divBdr>
        </w:div>
        <w:div w:id="1704282793">
          <w:marLeft w:val="-300"/>
          <w:marRight w:val="-300"/>
          <w:marTop w:val="0"/>
          <w:marBottom w:val="0"/>
          <w:divBdr>
            <w:top w:val="none" w:sz="0" w:space="0" w:color="auto"/>
            <w:left w:val="none" w:sz="0" w:space="0" w:color="auto"/>
            <w:bottom w:val="none" w:sz="0" w:space="0" w:color="auto"/>
            <w:right w:val="none" w:sz="0" w:space="0" w:color="auto"/>
          </w:divBdr>
          <w:divsChild>
            <w:div w:id="2059166222">
              <w:marLeft w:val="0"/>
              <w:marRight w:val="0"/>
              <w:marTop w:val="0"/>
              <w:marBottom w:val="0"/>
              <w:divBdr>
                <w:top w:val="none" w:sz="0" w:space="0" w:color="auto"/>
                <w:left w:val="none" w:sz="0" w:space="0" w:color="auto"/>
                <w:bottom w:val="none" w:sz="0" w:space="0" w:color="auto"/>
                <w:right w:val="none" w:sz="0" w:space="0" w:color="auto"/>
              </w:divBdr>
            </w:div>
          </w:divsChild>
        </w:div>
        <w:div w:id="1066881422">
          <w:marLeft w:val="-300"/>
          <w:marRight w:val="-300"/>
          <w:marTop w:val="360"/>
          <w:marBottom w:val="360"/>
          <w:divBdr>
            <w:top w:val="none" w:sz="0" w:space="0" w:color="auto"/>
            <w:left w:val="none" w:sz="0" w:space="0" w:color="auto"/>
            <w:bottom w:val="none" w:sz="0" w:space="0" w:color="auto"/>
            <w:right w:val="none" w:sz="0" w:space="0" w:color="auto"/>
          </w:divBdr>
          <w:divsChild>
            <w:div w:id="1528331928">
              <w:marLeft w:val="0"/>
              <w:marRight w:val="0"/>
              <w:marTop w:val="0"/>
              <w:marBottom w:val="0"/>
              <w:divBdr>
                <w:top w:val="none" w:sz="0" w:space="0" w:color="auto"/>
                <w:left w:val="single" w:sz="24" w:space="9" w:color="4CAF50"/>
                <w:bottom w:val="none" w:sz="0" w:space="0" w:color="auto"/>
                <w:right w:val="none" w:sz="0" w:space="0" w:color="auto"/>
              </w:divBdr>
            </w:div>
          </w:divsChild>
        </w:div>
        <w:div w:id="339700448">
          <w:marLeft w:val="-300"/>
          <w:marRight w:val="-300"/>
          <w:marTop w:val="360"/>
          <w:marBottom w:val="360"/>
          <w:divBdr>
            <w:top w:val="none" w:sz="0" w:space="0" w:color="auto"/>
            <w:left w:val="none" w:sz="0" w:space="0" w:color="auto"/>
            <w:bottom w:val="none" w:sz="0" w:space="0" w:color="auto"/>
            <w:right w:val="none" w:sz="0" w:space="0" w:color="auto"/>
          </w:divBdr>
          <w:divsChild>
            <w:div w:id="1105925329">
              <w:marLeft w:val="0"/>
              <w:marRight w:val="0"/>
              <w:marTop w:val="0"/>
              <w:marBottom w:val="0"/>
              <w:divBdr>
                <w:top w:val="none" w:sz="0" w:space="0" w:color="auto"/>
                <w:left w:val="single" w:sz="24" w:space="9" w:color="4CAF50"/>
                <w:bottom w:val="none" w:sz="0" w:space="0" w:color="auto"/>
                <w:right w:val="none" w:sz="0" w:space="0" w:color="auto"/>
              </w:divBdr>
            </w:div>
          </w:divsChild>
        </w:div>
        <w:div w:id="688527766">
          <w:marLeft w:val="-300"/>
          <w:marRight w:val="-300"/>
          <w:marTop w:val="360"/>
          <w:marBottom w:val="360"/>
          <w:divBdr>
            <w:top w:val="none" w:sz="0" w:space="0" w:color="auto"/>
            <w:left w:val="none" w:sz="0" w:space="0" w:color="auto"/>
            <w:bottom w:val="none" w:sz="0" w:space="0" w:color="auto"/>
            <w:right w:val="none" w:sz="0" w:space="0" w:color="auto"/>
          </w:divBdr>
          <w:divsChild>
            <w:div w:id="1082291796">
              <w:marLeft w:val="0"/>
              <w:marRight w:val="0"/>
              <w:marTop w:val="0"/>
              <w:marBottom w:val="0"/>
              <w:divBdr>
                <w:top w:val="none" w:sz="0" w:space="0" w:color="auto"/>
                <w:left w:val="single" w:sz="24" w:space="9" w:color="4CAF50"/>
                <w:bottom w:val="none" w:sz="0" w:space="0" w:color="auto"/>
                <w:right w:val="none" w:sz="0" w:space="0" w:color="auto"/>
              </w:divBdr>
            </w:div>
          </w:divsChild>
        </w:div>
        <w:div w:id="1548183985">
          <w:marLeft w:val="-300"/>
          <w:marRight w:val="-300"/>
          <w:marTop w:val="360"/>
          <w:marBottom w:val="360"/>
          <w:divBdr>
            <w:top w:val="none" w:sz="0" w:space="0" w:color="auto"/>
            <w:left w:val="none" w:sz="0" w:space="0" w:color="auto"/>
            <w:bottom w:val="none" w:sz="0" w:space="0" w:color="auto"/>
            <w:right w:val="none" w:sz="0" w:space="0" w:color="auto"/>
          </w:divBdr>
          <w:divsChild>
            <w:div w:id="622083215">
              <w:marLeft w:val="0"/>
              <w:marRight w:val="0"/>
              <w:marTop w:val="0"/>
              <w:marBottom w:val="0"/>
              <w:divBdr>
                <w:top w:val="none" w:sz="0" w:space="0" w:color="auto"/>
                <w:left w:val="single" w:sz="24" w:space="9" w:color="4CAF50"/>
                <w:bottom w:val="none" w:sz="0" w:space="0" w:color="auto"/>
                <w:right w:val="none" w:sz="0" w:space="0" w:color="auto"/>
              </w:divBdr>
            </w:div>
          </w:divsChild>
        </w:div>
        <w:div w:id="410153969">
          <w:marLeft w:val="-300"/>
          <w:marRight w:val="-300"/>
          <w:marTop w:val="360"/>
          <w:marBottom w:val="360"/>
          <w:divBdr>
            <w:top w:val="none" w:sz="0" w:space="0" w:color="auto"/>
            <w:left w:val="none" w:sz="0" w:space="0" w:color="auto"/>
            <w:bottom w:val="none" w:sz="0" w:space="0" w:color="auto"/>
            <w:right w:val="none" w:sz="0" w:space="0" w:color="auto"/>
          </w:divBdr>
          <w:divsChild>
            <w:div w:id="12646065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510298">
      <w:bodyDiv w:val="1"/>
      <w:marLeft w:val="0"/>
      <w:marRight w:val="0"/>
      <w:marTop w:val="0"/>
      <w:marBottom w:val="0"/>
      <w:divBdr>
        <w:top w:val="none" w:sz="0" w:space="0" w:color="auto"/>
        <w:left w:val="none" w:sz="0" w:space="0" w:color="auto"/>
        <w:bottom w:val="none" w:sz="0" w:space="0" w:color="auto"/>
        <w:right w:val="none" w:sz="0" w:space="0" w:color="auto"/>
      </w:divBdr>
      <w:divsChild>
        <w:div w:id="2001928222">
          <w:marLeft w:val="0"/>
          <w:marRight w:val="0"/>
          <w:marTop w:val="0"/>
          <w:marBottom w:val="0"/>
          <w:divBdr>
            <w:top w:val="none" w:sz="0" w:space="0" w:color="auto"/>
            <w:left w:val="none" w:sz="0" w:space="0" w:color="auto"/>
            <w:bottom w:val="none" w:sz="0" w:space="0" w:color="auto"/>
            <w:right w:val="none" w:sz="0" w:space="0" w:color="auto"/>
          </w:divBdr>
        </w:div>
        <w:div w:id="463622638">
          <w:marLeft w:val="-300"/>
          <w:marRight w:val="-300"/>
          <w:marTop w:val="360"/>
          <w:marBottom w:val="360"/>
          <w:divBdr>
            <w:top w:val="none" w:sz="0" w:space="0" w:color="auto"/>
            <w:left w:val="none" w:sz="0" w:space="0" w:color="auto"/>
            <w:bottom w:val="none" w:sz="0" w:space="0" w:color="auto"/>
            <w:right w:val="none" w:sz="0" w:space="0" w:color="auto"/>
          </w:divBdr>
          <w:divsChild>
            <w:div w:id="55326771">
              <w:marLeft w:val="0"/>
              <w:marRight w:val="0"/>
              <w:marTop w:val="0"/>
              <w:marBottom w:val="0"/>
              <w:divBdr>
                <w:top w:val="none" w:sz="0" w:space="0" w:color="auto"/>
                <w:left w:val="single" w:sz="24" w:space="9" w:color="4CAF50"/>
                <w:bottom w:val="none" w:sz="0" w:space="0" w:color="auto"/>
                <w:right w:val="none" w:sz="0" w:space="0" w:color="auto"/>
              </w:divBdr>
            </w:div>
          </w:divsChild>
        </w:div>
        <w:div w:id="110636071">
          <w:marLeft w:val="-300"/>
          <w:marRight w:val="-300"/>
          <w:marTop w:val="360"/>
          <w:marBottom w:val="360"/>
          <w:divBdr>
            <w:top w:val="none" w:sz="0" w:space="0" w:color="auto"/>
            <w:left w:val="none" w:sz="0" w:space="0" w:color="auto"/>
            <w:bottom w:val="none" w:sz="0" w:space="0" w:color="auto"/>
            <w:right w:val="none" w:sz="0" w:space="0" w:color="auto"/>
          </w:divBdr>
          <w:divsChild>
            <w:div w:id="747310031">
              <w:marLeft w:val="0"/>
              <w:marRight w:val="0"/>
              <w:marTop w:val="0"/>
              <w:marBottom w:val="0"/>
              <w:divBdr>
                <w:top w:val="none" w:sz="0" w:space="0" w:color="auto"/>
                <w:left w:val="single" w:sz="24" w:space="9" w:color="4CAF50"/>
                <w:bottom w:val="none" w:sz="0" w:space="0" w:color="auto"/>
                <w:right w:val="none" w:sz="0" w:space="0" w:color="auto"/>
              </w:divBdr>
            </w:div>
          </w:divsChild>
        </w:div>
        <w:div w:id="500973833">
          <w:marLeft w:val="-300"/>
          <w:marRight w:val="-300"/>
          <w:marTop w:val="360"/>
          <w:marBottom w:val="360"/>
          <w:divBdr>
            <w:top w:val="none" w:sz="0" w:space="0" w:color="auto"/>
            <w:left w:val="none" w:sz="0" w:space="0" w:color="auto"/>
            <w:bottom w:val="none" w:sz="0" w:space="0" w:color="auto"/>
            <w:right w:val="none" w:sz="0" w:space="0" w:color="auto"/>
          </w:divBdr>
          <w:divsChild>
            <w:div w:id="1522161657">
              <w:marLeft w:val="0"/>
              <w:marRight w:val="0"/>
              <w:marTop w:val="0"/>
              <w:marBottom w:val="0"/>
              <w:divBdr>
                <w:top w:val="none" w:sz="0" w:space="0" w:color="auto"/>
                <w:left w:val="single" w:sz="24" w:space="9" w:color="4CAF50"/>
                <w:bottom w:val="none" w:sz="0" w:space="0" w:color="auto"/>
                <w:right w:val="none" w:sz="0" w:space="0" w:color="auto"/>
              </w:divBdr>
            </w:div>
          </w:divsChild>
        </w:div>
        <w:div w:id="1786268102">
          <w:marLeft w:val="-300"/>
          <w:marRight w:val="-300"/>
          <w:marTop w:val="360"/>
          <w:marBottom w:val="360"/>
          <w:divBdr>
            <w:top w:val="none" w:sz="0" w:space="0" w:color="auto"/>
            <w:left w:val="none" w:sz="0" w:space="0" w:color="auto"/>
            <w:bottom w:val="none" w:sz="0" w:space="0" w:color="auto"/>
            <w:right w:val="none" w:sz="0" w:space="0" w:color="auto"/>
          </w:divBdr>
          <w:divsChild>
            <w:div w:id="335884791">
              <w:marLeft w:val="0"/>
              <w:marRight w:val="0"/>
              <w:marTop w:val="0"/>
              <w:marBottom w:val="0"/>
              <w:divBdr>
                <w:top w:val="none" w:sz="0" w:space="0" w:color="auto"/>
                <w:left w:val="single" w:sz="24" w:space="9" w:color="4CAF50"/>
                <w:bottom w:val="none" w:sz="0" w:space="0" w:color="auto"/>
                <w:right w:val="none" w:sz="0" w:space="0" w:color="auto"/>
              </w:divBdr>
            </w:div>
          </w:divsChild>
        </w:div>
        <w:div w:id="702512735">
          <w:marLeft w:val="-300"/>
          <w:marRight w:val="-300"/>
          <w:marTop w:val="360"/>
          <w:marBottom w:val="360"/>
          <w:divBdr>
            <w:top w:val="none" w:sz="0" w:space="0" w:color="auto"/>
            <w:left w:val="none" w:sz="0" w:space="0" w:color="auto"/>
            <w:bottom w:val="none" w:sz="0" w:space="0" w:color="auto"/>
            <w:right w:val="none" w:sz="0" w:space="0" w:color="auto"/>
          </w:divBdr>
          <w:divsChild>
            <w:div w:id="1250230740">
              <w:marLeft w:val="0"/>
              <w:marRight w:val="0"/>
              <w:marTop w:val="0"/>
              <w:marBottom w:val="0"/>
              <w:divBdr>
                <w:top w:val="none" w:sz="0" w:space="0" w:color="auto"/>
                <w:left w:val="single" w:sz="24" w:space="9" w:color="4CAF50"/>
                <w:bottom w:val="none" w:sz="0" w:space="0" w:color="auto"/>
                <w:right w:val="none" w:sz="0" w:space="0" w:color="auto"/>
              </w:divBdr>
            </w:div>
          </w:divsChild>
        </w:div>
        <w:div w:id="176189819">
          <w:marLeft w:val="-300"/>
          <w:marRight w:val="-300"/>
          <w:marTop w:val="360"/>
          <w:marBottom w:val="360"/>
          <w:divBdr>
            <w:top w:val="none" w:sz="0" w:space="0" w:color="auto"/>
            <w:left w:val="none" w:sz="0" w:space="0" w:color="auto"/>
            <w:bottom w:val="none" w:sz="0" w:space="0" w:color="auto"/>
            <w:right w:val="none" w:sz="0" w:space="0" w:color="auto"/>
          </w:divBdr>
          <w:divsChild>
            <w:div w:id="759908924">
              <w:marLeft w:val="0"/>
              <w:marRight w:val="0"/>
              <w:marTop w:val="0"/>
              <w:marBottom w:val="0"/>
              <w:divBdr>
                <w:top w:val="none" w:sz="0" w:space="0" w:color="auto"/>
                <w:left w:val="single" w:sz="24" w:space="9" w:color="4CAF50"/>
                <w:bottom w:val="none" w:sz="0" w:space="0" w:color="auto"/>
                <w:right w:val="none" w:sz="0" w:space="0" w:color="auto"/>
              </w:divBdr>
            </w:div>
          </w:divsChild>
        </w:div>
        <w:div w:id="96558628">
          <w:marLeft w:val="-300"/>
          <w:marRight w:val="-300"/>
          <w:marTop w:val="360"/>
          <w:marBottom w:val="360"/>
          <w:divBdr>
            <w:top w:val="none" w:sz="0" w:space="0" w:color="auto"/>
            <w:left w:val="none" w:sz="0" w:space="0" w:color="auto"/>
            <w:bottom w:val="none" w:sz="0" w:space="0" w:color="auto"/>
            <w:right w:val="none" w:sz="0" w:space="0" w:color="auto"/>
          </w:divBdr>
          <w:divsChild>
            <w:div w:id="322123843">
              <w:marLeft w:val="0"/>
              <w:marRight w:val="0"/>
              <w:marTop w:val="0"/>
              <w:marBottom w:val="0"/>
              <w:divBdr>
                <w:top w:val="none" w:sz="0" w:space="0" w:color="auto"/>
                <w:left w:val="single" w:sz="24" w:space="9" w:color="4CAF50"/>
                <w:bottom w:val="none" w:sz="0" w:space="0" w:color="auto"/>
                <w:right w:val="none" w:sz="0" w:space="0" w:color="auto"/>
              </w:divBdr>
            </w:div>
          </w:divsChild>
        </w:div>
        <w:div w:id="712388161">
          <w:marLeft w:val="0"/>
          <w:marRight w:val="0"/>
          <w:marTop w:val="0"/>
          <w:marBottom w:val="0"/>
          <w:divBdr>
            <w:top w:val="none" w:sz="0" w:space="0" w:color="auto"/>
            <w:left w:val="none" w:sz="0" w:space="0" w:color="auto"/>
            <w:bottom w:val="none" w:sz="0" w:space="0" w:color="auto"/>
            <w:right w:val="none" w:sz="0" w:space="0" w:color="auto"/>
          </w:divBdr>
        </w:div>
      </w:divsChild>
    </w:div>
    <w:div w:id="179442062">
      <w:bodyDiv w:val="1"/>
      <w:marLeft w:val="0"/>
      <w:marRight w:val="0"/>
      <w:marTop w:val="0"/>
      <w:marBottom w:val="0"/>
      <w:divBdr>
        <w:top w:val="none" w:sz="0" w:space="0" w:color="auto"/>
        <w:left w:val="none" w:sz="0" w:space="0" w:color="auto"/>
        <w:bottom w:val="none" w:sz="0" w:space="0" w:color="auto"/>
        <w:right w:val="none" w:sz="0" w:space="0" w:color="auto"/>
      </w:divBdr>
      <w:divsChild>
        <w:div w:id="1074864263">
          <w:marLeft w:val="0"/>
          <w:marRight w:val="0"/>
          <w:marTop w:val="0"/>
          <w:marBottom w:val="0"/>
          <w:divBdr>
            <w:top w:val="none" w:sz="0" w:space="0" w:color="auto"/>
            <w:left w:val="none" w:sz="0" w:space="0" w:color="auto"/>
            <w:bottom w:val="none" w:sz="0" w:space="0" w:color="auto"/>
            <w:right w:val="none" w:sz="0" w:space="0" w:color="auto"/>
          </w:divBdr>
        </w:div>
        <w:div w:id="1098526993">
          <w:marLeft w:val="-300"/>
          <w:marRight w:val="-300"/>
          <w:marTop w:val="360"/>
          <w:marBottom w:val="360"/>
          <w:divBdr>
            <w:top w:val="none" w:sz="0" w:space="0" w:color="auto"/>
            <w:left w:val="none" w:sz="0" w:space="0" w:color="auto"/>
            <w:bottom w:val="none" w:sz="0" w:space="0" w:color="auto"/>
            <w:right w:val="none" w:sz="0" w:space="0" w:color="auto"/>
          </w:divBdr>
          <w:divsChild>
            <w:div w:id="1768574960">
              <w:marLeft w:val="0"/>
              <w:marRight w:val="0"/>
              <w:marTop w:val="0"/>
              <w:marBottom w:val="0"/>
              <w:divBdr>
                <w:top w:val="none" w:sz="0" w:space="0" w:color="auto"/>
                <w:left w:val="single" w:sz="24" w:space="9" w:color="4CAF50"/>
                <w:bottom w:val="none" w:sz="0" w:space="0" w:color="auto"/>
                <w:right w:val="none" w:sz="0" w:space="0" w:color="auto"/>
              </w:divBdr>
            </w:div>
          </w:divsChild>
        </w:div>
        <w:div w:id="2029326987">
          <w:marLeft w:val="0"/>
          <w:marRight w:val="0"/>
          <w:marTop w:val="0"/>
          <w:marBottom w:val="0"/>
          <w:divBdr>
            <w:top w:val="none" w:sz="0" w:space="0" w:color="auto"/>
            <w:left w:val="none" w:sz="0" w:space="0" w:color="auto"/>
            <w:bottom w:val="none" w:sz="0" w:space="0" w:color="auto"/>
            <w:right w:val="none" w:sz="0" w:space="0" w:color="auto"/>
          </w:divBdr>
        </w:div>
        <w:div w:id="580018793">
          <w:marLeft w:val="-300"/>
          <w:marRight w:val="-300"/>
          <w:marTop w:val="360"/>
          <w:marBottom w:val="360"/>
          <w:divBdr>
            <w:top w:val="none" w:sz="0" w:space="0" w:color="auto"/>
            <w:left w:val="none" w:sz="0" w:space="0" w:color="auto"/>
            <w:bottom w:val="none" w:sz="0" w:space="0" w:color="auto"/>
            <w:right w:val="none" w:sz="0" w:space="0" w:color="auto"/>
          </w:divBdr>
          <w:divsChild>
            <w:div w:id="1992951839">
              <w:marLeft w:val="0"/>
              <w:marRight w:val="0"/>
              <w:marTop w:val="0"/>
              <w:marBottom w:val="0"/>
              <w:divBdr>
                <w:top w:val="none" w:sz="0" w:space="0" w:color="auto"/>
                <w:left w:val="single" w:sz="24" w:space="9" w:color="4CAF50"/>
                <w:bottom w:val="none" w:sz="0" w:space="0" w:color="auto"/>
                <w:right w:val="none" w:sz="0" w:space="0" w:color="auto"/>
              </w:divBdr>
            </w:div>
          </w:divsChild>
        </w:div>
        <w:div w:id="1331182387">
          <w:marLeft w:val="-300"/>
          <w:marRight w:val="-300"/>
          <w:marTop w:val="0"/>
          <w:marBottom w:val="0"/>
          <w:divBdr>
            <w:top w:val="none" w:sz="0" w:space="0" w:color="auto"/>
            <w:left w:val="none" w:sz="0" w:space="0" w:color="auto"/>
            <w:bottom w:val="none" w:sz="0" w:space="0" w:color="auto"/>
            <w:right w:val="none" w:sz="0" w:space="0" w:color="auto"/>
          </w:divBdr>
          <w:divsChild>
            <w:div w:id="1752119522">
              <w:marLeft w:val="0"/>
              <w:marRight w:val="0"/>
              <w:marTop w:val="0"/>
              <w:marBottom w:val="0"/>
              <w:divBdr>
                <w:top w:val="none" w:sz="0" w:space="0" w:color="auto"/>
                <w:left w:val="none" w:sz="0" w:space="0" w:color="auto"/>
                <w:bottom w:val="none" w:sz="0" w:space="0" w:color="auto"/>
                <w:right w:val="none" w:sz="0" w:space="0" w:color="auto"/>
              </w:divBdr>
            </w:div>
          </w:divsChild>
        </w:div>
        <w:div w:id="1260675005">
          <w:marLeft w:val="-300"/>
          <w:marRight w:val="-300"/>
          <w:marTop w:val="360"/>
          <w:marBottom w:val="360"/>
          <w:divBdr>
            <w:top w:val="none" w:sz="0" w:space="0" w:color="auto"/>
            <w:left w:val="none" w:sz="0" w:space="0" w:color="auto"/>
            <w:bottom w:val="none" w:sz="0" w:space="0" w:color="auto"/>
            <w:right w:val="none" w:sz="0" w:space="0" w:color="auto"/>
          </w:divBdr>
          <w:divsChild>
            <w:div w:id="778987542">
              <w:marLeft w:val="0"/>
              <w:marRight w:val="0"/>
              <w:marTop w:val="0"/>
              <w:marBottom w:val="0"/>
              <w:divBdr>
                <w:top w:val="none" w:sz="0" w:space="0" w:color="auto"/>
                <w:left w:val="single" w:sz="24" w:space="9" w:color="4CAF50"/>
                <w:bottom w:val="none" w:sz="0" w:space="0" w:color="auto"/>
                <w:right w:val="none" w:sz="0" w:space="0" w:color="auto"/>
              </w:divBdr>
            </w:div>
          </w:divsChild>
        </w:div>
        <w:div w:id="1627464139">
          <w:marLeft w:val="-300"/>
          <w:marRight w:val="-300"/>
          <w:marTop w:val="360"/>
          <w:marBottom w:val="360"/>
          <w:divBdr>
            <w:top w:val="none" w:sz="0" w:space="0" w:color="auto"/>
            <w:left w:val="none" w:sz="0" w:space="0" w:color="auto"/>
            <w:bottom w:val="none" w:sz="0" w:space="0" w:color="auto"/>
            <w:right w:val="none" w:sz="0" w:space="0" w:color="auto"/>
          </w:divBdr>
          <w:divsChild>
            <w:div w:id="104808468">
              <w:marLeft w:val="0"/>
              <w:marRight w:val="0"/>
              <w:marTop w:val="0"/>
              <w:marBottom w:val="0"/>
              <w:divBdr>
                <w:top w:val="none" w:sz="0" w:space="0" w:color="auto"/>
                <w:left w:val="single" w:sz="24" w:space="9" w:color="4CAF50"/>
                <w:bottom w:val="none" w:sz="0" w:space="0" w:color="auto"/>
                <w:right w:val="none" w:sz="0" w:space="0" w:color="auto"/>
              </w:divBdr>
            </w:div>
          </w:divsChild>
        </w:div>
        <w:div w:id="1988050807">
          <w:marLeft w:val="-300"/>
          <w:marRight w:val="-300"/>
          <w:marTop w:val="360"/>
          <w:marBottom w:val="360"/>
          <w:divBdr>
            <w:top w:val="none" w:sz="0" w:space="0" w:color="auto"/>
            <w:left w:val="none" w:sz="0" w:space="0" w:color="auto"/>
            <w:bottom w:val="none" w:sz="0" w:space="0" w:color="auto"/>
            <w:right w:val="none" w:sz="0" w:space="0" w:color="auto"/>
          </w:divBdr>
          <w:divsChild>
            <w:div w:id="139080867">
              <w:marLeft w:val="0"/>
              <w:marRight w:val="0"/>
              <w:marTop w:val="0"/>
              <w:marBottom w:val="0"/>
              <w:divBdr>
                <w:top w:val="none" w:sz="0" w:space="0" w:color="auto"/>
                <w:left w:val="single" w:sz="24" w:space="9" w:color="4CAF50"/>
                <w:bottom w:val="none" w:sz="0" w:space="0" w:color="auto"/>
                <w:right w:val="none" w:sz="0" w:space="0" w:color="auto"/>
              </w:divBdr>
            </w:div>
          </w:divsChild>
        </w:div>
        <w:div w:id="293412153">
          <w:marLeft w:val="-300"/>
          <w:marRight w:val="-300"/>
          <w:marTop w:val="360"/>
          <w:marBottom w:val="360"/>
          <w:divBdr>
            <w:top w:val="none" w:sz="0" w:space="0" w:color="auto"/>
            <w:left w:val="none" w:sz="0" w:space="0" w:color="auto"/>
            <w:bottom w:val="none" w:sz="0" w:space="0" w:color="auto"/>
            <w:right w:val="none" w:sz="0" w:space="0" w:color="auto"/>
          </w:divBdr>
          <w:divsChild>
            <w:div w:id="1351643621">
              <w:marLeft w:val="0"/>
              <w:marRight w:val="0"/>
              <w:marTop w:val="0"/>
              <w:marBottom w:val="0"/>
              <w:divBdr>
                <w:top w:val="none" w:sz="0" w:space="0" w:color="auto"/>
                <w:left w:val="single" w:sz="24" w:space="9" w:color="4CAF50"/>
                <w:bottom w:val="none" w:sz="0" w:space="0" w:color="auto"/>
                <w:right w:val="none" w:sz="0" w:space="0" w:color="auto"/>
              </w:divBdr>
            </w:div>
          </w:divsChild>
        </w:div>
        <w:div w:id="1795176257">
          <w:marLeft w:val="-300"/>
          <w:marRight w:val="-300"/>
          <w:marTop w:val="360"/>
          <w:marBottom w:val="360"/>
          <w:divBdr>
            <w:top w:val="none" w:sz="0" w:space="0" w:color="auto"/>
            <w:left w:val="none" w:sz="0" w:space="0" w:color="auto"/>
            <w:bottom w:val="none" w:sz="0" w:space="0" w:color="auto"/>
            <w:right w:val="none" w:sz="0" w:space="0" w:color="auto"/>
          </w:divBdr>
          <w:divsChild>
            <w:div w:id="753015763">
              <w:marLeft w:val="0"/>
              <w:marRight w:val="0"/>
              <w:marTop w:val="0"/>
              <w:marBottom w:val="0"/>
              <w:divBdr>
                <w:top w:val="none" w:sz="0" w:space="0" w:color="auto"/>
                <w:left w:val="single" w:sz="24" w:space="9" w:color="4CAF50"/>
                <w:bottom w:val="none" w:sz="0" w:space="0" w:color="auto"/>
                <w:right w:val="none" w:sz="0" w:space="0" w:color="auto"/>
              </w:divBdr>
            </w:div>
          </w:divsChild>
        </w:div>
        <w:div w:id="333606626">
          <w:marLeft w:val="0"/>
          <w:marRight w:val="0"/>
          <w:marTop w:val="0"/>
          <w:marBottom w:val="0"/>
          <w:divBdr>
            <w:top w:val="none" w:sz="0" w:space="0" w:color="auto"/>
            <w:left w:val="none" w:sz="0" w:space="0" w:color="auto"/>
            <w:bottom w:val="none" w:sz="0" w:space="0" w:color="auto"/>
            <w:right w:val="none" w:sz="0" w:space="0" w:color="auto"/>
          </w:divBdr>
        </w:div>
        <w:div w:id="346105326">
          <w:marLeft w:val="-300"/>
          <w:marRight w:val="-300"/>
          <w:marTop w:val="360"/>
          <w:marBottom w:val="360"/>
          <w:divBdr>
            <w:top w:val="none" w:sz="0" w:space="0" w:color="auto"/>
            <w:left w:val="none" w:sz="0" w:space="0" w:color="auto"/>
            <w:bottom w:val="none" w:sz="0" w:space="0" w:color="auto"/>
            <w:right w:val="none" w:sz="0" w:space="0" w:color="auto"/>
          </w:divBdr>
          <w:divsChild>
            <w:div w:id="246618808">
              <w:marLeft w:val="0"/>
              <w:marRight w:val="0"/>
              <w:marTop w:val="0"/>
              <w:marBottom w:val="0"/>
              <w:divBdr>
                <w:top w:val="none" w:sz="0" w:space="0" w:color="auto"/>
                <w:left w:val="single" w:sz="24" w:space="9" w:color="4CAF50"/>
                <w:bottom w:val="none" w:sz="0" w:space="0" w:color="auto"/>
                <w:right w:val="none" w:sz="0" w:space="0" w:color="auto"/>
              </w:divBdr>
            </w:div>
          </w:divsChild>
        </w:div>
        <w:div w:id="453603056">
          <w:marLeft w:val="-300"/>
          <w:marRight w:val="-300"/>
          <w:marTop w:val="360"/>
          <w:marBottom w:val="360"/>
          <w:divBdr>
            <w:top w:val="none" w:sz="0" w:space="0" w:color="auto"/>
            <w:left w:val="none" w:sz="0" w:space="0" w:color="auto"/>
            <w:bottom w:val="none" w:sz="0" w:space="0" w:color="auto"/>
            <w:right w:val="none" w:sz="0" w:space="0" w:color="auto"/>
          </w:divBdr>
          <w:divsChild>
            <w:div w:id="9345569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14779">
      <w:bodyDiv w:val="1"/>
      <w:marLeft w:val="0"/>
      <w:marRight w:val="0"/>
      <w:marTop w:val="0"/>
      <w:marBottom w:val="0"/>
      <w:divBdr>
        <w:top w:val="none" w:sz="0" w:space="0" w:color="auto"/>
        <w:left w:val="none" w:sz="0" w:space="0" w:color="auto"/>
        <w:bottom w:val="none" w:sz="0" w:space="0" w:color="auto"/>
        <w:right w:val="none" w:sz="0" w:space="0" w:color="auto"/>
      </w:divBdr>
      <w:divsChild>
        <w:div w:id="975766266">
          <w:marLeft w:val="-300"/>
          <w:marRight w:val="-300"/>
          <w:marTop w:val="360"/>
          <w:marBottom w:val="360"/>
          <w:divBdr>
            <w:top w:val="none" w:sz="0" w:space="0" w:color="auto"/>
            <w:left w:val="none" w:sz="0" w:space="0" w:color="auto"/>
            <w:bottom w:val="none" w:sz="0" w:space="0" w:color="auto"/>
            <w:right w:val="none" w:sz="0" w:space="0" w:color="auto"/>
          </w:divBdr>
          <w:divsChild>
            <w:div w:id="160632624">
              <w:marLeft w:val="0"/>
              <w:marRight w:val="0"/>
              <w:marTop w:val="0"/>
              <w:marBottom w:val="0"/>
              <w:divBdr>
                <w:top w:val="none" w:sz="0" w:space="0" w:color="auto"/>
                <w:left w:val="single" w:sz="24" w:space="9" w:color="04AA6D"/>
                <w:bottom w:val="none" w:sz="0" w:space="0" w:color="auto"/>
                <w:right w:val="none" w:sz="0" w:space="0" w:color="auto"/>
              </w:divBdr>
            </w:div>
          </w:divsChild>
        </w:div>
        <w:div w:id="1847287038">
          <w:marLeft w:val="-300"/>
          <w:marRight w:val="-300"/>
          <w:marTop w:val="360"/>
          <w:marBottom w:val="360"/>
          <w:divBdr>
            <w:top w:val="none" w:sz="0" w:space="0" w:color="auto"/>
            <w:left w:val="none" w:sz="0" w:space="0" w:color="auto"/>
            <w:bottom w:val="none" w:sz="0" w:space="0" w:color="auto"/>
            <w:right w:val="none" w:sz="0" w:space="0" w:color="auto"/>
          </w:divBdr>
          <w:divsChild>
            <w:div w:id="976566709">
              <w:marLeft w:val="0"/>
              <w:marRight w:val="0"/>
              <w:marTop w:val="0"/>
              <w:marBottom w:val="0"/>
              <w:divBdr>
                <w:top w:val="none" w:sz="0" w:space="0" w:color="auto"/>
                <w:left w:val="single" w:sz="24" w:space="9" w:color="04AA6D"/>
                <w:bottom w:val="none" w:sz="0" w:space="0" w:color="auto"/>
                <w:right w:val="none" w:sz="0" w:space="0" w:color="auto"/>
              </w:divBdr>
            </w:div>
          </w:divsChild>
        </w:div>
        <w:div w:id="158545785">
          <w:marLeft w:val="0"/>
          <w:marRight w:val="0"/>
          <w:marTop w:val="0"/>
          <w:marBottom w:val="0"/>
          <w:divBdr>
            <w:top w:val="none" w:sz="0" w:space="0" w:color="auto"/>
            <w:left w:val="none" w:sz="0" w:space="0" w:color="auto"/>
            <w:bottom w:val="none" w:sz="0" w:space="0" w:color="auto"/>
            <w:right w:val="none" w:sz="0" w:space="0" w:color="auto"/>
          </w:divBdr>
        </w:div>
        <w:div w:id="752823085">
          <w:marLeft w:val="0"/>
          <w:marRight w:val="0"/>
          <w:marTop w:val="0"/>
          <w:marBottom w:val="0"/>
          <w:divBdr>
            <w:top w:val="none" w:sz="0" w:space="0" w:color="auto"/>
            <w:left w:val="none" w:sz="0" w:space="0" w:color="auto"/>
            <w:bottom w:val="none" w:sz="0" w:space="0" w:color="auto"/>
            <w:right w:val="none" w:sz="0" w:space="0" w:color="auto"/>
          </w:divBdr>
        </w:div>
        <w:div w:id="1149177825">
          <w:marLeft w:val="-240"/>
          <w:marRight w:val="-240"/>
          <w:marTop w:val="0"/>
          <w:marBottom w:val="0"/>
          <w:divBdr>
            <w:top w:val="none" w:sz="0" w:space="0" w:color="auto"/>
            <w:left w:val="none" w:sz="0" w:space="0" w:color="auto"/>
            <w:bottom w:val="none" w:sz="0" w:space="0" w:color="auto"/>
            <w:right w:val="none" w:sz="0" w:space="0" w:color="auto"/>
          </w:divBdr>
          <w:divsChild>
            <w:div w:id="1751267417">
              <w:marLeft w:val="0"/>
              <w:marRight w:val="0"/>
              <w:marTop w:val="0"/>
              <w:marBottom w:val="0"/>
              <w:divBdr>
                <w:top w:val="none" w:sz="0" w:space="0" w:color="auto"/>
                <w:left w:val="none" w:sz="0" w:space="0" w:color="auto"/>
                <w:bottom w:val="none" w:sz="0" w:space="0" w:color="auto"/>
                <w:right w:val="none" w:sz="0" w:space="0" w:color="auto"/>
              </w:divBdr>
            </w:div>
          </w:divsChild>
        </w:div>
        <w:div w:id="2077121609">
          <w:marLeft w:val="-300"/>
          <w:marRight w:val="-300"/>
          <w:marTop w:val="360"/>
          <w:marBottom w:val="360"/>
          <w:divBdr>
            <w:top w:val="none" w:sz="0" w:space="0" w:color="auto"/>
            <w:left w:val="none" w:sz="0" w:space="0" w:color="auto"/>
            <w:bottom w:val="none" w:sz="0" w:space="0" w:color="auto"/>
            <w:right w:val="none" w:sz="0" w:space="0" w:color="auto"/>
          </w:divBdr>
          <w:divsChild>
            <w:div w:id="7895125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4438737">
      <w:bodyDiv w:val="1"/>
      <w:marLeft w:val="0"/>
      <w:marRight w:val="0"/>
      <w:marTop w:val="0"/>
      <w:marBottom w:val="0"/>
      <w:divBdr>
        <w:top w:val="none" w:sz="0" w:space="0" w:color="auto"/>
        <w:left w:val="none" w:sz="0" w:space="0" w:color="auto"/>
        <w:bottom w:val="none" w:sz="0" w:space="0" w:color="auto"/>
        <w:right w:val="none" w:sz="0" w:space="0" w:color="auto"/>
      </w:divBdr>
    </w:div>
    <w:div w:id="286201520">
      <w:bodyDiv w:val="1"/>
      <w:marLeft w:val="0"/>
      <w:marRight w:val="0"/>
      <w:marTop w:val="0"/>
      <w:marBottom w:val="0"/>
      <w:divBdr>
        <w:top w:val="none" w:sz="0" w:space="0" w:color="auto"/>
        <w:left w:val="none" w:sz="0" w:space="0" w:color="auto"/>
        <w:bottom w:val="none" w:sz="0" w:space="0" w:color="auto"/>
        <w:right w:val="none" w:sz="0" w:space="0" w:color="auto"/>
      </w:divBdr>
      <w:divsChild>
        <w:div w:id="278343262">
          <w:marLeft w:val="0"/>
          <w:marRight w:val="0"/>
          <w:marTop w:val="0"/>
          <w:marBottom w:val="0"/>
          <w:divBdr>
            <w:top w:val="none" w:sz="0" w:space="0" w:color="auto"/>
            <w:left w:val="none" w:sz="0" w:space="0" w:color="auto"/>
            <w:bottom w:val="none" w:sz="0" w:space="0" w:color="auto"/>
            <w:right w:val="none" w:sz="0" w:space="0" w:color="auto"/>
          </w:divBdr>
        </w:div>
        <w:div w:id="1578633560">
          <w:marLeft w:val="-300"/>
          <w:marRight w:val="-300"/>
          <w:marTop w:val="360"/>
          <w:marBottom w:val="360"/>
          <w:divBdr>
            <w:top w:val="none" w:sz="0" w:space="0" w:color="auto"/>
            <w:left w:val="none" w:sz="0" w:space="0" w:color="auto"/>
            <w:bottom w:val="none" w:sz="0" w:space="0" w:color="auto"/>
            <w:right w:val="none" w:sz="0" w:space="0" w:color="auto"/>
          </w:divBdr>
          <w:divsChild>
            <w:div w:id="1523594399">
              <w:marLeft w:val="0"/>
              <w:marRight w:val="0"/>
              <w:marTop w:val="0"/>
              <w:marBottom w:val="0"/>
              <w:divBdr>
                <w:top w:val="none" w:sz="0" w:space="0" w:color="auto"/>
                <w:left w:val="single" w:sz="24" w:space="9" w:color="4CAF50"/>
                <w:bottom w:val="none" w:sz="0" w:space="0" w:color="auto"/>
                <w:right w:val="none" w:sz="0" w:space="0" w:color="auto"/>
              </w:divBdr>
            </w:div>
          </w:divsChild>
        </w:div>
        <w:div w:id="247153559">
          <w:marLeft w:val="-300"/>
          <w:marRight w:val="-300"/>
          <w:marTop w:val="360"/>
          <w:marBottom w:val="360"/>
          <w:divBdr>
            <w:top w:val="none" w:sz="0" w:space="0" w:color="auto"/>
            <w:left w:val="none" w:sz="0" w:space="0" w:color="auto"/>
            <w:bottom w:val="none" w:sz="0" w:space="0" w:color="auto"/>
            <w:right w:val="none" w:sz="0" w:space="0" w:color="auto"/>
          </w:divBdr>
          <w:divsChild>
            <w:div w:id="138769553">
              <w:marLeft w:val="0"/>
              <w:marRight w:val="0"/>
              <w:marTop w:val="0"/>
              <w:marBottom w:val="0"/>
              <w:divBdr>
                <w:top w:val="none" w:sz="0" w:space="0" w:color="auto"/>
                <w:left w:val="single" w:sz="24" w:space="9" w:color="4CAF50"/>
                <w:bottom w:val="none" w:sz="0" w:space="0" w:color="auto"/>
                <w:right w:val="none" w:sz="0" w:space="0" w:color="auto"/>
              </w:divBdr>
            </w:div>
          </w:divsChild>
        </w:div>
        <w:div w:id="528567939">
          <w:marLeft w:val="-300"/>
          <w:marRight w:val="-300"/>
          <w:marTop w:val="360"/>
          <w:marBottom w:val="360"/>
          <w:divBdr>
            <w:top w:val="none" w:sz="0" w:space="0" w:color="auto"/>
            <w:left w:val="none" w:sz="0" w:space="0" w:color="auto"/>
            <w:bottom w:val="none" w:sz="0" w:space="0" w:color="auto"/>
            <w:right w:val="none" w:sz="0" w:space="0" w:color="auto"/>
          </w:divBdr>
          <w:divsChild>
            <w:div w:id="232980701">
              <w:marLeft w:val="0"/>
              <w:marRight w:val="0"/>
              <w:marTop w:val="0"/>
              <w:marBottom w:val="0"/>
              <w:divBdr>
                <w:top w:val="none" w:sz="0" w:space="0" w:color="auto"/>
                <w:left w:val="single" w:sz="24" w:space="9" w:color="4CAF50"/>
                <w:bottom w:val="none" w:sz="0" w:space="0" w:color="auto"/>
                <w:right w:val="none" w:sz="0" w:space="0" w:color="auto"/>
              </w:divBdr>
            </w:div>
          </w:divsChild>
        </w:div>
        <w:div w:id="1067263669">
          <w:marLeft w:val="-300"/>
          <w:marRight w:val="-300"/>
          <w:marTop w:val="0"/>
          <w:marBottom w:val="0"/>
          <w:divBdr>
            <w:top w:val="none" w:sz="0" w:space="0" w:color="auto"/>
            <w:left w:val="none" w:sz="0" w:space="0" w:color="auto"/>
            <w:bottom w:val="none" w:sz="0" w:space="0" w:color="auto"/>
            <w:right w:val="none" w:sz="0" w:space="0" w:color="auto"/>
          </w:divBdr>
          <w:divsChild>
            <w:div w:id="153956037">
              <w:marLeft w:val="0"/>
              <w:marRight w:val="0"/>
              <w:marTop w:val="0"/>
              <w:marBottom w:val="0"/>
              <w:divBdr>
                <w:top w:val="none" w:sz="0" w:space="0" w:color="auto"/>
                <w:left w:val="none" w:sz="0" w:space="0" w:color="auto"/>
                <w:bottom w:val="none" w:sz="0" w:space="0" w:color="auto"/>
                <w:right w:val="none" w:sz="0" w:space="0" w:color="auto"/>
              </w:divBdr>
            </w:div>
          </w:divsChild>
        </w:div>
        <w:div w:id="801921348">
          <w:marLeft w:val="-300"/>
          <w:marRight w:val="-300"/>
          <w:marTop w:val="360"/>
          <w:marBottom w:val="360"/>
          <w:divBdr>
            <w:top w:val="none" w:sz="0" w:space="0" w:color="auto"/>
            <w:left w:val="none" w:sz="0" w:space="0" w:color="auto"/>
            <w:bottom w:val="none" w:sz="0" w:space="0" w:color="auto"/>
            <w:right w:val="none" w:sz="0" w:space="0" w:color="auto"/>
          </w:divBdr>
          <w:divsChild>
            <w:div w:id="1964771093">
              <w:marLeft w:val="0"/>
              <w:marRight w:val="0"/>
              <w:marTop w:val="0"/>
              <w:marBottom w:val="0"/>
              <w:divBdr>
                <w:top w:val="none" w:sz="0" w:space="0" w:color="auto"/>
                <w:left w:val="single" w:sz="24" w:space="9" w:color="4CAF50"/>
                <w:bottom w:val="none" w:sz="0" w:space="0" w:color="auto"/>
                <w:right w:val="none" w:sz="0" w:space="0" w:color="auto"/>
              </w:divBdr>
            </w:div>
          </w:divsChild>
        </w:div>
        <w:div w:id="1514224596">
          <w:marLeft w:val="-300"/>
          <w:marRight w:val="-300"/>
          <w:marTop w:val="360"/>
          <w:marBottom w:val="360"/>
          <w:divBdr>
            <w:top w:val="none" w:sz="0" w:space="0" w:color="auto"/>
            <w:left w:val="none" w:sz="0" w:space="0" w:color="auto"/>
            <w:bottom w:val="none" w:sz="0" w:space="0" w:color="auto"/>
            <w:right w:val="none" w:sz="0" w:space="0" w:color="auto"/>
          </w:divBdr>
          <w:divsChild>
            <w:div w:id="638264141">
              <w:marLeft w:val="0"/>
              <w:marRight w:val="0"/>
              <w:marTop w:val="0"/>
              <w:marBottom w:val="0"/>
              <w:divBdr>
                <w:top w:val="none" w:sz="0" w:space="0" w:color="auto"/>
                <w:left w:val="single" w:sz="24" w:space="9" w:color="4CAF50"/>
                <w:bottom w:val="none" w:sz="0" w:space="0" w:color="auto"/>
                <w:right w:val="none" w:sz="0" w:space="0" w:color="auto"/>
              </w:divBdr>
            </w:div>
          </w:divsChild>
        </w:div>
        <w:div w:id="1307973803">
          <w:marLeft w:val="-300"/>
          <w:marRight w:val="-300"/>
          <w:marTop w:val="360"/>
          <w:marBottom w:val="360"/>
          <w:divBdr>
            <w:top w:val="none" w:sz="0" w:space="0" w:color="auto"/>
            <w:left w:val="none" w:sz="0" w:space="0" w:color="auto"/>
            <w:bottom w:val="none" w:sz="0" w:space="0" w:color="auto"/>
            <w:right w:val="none" w:sz="0" w:space="0" w:color="auto"/>
          </w:divBdr>
          <w:divsChild>
            <w:div w:id="1504589907">
              <w:marLeft w:val="0"/>
              <w:marRight w:val="0"/>
              <w:marTop w:val="0"/>
              <w:marBottom w:val="0"/>
              <w:divBdr>
                <w:top w:val="none" w:sz="0" w:space="0" w:color="auto"/>
                <w:left w:val="single" w:sz="24" w:space="9" w:color="4CAF50"/>
                <w:bottom w:val="none" w:sz="0" w:space="0" w:color="auto"/>
                <w:right w:val="none" w:sz="0" w:space="0" w:color="auto"/>
              </w:divBdr>
            </w:div>
          </w:divsChild>
        </w:div>
        <w:div w:id="153956489">
          <w:marLeft w:val="-300"/>
          <w:marRight w:val="-300"/>
          <w:marTop w:val="360"/>
          <w:marBottom w:val="360"/>
          <w:divBdr>
            <w:top w:val="none" w:sz="0" w:space="0" w:color="auto"/>
            <w:left w:val="none" w:sz="0" w:space="0" w:color="auto"/>
            <w:bottom w:val="none" w:sz="0" w:space="0" w:color="auto"/>
            <w:right w:val="none" w:sz="0" w:space="0" w:color="auto"/>
          </w:divBdr>
          <w:divsChild>
            <w:div w:id="14878945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2297569">
      <w:bodyDiv w:val="1"/>
      <w:marLeft w:val="0"/>
      <w:marRight w:val="0"/>
      <w:marTop w:val="0"/>
      <w:marBottom w:val="0"/>
      <w:divBdr>
        <w:top w:val="none" w:sz="0" w:space="0" w:color="auto"/>
        <w:left w:val="none" w:sz="0" w:space="0" w:color="auto"/>
        <w:bottom w:val="none" w:sz="0" w:space="0" w:color="auto"/>
        <w:right w:val="none" w:sz="0" w:space="0" w:color="auto"/>
      </w:divBdr>
      <w:divsChild>
        <w:div w:id="790366594">
          <w:marLeft w:val="0"/>
          <w:marRight w:val="0"/>
          <w:marTop w:val="0"/>
          <w:marBottom w:val="0"/>
          <w:divBdr>
            <w:top w:val="none" w:sz="0" w:space="0" w:color="auto"/>
            <w:left w:val="none" w:sz="0" w:space="0" w:color="auto"/>
            <w:bottom w:val="none" w:sz="0" w:space="0" w:color="auto"/>
            <w:right w:val="none" w:sz="0" w:space="0" w:color="auto"/>
          </w:divBdr>
          <w:divsChild>
            <w:div w:id="1815097132">
              <w:marLeft w:val="0"/>
              <w:marRight w:val="0"/>
              <w:marTop w:val="0"/>
              <w:marBottom w:val="0"/>
              <w:divBdr>
                <w:top w:val="none" w:sz="0" w:space="0" w:color="auto"/>
                <w:left w:val="none" w:sz="0" w:space="0" w:color="auto"/>
                <w:bottom w:val="none" w:sz="0" w:space="0" w:color="auto"/>
                <w:right w:val="none" w:sz="0" w:space="0" w:color="auto"/>
              </w:divBdr>
            </w:div>
            <w:div w:id="877744782">
              <w:marLeft w:val="0"/>
              <w:marRight w:val="0"/>
              <w:marTop w:val="0"/>
              <w:marBottom w:val="0"/>
              <w:divBdr>
                <w:top w:val="none" w:sz="0" w:space="0" w:color="auto"/>
                <w:left w:val="none" w:sz="0" w:space="0" w:color="auto"/>
                <w:bottom w:val="none" w:sz="0" w:space="0" w:color="auto"/>
                <w:right w:val="none" w:sz="0" w:space="0" w:color="auto"/>
              </w:divBdr>
            </w:div>
          </w:divsChild>
        </w:div>
        <w:div w:id="1299260679">
          <w:marLeft w:val="0"/>
          <w:marRight w:val="0"/>
          <w:marTop w:val="450"/>
          <w:marBottom w:val="450"/>
          <w:divBdr>
            <w:top w:val="none" w:sz="0" w:space="0" w:color="auto"/>
            <w:left w:val="none" w:sz="0" w:space="0" w:color="auto"/>
            <w:bottom w:val="none" w:sz="0" w:space="0" w:color="auto"/>
            <w:right w:val="none" w:sz="0" w:space="0" w:color="auto"/>
          </w:divBdr>
          <w:divsChild>
            <w:div w:id="252514117">
              <w:marLeft w:val="0"/>
              <w:marRight w:val="0"/>
              <w:marTop w:val="0"/>
              <w:marBottom w:val="0"/>
              <w:divBdr>
                <w:top w:val="none" w:sz="0" w:space="0" w:color="auto"/>
                <w:left w:val="none" w:sz="0" w:space="0" w:color="auto"/>
                <w:bottom w:val="none" w:sz="0" w:space="0" w:color="auto"/>
                <w:right w:val="none" w:sz="0" w:space="0" w:color="auto"/>
              </w:divBdr>
              <w:divsChild>
                <w:div w:id="117762207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 w:id="323095489">
      <w:bodyDiv w:val="1"/>
      <w:marLeft w:val="0"/>
      <w:marRight w:val="0"/>
      <w:marTop w:val="0"/>
      <w:marBottom w:val="0"/>
      <w:divBdr>
        <w:top w:val="none" w:sz="0" w:space="0" w:color="auto"/>
        <w:left w:val="none" w:sz="0" w:space="0" w:color="auto"/>
        <w:bottom w:val="none" w:sz="0" w:space="0" w:color="auto"/>
        <w:right w:val="none" w:sz="0" w:space="0" w:color="auto"/>
      </w:divBdr>
    </w:div>
    <w:div w:id="329020842">
      <w:bodyDiv w:val="1"/>
      <w:marLeft w:val="0"/>
      <w:marRight w:val="0"/>
      <w:marTop w:val="0"/>
      <w:marBottom w:val="0"/>
      <w:divBdr>
        <w:top w:val="none" w:sz="0" w:space="0" w:color="auto"/>
        <w:left w:val="none" w:sz="0" w:space="0" w:color="auto"/>
        <w:bottom w:val="none" w:sz="0" w:space="0" w:color="auto"/>
        <w:right w:val="none" w:sz="0" w:space="0" w:color="auto"/>
      </w:divBdr>
    </w:div>
    <w:div w:id="394011867">
      <w:bodyDiv w:val="1"/>
      <w:marLeft w:val="0"/>
      <w:marRight w:val="0"/>
      <w:marTop w:val="0"/>
      <w:marBottom w:val="0"/>
      <w:divBdr>
        <w:top w:val="none" w:sz="0" w:space="0" w:color="auto"/>
        <w:left w:val="none" w:sz="0" w:space="0" w:color="auto"/>
        <w:bottom w:val="none" w:sz="0" w:space="0" w:color="auto"/>
        <w:right w:val="none" w:sz="0" w:space="0" w:color="auto"/>
      </w:divBdr>
      <w:divsChild>
        <w:div w:id="1362704383">
          <w:marLeft w:val="0"/>
          <w:marRight w:val="0"/>
          <w:marTop w:val="0"/>
          <w:marBottom w:val="0"/>
          <w:divBdr>
            <w:top w:val="none" w:sz="0" w:space="0" w:color="auto"/>
            <w:left w:val="none" w:sz="0" w:space="0" w:color="auto"/>
            <w:bottom w:val="none" w:sz="0" w:space="0" w:color="auto"/>
            <w:right w:val="none" w:sz="0" w:space="0" w:color="auto"/>
          </w:divBdr>
        </w:div>
        <w:div w:id="1651403802">
          <w:marLeft w:val="-300"/>
          <w:marRight w:val="-300"/>
          <w:marTop w:val="360"/>
          <w:marBottom w:val="360"/>
          <w:divBdr>
            <w:top w:val="none" w:sz="0" w:space="0" w:color="auto"/>
            <w:left w:val="none" w:sz="0" w:space="0" w:color="auto"/>
            <w:bottom w:val="none" w:sz="0" w:space="0" w:color="auto"/>
            <w:right w:val="none" w:sz="0" w:space="0" w:color="auto"/>
          </w:divBdr>
          <w:divsChild>
            <w:div w:id="1000889376">
              <w:marLeft w:val="0"/>
              <w:marRight w:val="0"/>
              <w:marTop w:val="0"/>
              <w:marBottom w:val="0"/>
              <w:divBdr>
                <w:top w:val="none" w:sz="0" w:space="0" w:color="auto"/>
                <w:left w:val="single" w:sz="24" w:space="9" w:color="4CAF50"/>
                <w:bottom w:val="none" w:sz="0" w:space="0" w:color="auto"/>
                <w:right w:val="none" w:sz="0" w:space="0" w:color="auto"/>
              </w:divBdr>
            </w:div>
          </w:divsChild>
        </w:div>
        <w:div w:id="471214511">
          <w:marLeft w:val="-300"/>
          <w:marRight w:val="-300"/>
          <w:marTop w:val="360"/>
          <w:marBottom w:val="360"/>
          <w:divBdr>
            <w:top w:val="none" w:sz="0" w:space="0" w:color="auto"/>
            <w:left w:val="none" w:sz="0" w:space="0" w:color="auto"/>
            <w:bottom w:val="none" w:sz="0" w:space="0" w:color="auto"/>
            <w:right w:val="none" w:sz="0" w:space="0" w:color="auto"/>
          </w:divBdr>
          <w:divsChild>
            <w:div w:id="944340304">
              <w:marLeft w:val="0"/>
              <w:marRight w:val="0"/>
              <w:marTop w:val="0"/>
              <w:marBottom w:val="0"/>
              <w:divBdr>
                <w:top w:val="none" w:sz="0" w:space="0" w:color="auto"/>
                <w:left w:val="single" w:sz="24" w:space="9" w:color="4CAF50"/>
                <w:bottom w:val="none" w:sz="0" w:space="0" w:color="auto"/>
                <w:right w:val="none" w:sz="0" w:space="0" w:color="auto"/>
              </w:divBdr>
            </w:div>
          </w:divsChild>
        </w:div>
        <w:div w:id="1396901502">
          <w:marLeft w:val="0"/>
          <w:marRight w:val="0"/>
          <w:marTop w:val="0"/>
          <w:marBottom w:val="0"/>
          <w:divBdr>
            <w:top w:val="none" w:sz="0" w:space="0" w:color="auto"/>
            <w:left w:val="none" w:sz="0" w:space="0" w:color="auto"/>
            <w:bottom w:val="none" w:sz="0" w:space="0" w:color="auto"/>
            <w:right w:val="none" w:sz="0" w:space="0" w:color="auto"/>
          </w:divBdr>
        </w:div>
        <w:div w:id="1174422190">
          <w:marLeft w:val="-300"/>
          <w:marRight w:val="-300"/>
          <w:marTop w:val="360"/>
          <w:marBottom w:val="360"/>
          <w:divBdr>
            <w:top w:val="none" w:sz="0" w:space="0" w:color="auto"/>
            <w:left w:val="none" w:sz="0" w:space="0" w:color="auto"/>
            <w:bottom w:val="none" w:sz="0" w:space="0" w:color="auto"/>
            <w:right w:val="none" w:sz="0" w:space="0" w:color="auto"/>
          </w:divBdr>
          <w:divsChild>
            <w:div w:id="246961183">
              <w:marLeft w:val="0"/>
              <w:marRight w:val="0"/>
              <w:marTop w:val="0"/>
              <w:marBottom w:val="0"/>
              <w:divBdr>
                <w:top w:val="none" w:sz="0" w:space="0" w:color="auto"/>
                <w:left w:val="single" w:sz="24" w:space="9" w:color="4CAF50"/>
                <w:bottom w:val="none" w:sz="0" w:space="0" w:color="auto"/>
                <w:right w:val="none" w:sz="0" w:space="0" w:color="auto"/>
              </w:divBdr>
            </w:div>
          </w:divsChild>
        </w:div>
        <w:div w:id="1604612395">
          <w:marLeft w:val="-300"/>
          <w:marRight w:val="-300"/>
          <w:marTop w:val="360"/>
          <w:marBottom w:val="360"/>
          <w:divBdr>
            <w:top w:val="none" w:sz="0" w:space="0" w:color="auto"/>
            <w:left w:val="none" w:sz="0" w:space="0" w:color="auto"/>
            <w:bottom w:val="none" w:sz="0" w:space="0" w:color="auto"/>
            <w:right w:val="none" w:sz="0" w:space="0" w:color="auto"/>
          </w:divBdr>
          <w:divsChild>
            <w:div w:id="5242941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3719032">
      <w:bodyDiv w:val="1"/>
      <w:marLeft w:val="0"/>
      <w:marRight w:val="0"/>
      <w:marTop w:val="0"/>
      <w:marBottom w:val="0"/>
      <w:divBdr>
        <w:top w:val="none" w:sz="0" w:space="0" w:color="auto"/>
        <w:left w:val="none" w:sz="0" w:space="0" w:color="auto"/>
        <w:bottom w:val="none" w:sz="0" w:space="0" w:color="auto"/>
        <w:right w:val="none" w:sz="0" w:space="0" w:color="auto"/>
      </w:divBdr>
      <w:divsChild>
        <w:div w:id="892958751">
          <w:marLeft w:val="0"/>
          <w:marRight w:val="0"/>
          <w:marTop w:val="0"/>
          <w:marBottom w:val="134"/>
          <w:divBdr>
            <w:top w:val="single" w:sz="6" w:space="0" w:color="D5DDC6"/>
            <w:left w:val="single" w:sz="24" w:space="0" w:color="66BB55"/>
            <w:bottom w:val="single" w:sz="6" w:space="0" w:color="D5DDC6"/>
            <w:right w:val="single" w:sz="6" w:space="0" w:color="D5DDC6"/>
          </w:divBdr>
        </w:div>
        <w:div w:id="206375144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434981474">
      <w:bodyDiv w:val="1"/>
      <w:marLeft w:val="0"/>
      <w:marRight w:val="0"/>
      <w:marTop w:val="0"/>
      <w:marBottom w:val="0"/>
      <w:divBdr>
        <w:top w:val="none" w:sz="0" w:space="0" w:color="auto"/>
        <w:left w:val="none" w:sz="0" w:space="0" w:color="auto"/>
        <w:bottom w:val="none" w:sz="0" w:space="0" w:color="auto"/>
        <w:right w:val="none" w:sz="0" w:space="0" w:color="auto"/>
      </w:divBdr>
      <w:divsChild>
        <w:div w:id="626395439">
          <w:marLeft w:val="0"/>
          <w:marRight w:val="0"/>
          <w:marTop w:val="0"/>
          <w:marBottom w:val="0"/>
          <w:divBdr>
            <w:top w:val="none" w:sz="0" w:space="0" w:color="auto"/>
            <w:left w:val="none" w:sz="0" w:space="0" w:color="auto"/>
            <w:bottom w:val="none" w:sz="0" w:space="0" w:color="auto"/>
            <w:right w:val="none" w:sz="0" w:space="0" w:color="auto"/>
          </w:divBdr>
        </w:div>
        <w:div w:id="440033548">
          <w:marLeft w:val="-300"/>
          <w:marRight w:val="-300"/>
          <w:marTop w:val="360"/>
          <w:marBottom w:val="360"/>
          <w:divBdr>
            <w:top w:val="none" w:sz="0" w:space="0" w:color="auto"/>
            <w:left w:val="none" w:sz="0" w:space="0" w:color="auto"/>
            <w:bottom w:val="none" w:sz="0" w:space="0" w:color="auto"/>
            <w:right w:val="none" w:sz="0" w:space="0" w:color="auto"/>
          </w:divBdr>
          <w:divsChild>
            <w:div w:id="1694453893">
              <w:marLeft w:val="0"/>
              <w:marRight w:val="0"/>
              <w:marTop w:val="0"/>
              <w:marBottom w:val="0"/>
              <w:divBdr>
                <w:top w:val="none" w:sz="0" w:space="0" w:color="auto"/>
                <w:left w:val="single" w:sz="24" w:space="9" w:color="04AA6D"/>
                <w:bottom w:val="none" w:sz="0" w:space="0" w:color="auto"/>
                <w:right w:val="none" w:sz="0" w:space="0" w:color="auto"/>
              </w:divBdr>
            </w:div>
          </w:divsChild>
        </w:div>
        <w:div w:id="818762458">
          <w:marLeft w:val="0"/>
          <w:marRight w:val="0"/>
          <w:marTop w:val="0"/>
          <w:marBottom w:val="0"/>
          <w:divBdr>
            <w:top w:val="none" w:sz="0" w:space="0" w:color="auto"/>
            <w:left w:val="none" w:sz="0" w:space="0" w:color="auto"/>
            <w:bottom w:val="none" w:sz="0" w:space="0" w:color="auto"/>
            <w:right w:val="none" w:sz="0" w:space="0" w:color="auto"/>
          </w:divBdr>
        </w:div>
        <w:div w:id="1559895964">
          <w:marLeft w:val="-300"/>
          <w:marRight w:val="-300"/>
          <w:marTop w:val="360"/>
          <w:marBottom w:val="360"/>
          <w:divBdr>
            <w:top w:val="none" w:sz="0" w:space="0" w:color="auto"/>
            <w:left w:val="none" w:sz="0" w:space="0" w:color="auto"/>
            <w:bottom w:val="none" w:sz="0" w:space="0" w:color="auto"/>
            <w:right w:val="none" w:sz="0" w:space="0" w:color="auto"/>
          </w:divBdr>
          <w:divsChild>
            <w:div w:id="481045052">
              <w:marLeft w:val="0"/>
              <w:marRight w:val="0"/>
              <w:marTop w:val="0"/>
              <w:marBottom w:val="0"/>
              <w:divBdr>
                <w:top w:val="none" w:sz="0" w:space="0" w:color="auto"/>
                <w:left w:val="single" w:sz="24" w:space="9" w:color="04AA6D"/>
                <w:bottom w:val="none" w:sz="0" w:space="0" w:color="auto"/>
                <w:right w:val="none" w:sz="0" w:space="0" w:color="auto"/>
              </w:divBdr>
            </w:div>
          </w:divsChild>
        </w:div>
        <w:div w:id="2042586434">
          <w:marLeft w:val="-300"/>
          <w:marRight w:val="-300"/>
          <w:marTop w:val="360"/>
          <w:marBottom w:val="360"/>
          <w:divBdr>
            <w:top w:val="none" w:sz="0" w:space="0" w:color="auto"/>
            <w:left w:val="none" w:sz="0" w:space="0" w:color="auto"/>
            <w:bottom w:val="none" w:sz="0" w:space="0" w:color="auto"/>
            <w:right w:val="none" w:sz="0" w:space="0" w:color="auto"/>
          </w:divBdr>
          <w:divsChild>
            <w:div w:id="603458380">
              <w:marLeft w:val="0"/>
              <w:marRight w:val="0"/>
              <w:marTop w:val="0"/>
              <w:marBottom w:val="0"/>
              <w:divBdr>
                <w:top w:val="none" w:sz="0" w:space="0" w:color="auto"/>
                <w:left w:val="single" w:sz="24" w:space="9" w:color="04AA6D"/>
                <w:bottom w:val="none" w:sz="0" w:space="0" w:color="auto"/>
                <w:right w:val="none" w:sz="0" w:space="0" w:color="auto"/>
              </w:divBdr>
            </w:div>
          </w:divsChild>
        </w:div>
        <w:div w:id="1091125691">
          <w:marLeft w:val="0"/>
          <w:marRight w:val="0"/>
          <w:marTop w:val="0"/>
          <w:marBottom w:val="0"/>
          <w:divBdr>
            <w:top w:val="none" w:sz="0" w:space="0" w:color="auto"/>
            <w:left w:val="none" w:sz="0" w:space="0" w:color="auto"/>
            <w:bottom w:val="none" w:sz="0" w:space="0" w:color="auto"/>
            <w:right w:val="none" w:sz="0" w:space="0" w:color="auto"/>
          </w:divBdr>
        </w:div>
        <w:div w:id="2031567295">
          <w:marLeft w:val="0"/>
          <w:marRight w:val="0"/>
          <w:marTop w:val="0"/>
          <w:marBottom w:val="0"/>
          <w:divBdr>
            <w:top w:val="none" w:sz="0" w:space="0" w:color="auto"/>
            <w:left w:val="none" w:sz="0" w:space="0" w:color="auto"/>
            <w:bottom w:val="none" w:sz="0" w:space="0" w:color="auto"/>
            <w:right w:val="none" w:sz="0" w:space="0" w:color="auto"/>
          </w:divBdr>
        </w:div>
        <w:div w:id="323557371">
          <w:marLeft w:val="-300"/>
          <w:marRight w:val="-300"/>
          <w:marTop w:val="360"/>
          <w:marBottom w:val="360"/>
          <w:divBdr>
            <w:top w:val="none" w:sz="0" w:space="0" w:color="auto"/>
            <w:left w:val="none" w:sz="0" w:space="0" w:color="auto"/>
            <w:bottom w:val="none" w:sz="0" w:space="0" w:color="auto"/>
            <w:right w:val="none" w:sz="0" w:space="0" w:color="auto"/>
          </w:divBdr>
          <w:divsChild>
            <w:div w:id="16496295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0346362">
      <w:bodyDiv w:val="1"/>
      <w:marLeft w:val="0"/>
      <w:marRight w:val="0"/>
      <w:marTop w:val="0"/>
      <w:marBottom w:val="0"/>
      <w:divBdr>
        <w:top w:val="none" w:sz="0" w:space="0" w:color="auto"/>
        <w:left w:val="none" w:sz="0" w:space="0" w:color="auto"/>
        <w:bottom w:val="none" w:sz="0" w:space="0" w:color="auto"/>
        <w:right w:val="none" w:sz="0" w:space="0" w:color="auto"/>
      </w:divBdr>
      <w:divsChild>
        <w:div w:id="1904176783">
          <w:marLeft w:val="0"/>
          <w:marRight w:val="0"/>
          <w:marTop w:val="0"/>
          <w:marBottom w:val="0"/>
          <w:divBdr>
            <w:top w:val="none" w:sz="0" w:space="0" w:color="auto"/>
            <w:left w:val="none" w:sz="0" w:space="0" w:color="auto"/>
            <w:bottom w:val="none" w:sz="0" w:space="0" w:color="auto"/>
            <w:right w:val="none" w:sz="0" w:space="0" w:color="auto"/>
          </w:divBdr>
          <w:divsChild>
            <w:div w:id="1087728604">
              <w:marLeft w:val="0"/>
              <w:marRight w:val="0"/>
              <w:marTop w:val="0"/>
              <w:marBottom w:val="0"/>
              <w:divBdr>
                <w:top w:val="none" w:sz="0" w:space="0" w:color="auto"/>
                <w:left w:val="none" w:sz="0" w:space="0" w:color="auto"/>
                <w:bottom w:val="none" w:sz="0" w:space="0" w:color="auto"/>
                <w:right w:val="none" w:sz="0" w:space="0" w:color="auto"/>
              </w:divBdr>
            </w:div>
            <w:div w:id="1863124841">
              <w:marLeft w:val="0"/>
              <w:marRight w:val="0"/>
              <w:marTop w:val="0"/>
              <w:marBottom w:val="0"/>
              <w:divBdr>
                <w:top w:val="none" w:sz="0" w:space="0" w:color="auto"/>
                <w:left w:val="none" w:sz="0" w:space="0" w:color="auto"/>
                <w:bottom w:val="none" w:sz="0" w:space="0" w:color="auto"/>
                <w:right w:val="none" w:sz="0" w:space="0" w:color="auto"/>
              </w:divBdr>
            </w:div>
            <w:div w:id="1193113748">
              <w:marLeft w:val="0"/>
              <w:marRight w:val="0"/>
              <w:marTop w:val="0"/>
              <w:marBottom w:val="0"/>
              <w:divBdr>
                <w:top w:val="none" w:sz="0" w:space="0" w:color="auto"/>
                <w:left w:val="none" w:sz="0" w:space="0" w:color="auto"/>
                <w:bottom w:val="none" w:sz="0" w:space="0" w:color="auto"/>
                <w:right w:val="none" w:sz="0" w:space="0" w:color="auto"/>
              </w:divBdr>
            </w:div>
            <w:div w:id="1836146253">
              <w:marLeft w:val="0"/>
              <w:marRight w:val="0"/>
              <w:marTop w:val="0"/>
              <w:marBottom w:val="0"/>
              <w:divBdr>
                <w:top w:val="none" w:sz="0" w:space="0" w:color="auto"/>
                <w:left w:val="none" w:sz="0" w:space="0" w:color="auto"/>
                <w:bottom w:val="none" w:sz="0" w:space="0" w:color="auto"/>
                <w:right w:val="none" w:sz="0" w:space="0" w:color="auto"/>
              </w:divBdr>
            </w:div>
            <w:div w:id="1440680500">
              <w:marLeft w:val="0"/>
              <w:marRight w:val="0"/>
              <w:marTop w:val="0"/>
              <w:marBottom w:val="0"/>
              <w:divBdr>
                <w:top w:val="none" w:sz="0" w:space="0" w:color="auto"/>
                <w:left w:val="none" w:sz="0" w:space="0" w:color="auto"/>
                <w:bottom w:val="none" w:sz="0" w:space="0" w:color="auto"/>
                <w:right w:val="none" w:sz="0" w:space="0" w:color="auto"/>
              </w:divBdr>
            </w:div>
            <w:div w:id="2083020223">
              <w:marLeft w:val="0"/>
              <w:marRight w:val="0"/>
              <w:marTop w:val="0"/>
              <w:marBottom w:val="0"/>
              <w:divBdr>
                <w:top w:val="none" w:sz="0" w:space="0" w:color="auto"/>
                <w:left w:val="none" w:sz="0" w:space="0" w:color="auto"/>
                <w:bottom w:val="none" w:sz="0" w:space="0" w:color="auto"/>
                <w:right w:val="none" w:sz="0" w:space="0" w:color="auto"/>
              </w:divBdr>
            </w:div>
            <w:div w:id="2246553">
              <w:marLeft w:val="0"/>
              <w:marRight w:val="0"/>
              <w:marTop w:val="0"/>
              <w:marBottom w:val="0"/>
              <w:divBdr>
                <w:top w:val="none" w:sz="0" w:space="0" w:color="auto"/>
                <w:left w:val="none" w:sz="0" w:space="0" w:color="auto"/>
                <w:bottom w:val="none" w:sz="0" w:space="0" w:color="auto"/>
                <w:right w:val="none" w:sz="0" w:space="0" w:color="auto"/>
              </w:divBdr>
            </w:div>
            <w:div w:id="1290403942">
              <w:marLeft w:val="0"/>
              <w:marRight w:val="0"/>
              <w:marTop w:val="0"/>
              <w:marBottom w:val="0"/>
              <w:divBdr>
                <w:top w:val="none" w:sz="0" w:space="0" w:color="auto"/>
                <w:left w:val="none" w:sz="0" w:space="0" w:color="auto"/>
                <w:bottom w:val="none" w:sz="0" w:space="0" w:color="auto"/>
                <w:right w:val="none" w:sz="0" w:space="0" w:color="auto"/>
              </w:divBdr>
            </w:div>
            <w:div w:id="1492940426">
              <w:marLeft w:val="0"/>
              <w:marRight w:val="0"/>
              <w:marTop w:val="0"/>
              <w:marBottom w:val="0"/>
              <w:divBdr>
                <w:top w:val="none" w:sz="0" w:space="0" w:color="auto"/>
                <w:left w:val="none" w:sz="0" w:space="0" w:color="auto"/>
                <w:bottom w:val="none" w:sz="0" w:space="0" w:color="auto"/>
                <w:right w:val="none" w:sz="0" w:space="0" w:color="auto"/>
              </w:divBdr>
            </w:div>
            <w:div w:id="9530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271">
      <w:bodyDiv w:val="1"/>
      <w:marLeft w:val="0"/>
      <w:marRight w:val="0"/>
      <w:marTop w:val="0"/>
      <w:marBottom w:val="0"/>
      <w:divBdr>
        <w:top w:val="none" w:sz="0" w:space="0" w:color="auto"/>
        <w:left w:val="none" w:sz="0" w:space="0" w:color="auto"/>
        <w:bottom w:val="none" w:sz="0" w:space="0" w:color="auto"/>
        <w:right w:val="none" w:sz="0" w:space="0" w:color="auto"/>
      </w:divBdr>
    </w:div>
    <w:div w:id="493569150">
      <w:bodyDiv w:val="1"/>
      <w:marLeft w:val="0"/>
      <w:marRight w:val="0"/>
      <w:marTop w:val="0"/>
      <w:marBottom w:val="0"/>
      <w:divBdr>
        <w:top w:val="none" w:sz="0" w:space="0" w:color="auto"/>
        <w:left w:val="none" w:sz="0" w:space="0" w:color="auto"/>
        <w:bottom w:val="none" w:sz="0" w:space="0" w:color="auto"/>
        <w:right w:val="none" w:sz="0" w:space="0" w:color="auto"/>
      </w:divBdr>
      <w:divsChild>
        <w:div w:id="647396458">
          <w:marLeft w:val="0"/>
          <w:marRight w:val="0"/>
          <w:marTop w:val="0"/>
          <w:marBottom w:val="0"/>
          <w:divBdr>
            <w:top w:val="none" w:sz="0" w:space="0" w:color="auto"/>
            <w:left w:val="none" w:sz="0" w:space="0" w:color="auto"/>
            <w:bottom w:val="none" w:sz="0" w:space="0" w:color="auto"/>
            <w:right w:val="none" w:sz="0" w:space="0" w:color="auto"/>
          </w:divBdr>
        </w:div>
        <w:div w:id="140929296">
          <w:marLeft w:val="-300"/>
          <w:marRight w:val="-300"/>
          <w:marTop w:val="360"/>
          <w:marBottom w:val="360"/>
          <w:divBdr>
            <w:top w:val="none" w:sz="0" w:space="0" w:color="auto"/>
            <w:left w:val="none" w:sz="0" w:space="0" w:color="auto"/>
            <w:bottom w:val="none" w:sz="0" w:space="0" w:color="auto"/>
            <w:right w:val="none" w:sz="0" w:space="0" w:color="auto"/>
          </w:divBdr>
          <w:divsChild>
            <w:div w:id="657535166">
              <w:marLeft w:val="0"/>
              <w:marRight w:val="0"/>
              <w:marTop w:val="0"/>
              <w:marBottom w:val="0"/>
              <w:divBdr>
                <w:top w:val="none" w:sz="0" w:space="0" w:color="auto"/>
                <w:left w:val="single" w:sz="24" w:space="9" w:color="4CAF50"/>
                <w:bottom w:val="none" w:sz="0" w:space="0" w:color="auto"/>
                <w:right w:val="none" w:sz="0" w:space="0" w:color="auto"/>
              </w:divBdr>
            </w:div>
          </w:divsChild>
        </w:div>
        <w:div w:id="1942184413">
          <w:marLeft w:val="-300"/>
          <w:marRight w:val="-300"/>
          <w:marTop w:val="360"/>
          <w:marBottom w:val="360"/>
          <w:divBdr>
            <w:top w:val="none" w:sz="0" w:space="0" w:color="auto"/>
            <w:left w:val="none" w:sz="0" w:space="0" w:color="auto"/>
            <w:bottom w:val="none" w:sz="0" w:space="0" w:color="auto"/>
            <w:right w:val="none" w:sz="0" w:space="0" w:color="auto"/>
          </w:divBdr>
          <w:divsChild>
            <w:div w:id="962270946">
              <w:marLeft w:val="0"/>
              <w:marRight w:val="0"/>
              <w:marTop w:val="0"/>
              <w:marBottom w:val="0"/>
              <w:divBdr>
                <w:top w:val="none" w:sz="0" w:space="0" w:color="auto"/>
                <w:left w:val="single" w:sz="24" w:space="9" w:color="4CAF50"/>
                <w:bottom w:val="none" w:sz="0" w:space="0" w:color="auto"/>
                <w:right w:val="none" w:sz="0" w:space="0" w:color="auto"/>
              </w:divBdr>
            </w:div>
          </w:divsChild>
        </w:div>
        <w:div w:id="1394504089">
          <w:marLeft w:val="-300"/>
          <w:marRight w:val="-300"/>
          <w:marTop w:val="360"/>
          <w:marBottom w:val="360"/>
          <w:divBdr>
            <w:top w:val="none" w:sz="0" w:space="0" w:color="auto"/>
            <w:left w:val="none" w:sz="0" w:space="0" w:color="auto"/>
            <w:bottom w:val="none" w:sz="0" w:space="0" w:color="auto"/>
            <w:right w:val="none" w:sz="0" w:space="0" w:color="auto"/>
          </w:divBdr>
          <w:divsChild>
            <w:div w:id="1958681314">
              <w:marLeft w:val="0"/>
              <w:marRight w:val="0"/>
              <w:marTop w:val="0"/>
              <w:marBottom w:val="0"/>
              <w:divBdr>
                <w:top w:val="none" w:sz="0" w:space="0" w:color="auto"/>
                <w:left w:val="single" w:sz="24" w:space="9" w:color="4CAF50"/>
                <w:bottom w:val="none" w:sz="0" w:space="0" w:color="auto"/>
                <w:right w:val="none" w:sz="0" w:space="0" w:color="auto"/>
              </w:divBdr>
            </w:div>
          </w:divsChild>
        </w:div>
        <w:div w:id="433742721">
          <w:marLeft w:val="0"/>
          <w:marRight w:val="0"/>
          <w:marTop w:val="0"/>
          <w:marBottom w:val="0"/>
          <w:divBdr>
            <w:top w:val="none" w:sz="0" w:space="0" w:color="auto"/>
            <w:left w:val="none" w:sz="0" w:space="0" w:color="auto"/>
            <w:bottom w:val="none" w:sz="0" w:space="0" w:color="auto"/>
            <w:right w:val="none" w:sz="0" w:space="0" w:color="auto"/>
          </w:divBdr>
        </w:div>
        <w:div w:id="1892424192">
          <w:marLeft w:val="-300"/>
          <w:marRight w:val="-300"/>
          <w:marTop w:val="0"/>
          <w:marBottom w:val="0"/>
          <w:divBdr>
            <w:top w:val="none" w:sz="0" w:space="0" w:color="auto"/>
            <w:left w:val="none" w:sz="0" w:space="0" w:color="auto"/>
            <w:bottom w:val="none" w:sz="0" w:space="0" w:color="auto"/>
            <w:right w:val="none" w:sz="0" w:space="0" w:color="auto"/>
          </w:divBdr>
          <w:divsChild>
            <w:div w:id="27217164">
              <w:marLeft w:val="0"/>
              <w:marRight w:val="0"/>
              <w:marTop w:val="0"/>
              <w:marBottom w:val="0"/>
              <w:divBdr>
                <w:top w:val="none" w:sz="0" w:space="0" w:color="auto"/>
                <w:left w:val="none" w:sz="0" w:space="0" w:color="auto"/>
                <w:bottom w:val="none" w:sz="0" w:space="0" w:color="auto"/>
                <w:right w:val="none" w:sz="0" w:space="0" w:color="auto"/>
              </w:divBdr>
            </w:div>
          </w:divsChild>
        </w:div>
        <w:div w:id="855382978">
          <w:marLeft w:val="-300"/>
          <w:marRight w:val="-300"/>
          <w:marTop w:val="360"/>
          <w:marBottom w:val="360"/>
          <w:divBdr>
            <w:top w:val="none" w:sz="0" w:space="0" w:color="auto"/>
            <w:left w:val="none" w:sz="0" w:space="0" w:color="auto"/>
            <w:bottom w:val="none" w:sz="0" w:space="0" w:color="auto"/>
            <w:right w:val="none" w:sz="0" w:space="0" w:color="auto"/>
          </w:divBdr>
          <w:divsChild>
            <w:div w:id="2121875965">
              <w:marLeft w:val="0"/>
              <w:marRight w:val="0"/>
              <w:marTop w:val="0"/>
              <w:marBottom w:val="0"/>
              <w:divBdr>
                <w:top w:val="none" w:sz="0" w:space="0" w:color="auto"/>
                <w:left w:val="single" w:sz="24" w:space="9" w:color="4CAF50"/>
                <w:bottom w:val="none" w:sz="0" w:space="0" w:color="auto"/>
                <w:right w:val="none" w:sz="0" w:space="0" w:color="auto"/>
              </w:divBdr>
            </w:div>
          </w:divsChild>
        </w:div>
        <w:div w:id="862478301">
          <w:marLeft w:val="-300"/>
          <w:marRight w:val="-300"/>
          <w:marTop w:val="360"/>
          <w:marBottom w:val="360"/>
          <w:divBdr>
            <w:top w:val="none" w:sz="0" w:space="0" w:color="auto"/>
            <w:left w:val="none" w:sz="0" w:space="0" w:color="auto"/>
            <w:bottom w:val="none" w:sz="0" w:space="0" w:color="auto"/>
            <w:right w:val="none" w:sz="0" w:space="0" w:color="auto"/>
          </w:divBdr>
          <w:divsChild>
            <w:div w:id="2001154590">
              <w:marLeft w:val="0"/>
              <w:marRight w:val="0"/>
              <w:marTop w:val="0"/>
              <w:marBottom w:val="0"/>
              <w:divBdr>
                <w:top w:val="none" w:sz="0" w:space="0" w:color="auto"/>
                <w:left w:val="single" w:sz="24" w:space="9" w:color="4CAF50"/>
                <w:bottom w:val="none" w:sz="0" w:space="0" w:color="auto"/>
                <w:right w:val="none" w:sz="0" w:space="0" w:color="auto"/>
              </w:divBdr>
            </w:div>
          </w:divsChild>
        </w:div>
        <w:div w:id="731538130">
          <w:marLeft w:val="0"/>
          <w:marRight w:val="0"/>
          <w:marTop w:val="0"/>
          <w:marBottom w:val="0"/>
          <w:divBdr>
            <w:top w:val="none" w:sz="0" w:space="0" w:color="auto"/>
            <w:left w:val="none" w:sz="0" w:space="0" w:color="auto"/>
            <w:bottom w:val="none" w:sz="0" w:space="0" w:color="auto"/>
            <w:right w:val="none" w:sz="0" w:space="0" w:color="auto"/>
          </w:divBdr>
        </w:div>
        <w:div w:id="2025550393">
          <w:marLeft w:val="-300"/>
          <w:marRight w:val="-300"/>
          <w:marTop w:val="360"/>
          <w:marBottom w:val="360"/>
          <w:divBdr>
            <w:top w:val="none" w:sz="0" w:space="0" w:color="auto"/>
            <w:left w:val="none" w:sz="0" w:space="0" w:color="auto"/>
            <w:bottom w:val="none" w:sz="0" w:space="0" w:color="auto"/>
            <w:right w:val="none" w:sz="0" w:space="0" w:color="auto"/>
          </w:divBdr>
          <w:divsChild>
            <w:div w:id="6448191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6311343">
      <w:bodyDiv w:val="1"/>
      <w:marLeft w:val="0"/>
      <w:marRight w:val="0"/>
      <w:marTop w:val="0"/>
      <w:marBottom w:val="0"/>
      <w:divBdr>
        <w:top w:val="none" w:sz="0" w:space="0" w:color="auto"/>
        <w:left w:val="none" w:sz="0" w:space="0" w:color="auto"/>
        <w:bottom w:val="none" w:sz="0" w:space="0" w:color="auto"/>
        <w:right w:val="none" w:sz="0" w:space="0" w:color="auto"/>
      </w:divBdr>
    </w:div>
    <w:div w:id="509682475">
      <w:bodyDiv w:val="1"/>
      <w:marLeft w:val="0"/>
      <w:marRight w:val="0"/>
      <w:marTop w:val="0"/>
      <w:marBottom w:val="0"/>
      <w:divBdr>
        <w:top w:val="none" w:sz="0" w:space="0" w:color="auto"/>
        <w:left w:val="none" w:sz="0" w:space="0" w:color="auto"/>
        <w:bottom w:val="none" w:sz="0" w:space="0" w:color="auto"/>
        <w:right w:val="none" w:sz="0" w:space="0" w:color="auto"/>
      </w:divBdr>
      <w:divsChild>
        <w:div w:id="552158479">
          <w:marLeft w:val="0"/>
          <w:marRight w:val="0"/>
          <w:marTop w:val="0"/>
          <w:marBottom w:val="0"/>
          <w:divBdr>
            <w:top w:val="none" w:sz="0" w:space="0" w:color="auto"/>
            <w:left w:val="none" w:sz="0" w:space="0" w:color="auto"/>
            <w:bottom w:val="none" w:sz="0" w:space="0" w:color="auto"/>
            <w:right w:val="none" w:sz="0" w:space="0" w:color="auto"/>
          </w:divBdr>
        </w:div>
        <w:div w:id="1556971047">
          <w:marLeft w:val="0"/>
          <w:marRight w:val="0"/>
          <w:marTop w:val="0"/>
          <w:marBottom w:val="0"/>
          <w:divBdr>
            <w:top w:val="none" w:sz="0" w:space="0" w:color="auto"/>
            <w:left w:val="none" w:sz="0" w:space="0" w:color="auto"/>
            <w:bottom w:val="none" w:sz="0" w:space="0" w:color="auto"/>
            <w:right w:val="none" w:sz="0" w:space="0" w:color="auto"/>
          </w:divBdr>
        </w:div>
        <w:div w:id="373583258">
          <w:marLeft w:val="0"/>
          <w:marRight w:val="0"/>
          <w:marTop w:val="0"/>
          <w:marBottom w:val="0"/>
          <w:divBdr>
            <w:top w:val="none" w:sz="0" w:space="0" w:color="auto"/>
            <w:left w:val="none" w:sz="0" w:space="0" w:color="auto"/>
            <w:bottom w:val="none" w:sz="0" w:space="0" w:color="auto"/>
            <w:right w:val="none" w:sz="0" w:space="0" w:color="auto"/>
          </w:divBdr>
        </w:div>
        <w:div w:id="1366711406">
          <w:marLeft w:val="0"/>
          <w:marRight w:val="0"/>
          <w:marTop w:val="0"/>
          <w:marBottom w:val="0"/>
          <w:divBdr>
            <w:top w:val="none" w:sz="0" w:space="0" w:color="auto"/>
            <w:left w:val="none" w:sz="0" w:space="0" w:color="auto"/>
            <w:bottom w:val="none" w:sz="0" w:space="0" w:color="auto"/>
            <w:right w:val="none" w:sz="0" w:space="0" w:color="auto"/>
          </w:divBdr>
        </w:div>
      </w:divsChild>
    </w:div>
    <w:div w:id="557864382">
      <w:bodyDiv w:val="1"/>
      <w:marLeft w:val="0"/>
      <w:marRight w:val="0"/>
      <w:marTop w:val="0"/>
      <w:marBottom w:val="0"/>
      <w:divBdr>
        <w:top w:val="none" w:sz="0" w:space="0" w:color="auto"/>
        <w:left w:val="none" w:sz="0" w:space="0" w:color="auto"/>
        <w:bottom w:val="none" w:sz="0" w:space="0" w:color="auto"/>
        <w:right w:val="none" w:sz="0" w:space="0" w:color="auto"/>
      </w:divBdr>
    </w:div>
    <w:div w:id="558438727">
      <w:bodyDiv w:val="1"/>
      <w:marLeft w:val="0"/>
      <w:marRight w:val="0"/>
      <w:marTop w:val="0"/>
      <w:marBottom w:val="0"/>
      <w:divBdr>
        <w:top w:val="none" w:sz="0" w:space="0" w:color="auto"/>
        <w:left w:val="none" w:sz="0" w:space="0" w:color="auto"/>
        <w:bottom w:val="none" w:sz="0" w:space="0" w:color="auto"/>
        <w:right w:val="none" w:sz="0" w:space="0" w:color="auto"/>
      </w:divBdr>
    </w:div>
    <w:div w:id="575286255">
      <w:bodyDiv w:val="1"/>
      <w:marLeft w:val="0"/>
      <w:marRight w:val="0"/>
      <w:marTop w:val="0"/>
      <w:marBottom w:val="0"/>
      <w:divBdr>
        <w:top w:val="none" w:sz="0" w:space="0" w:color="auto"/>
        <w:left w:val="none" w:sz="0" w:space="0" w:color="auto"/>
        <w:bottom w:val="none" w:sz="0" w:space="0" w:color="auto"/>
        <w:right w:val="none" w:sz="0" w:space="0" w:color="auto"/>
      </w:divBdr>
    </w:div>
    <w:div w:id="577398967">
      <w:bodyDiv w:val="1"/>
      <w:marLeft w:val="0"/>
      <w:marRight w:val="0"/>
      <w:marTop w:val="0"/>
      <w:marBottom w:val="0"/>
      <w:divBdr>
        <w:top w:val="none" w:sz="0" w:space="0" w:color="auto"/>
        <w:left w:val="none" w:sz="0" w:space="0" w:color="auto"/>
        <w:bottom w:val="none" w:sz="0" w:space="0" w:color="auto"/>
        <w:right w:val="none" w:sz="0" w:space="0" w:color="auto"/>
      </w:divBdr>
    </w:div>
    <w:div w:id="581185576">
      <w:bodyDiv w:val="1"/>
      <w:marLeft w:val="0"/>
      <w:marRight w:val="0"/>
      <w:marTop w:val="0"/>
      <w:marBottom w:val="0"/>
      <w:divBdr>
        <w:top w:val="none" w:sz="0" w:space="0" w:color="auto"/>
        <w:left w:val="none" w:sz="0" w:space="0" w:color="auto"/>
        <w:bottom w:val="none" w:sz="0" w:space="0" w:color="auto"/>
        <w:right w:val="none" w:sz="0" w:space="0" w:color="auto"/>
      </w:divBdr>
      <w:divsChild>
        <w:div w:id="1273518300">
          <w:blockQuote w:val="1"/>
          <w:marLeft w:val="0"/>
          <w:marRight w:val="0"/>
          <w:marTop w:val="0"/>
          <w:marBottom w:val="335"/>
          <w:divBdr>
            <w:top w:val="none" w:sz="0" w:space="0" w:color="auto"/>
            <w:left w:val="single" w:sz="36" w:space="17" w:color="EEEEEE"/>
            <w:bottom w:val="none" w:sz="0" w:space="0" w:color="auto"/>
            <w:right w:val="none" w:sz="0" w:space="0" w:color="auto"/>
          </w:divBdr>
        </w:div>
        <w:div w:id="350883792">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 w:id="590552278">
      <w:bodyDiv w:val="1"/>
      <w:marLeft w:val="0"/>
      <w:marRight w:val="0"/>
      <w:marTop w:val="0"/>
      <w:marBottom w:val="0"/>
      <w:divBdr>
        <w:top w:val="none" w:sz="0" w:space="0" w:color="auto"/>
        <w:left w:val="none" w:sz="0" w:space="0" w:color="auto"/>
        <w:bottom w:val="none" w:sz="0" w:space="0" w:color="auto"/>
        <w:right w:val="none" w:sz="0" w:space="0" w:color="auto"/>
      </w:divBdr>
      <w:divsChild>
        <w:div w:id="2114939979">
          <w:marLeft w:val="0"/>
          <w:marRight w:val="0"/>
          <w:marTop w:val="0"/>
          <w:marBottom w:val="0"/>
          <w:divBdr>
            <w:top w:val="none" w:sz="0" w:space="0" w:color="auto"/>
            <w:left w:val="none" w:sz="0" w:space="0" w:color="auto"/>
            <w:bottom w:val="none" w:sz="0" w:space="0" w:color="auto"/>
            <w:right w:val="none" w:sz="0" w:space="0" w:color="auto"/>
          </w:divBdr>
        </w:div>
        <w:div w:id="1232691336">
          <w:marLeft w:val="0"/>
          <w:marRight w:val="0"/>
          <w:marTop w:val="225"/>
          <w:marBottom w:val="225"/>
          <w:divBdr>
            <w:top w:val="none" w:sz="0" w:space="0" w:color="auto"/>
            <w:left w:val="none" w:sz="0" w:space="0" w:color="auto"/>
            <w:bottom w:val="none" w:sz="0" w:space="0" w:color="auto"/>
            <w:right w:val="none" w:sz="0" w:space="0" w:color="auto"/>
          </w:divBdr>
          <w:divsChild>
            <w:div w:id="83184177">
              <w:marLeft w:val="0"/>
              <w:marRight w:val="0"/>
              <w:marTop w:val="100"/>
              <w:marBottom w:val="100"/>
              <w:divBdr>
                <w:top w:val="none" w:sz="0" w:space="0" w:color="auto"/>
                <w:left w:val="none" w:sz="0" w:space="0" w:color="auto"/>
                <w:bottom w:val="none" w:sz="0" w:space="0" w:color="auto"/>
                <w:right w:val="none" w:sz="0" w:space="0" w:color="auto"/>
              </w:divBdr>
            </w:div>
          </w:divsChild>
        </w:div>
        <w:div w:id="1672684242">
          <w:marLeft w:val="0"/>
          <w:marRight w:val="0"/>
          <w:marTop w:val="0"/>
          <w:marBottom w:val="0"/>
          <w:divBdr>
            <w:top w:val="none" w:sz="0" w:space="0" w:color="auto"/>
            <w:left w:val="none" w:sz="0" w:space="0" w:color="auto"/>
            <w:bottom w:val="none" w:sz="0" w:space="0" w:color="auto"/>
            <w:right w:val="none" w:sz="0" w:space="0" w:color="auto"/>
          </w:divBdr>
        </w:div>
        <w:div w:id="930427395">
          <w:marLeft w:val="0"/>
          <w:marRight w:val="0"/>
          <w:marTop w:val="150"/>
          <w:marBottom w:val="0"/>
          <w:divBdr>
            <w:top w:val="none" w:sz="0" w:space="0" w:color="auto"/>
            <w:left w:val="none" w:sz="0" w:space="0" w:color="auto"/>
            <w:bottom w:val="none" w:sz="0" w:space="0" w:color="auto"/>
            <w:right w:val="none" w:sz="0" w:space="0" w:color="auto"/>
          </w:divBdr>
        </w:div>
      </w:divsChild>
    </w:div>
    <w:div w:id="632255044">
      <w:bodyDiv w:val="1"/>
      <w:marLeft w:val="0"/>
      <w:marRight w:val="0"/>
      <w:marTop w:val="0"/>
      <w:marBottom w:val="0"/>
      <w:divBdr>
        <w:top w:val="none" w:sz="0" w:space="0" w:color="auto"/>
        <w:left w:val="none" w:sz="0" w:space="0" w:color="auto"/>
        <w:bottom w:val="none" w:sz="0" w:space="0" w:color="auto"/>
        <w:right w:val="none" w:sz="0" w:space="0" w:color="auto"/>
      </w:divBdr>
    </w:div>
    <w:div w:id="701592275">
      <w:bodyDiv w:val="1"/>
      <w:marLeft w:val="0"/>
      <w:marRight w:val="0"/>
      <w:marTop w:val="0"/>
      <w:marBottom w:val="0"/>
      <w:divBdr>
        <w:top w:val="none" w:sz="0" w:space="0" w:color="auto"/>
        <w:left w:val="none" w:sz="0" w:space="0" w:color="auto"/>
        <w:bottom w:val="none" w:sz="0" w:space="0" w:color="auto"/>
        <w:right w:val="none" w:sz="0" w:space="0" w:color="auto"/>
      </w:divBdr>
      <w:divsChild>
        <w:div w:id="349140032">
          <w:marLeft w:val="0"/>
          <w:marRight w:val="0"/>
          <w:marTop w:val="0"/>
          <w:marBottom w:val="0"/>
          <w:divBdr>
            <w:top w:val="none" w:sz="0" w:space="0" w:color="auto"/>
            <w:left w:val="none" w:sz="0" w:space="0" w:color="auto"/>
            <w:bottom w:val="none" w:sz="0" w:space="0" w:color="auto"/>
            <w:right w:val="none" w:sz="0" w:space="0" w:color="auto"/>
          </w:divBdr>
        </w:div>
        <w:div w:id="452099661">
          <w:marLeft w:val="-300"/>
          <w:marRight w:val="-300"/>
          <w:marTop w:val="360"/>
          <w:marBottom w:val="360"/>
          <w:divBdr>
            <w:top w:val="none" w:sz="0" w:space="0" w:color="auto"/>
            <w:left w:val="none" w:sz="0" w:space="0" w:color="auto"/>
            <w:bottom w:val="none" w:sz="0" w:space="0" w:color="auto"/>
            <w:right w:val="none" w:sz="0" w:space="0" w:color="auto"/>
          </w:divBdr>
          <w:divsChild>
            <w:div w:id="1976716944">
              <w:marLeft w:val="0"/>
              <w:marRight w:val="0"/>
              <w:marTop w:val="0"/>
              <w:marBottom w:val="0"/>
              <w:divBdr>
                <w:top w:val="none" w:sz="0" w:space="0" w:color="auto"/>
                <w:left w:val="single" w:sz="24" w:space="9" w:color="4CAF50"/>
                <w:bottom w:val="none" w:sz="0" w:space="0" w:color="auto"/>
                <w:right w:val="none" w:sz="0" w:space="0" w:color="auto"/>
              </w:divBdr>
            </w:div>
          </w:divsChild>
        </w:div>
        <w:div w:id="145360373">
          <w:marLeft w:val="0"/>
          <w:marRight w:val="0"/>
          <w:marTop w:val="0"/>
          <w:marBottom w:val="0"/>
          <w:divBdr>
            <w:top w:val="none" w:sz="0" w:space="0" w:color="auto"/>
            <w:left w:val="none" w:sz="0" w:space="0" w:color="auto"/>
            <w:bottom w:val="none" w:sz="0" w:space="0" w:color="auto"/>
            <w:right w:val="none" w:sz="0" w:space="0" w:color="auto"/>
          </w:divBdr>
        </w:div>
        <w:div w:id="2084722210">
          <w:marLeft w:val="-300"/>
          <w:marRight w:val="-300"/>
          <w:marTop w:val="0"/>
          <w:marBottom w:val="0"/>
          <w:divBdr>
            <w:top w:val="none" w:sz="0" w:space="0" w:color="auto"/>
            <w:left w:val="none" w:sz="0" w:space="0" w:color="auto"/>
            <w:bottom w:val="none" w:sz="0" w:space="0" w:color="auto"/>
            <w:right w:val="none" w:sz="0" w:space="0" w:color="auto"/>
          </w:divBdr>
          <w:divsChild>
            <w:div w:id="247619610">
              <w:marLeft w:val="0"/>
              <w:marRight w:val="0"/>
              <w:marTop w:val="0"/>
              <w:marBottom w:val="0"/>
              <w:divBdr>
                <w:top w:val="none" w:sz="0" w:space="0" w:color="auto"/>
                <w:left w:val="none" w:sz="0" w:space="0" w:color="auto"/>
                <w:bottom w:val="none" w:sz="0" w:space="0" w:color="auto"/>
                <w:right w:val="none" w:sz="0" w:space="0" w:color="auto"/>
              </w:divBdr>
            </w:div>
          </w:divsChild>
        </w:div>
        <w:div w:id="586379613">
          <w:marLeft w:val="-300"/>
          <w:marRight w:val="-300"/>
          <w:marTop w:val="360"/>
          <w:marBottom w:val="360"/>
          <w:divBdr>
            <w:top w:val="none" w:sz="0" w:space="0" w:color="auto"/>
            <w:left w:val="none" w:sz="0" w:space="0" w:color="auto"/>
            <w:bottom w:val="none" w:sz="0" w:space="0" w:color="auto"/>
            <w:right w:val="none" w:sz="0" w:space="0" w:color="auto"/>
          </w:divBdr>
          <w:divsChild>
            <w:div w:id="51194083">
              <w:marLeft w:val="0"/>
              <w:marRight w:val="0"/>
              <w:marTop w:val="0"/>
              <w:marBottom w:val="0"/>
              <w:divBdr>
                <w:top w:val="none" w:sz="0" w:space="0" w:color="auto"/>
                <w:left w:val="single" w:sz="24" w:space="9" w:color="4CAF50"/>
                <w:bottom w:val="none" w:sz="0" w:space="0" w:color="auto"/>
                <w:right w:val="none" w:sz="0" w:space="0" w:color="auto"/>
              </w:divBdr>
            </w:div>
          </w:divsChild>
        </w:div>
        <w:div w:id="886721262">
          <w:marLeft w:val="-300"/>
          <w:marRight w:val="-300"/>
          <w:marTop w:val="360"/>
          <w:marBottom w:val="360"/>
          <w:divBdr>
            <w:top w:val="none" w:sz="0" w:space="0" w:color="auto"/>
            <w:left w:val="none" w:sz="0" w:space="0" w:color="auto"/>
            <w:bottom w:val="none" w:sz="0" w:space="0" w:color="auto"/>
            <w:right w:val="none" w:sz="0" w:space="0" w:color="auto"/>
          </w:divBdr>
          <w:divsChild>
            <w:div w:id="9338995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0767639">
      <w:bodyDiv w:val="1"/>
      <w:marLeft w:val="0"/>
      <w:marRight w:val="0"/>
      <w:marTop w:val="0"/>
      <w:marBottom w:val="0"/>
      <w:divBdr>
        <w:top w:val="none" w:sz="0" w:space="0" w:color="auto"/>
        <w:left w:val="none" w:sz="0" w:space="0" w:color="auto"/>
        <w:bottom w:val="none" w:sz="0" w:space="0" w:color="auto"/>
        <w:right w:val="none" w:sz="0" w:space="0" w:color="auto"/>
      </w:divBdr>
    </w:div>
    <w:div w:id="983662173">
      <w:bodyDiv w:val="1"/>
      <w:marLeft w:val="0"/>
      <w:marRight w:val="0"/>
      <w:marTop w:val="0"/>
      <w:marBottom w:val="0"/>
      <w:divBdr>
        <w:top w:val="none" w:sz="0" w:space="0" w:color="auto"/>
        <w:left w:val="none" w:sz="0" w:space="0" w:color="auto"/>
        <w:bottom w:val="none" w:sz="0" w:space="0" w:color="auto"/>
        <w:right w:val="none" w:sz="0" w:space="0" w:color="auto"/>
      </w:divBdr>
    </w:div>
    <w:div w:id="999967043">
      <w:bodyDiv w:val="1"/>
      <w:marLeft w:val="0"/>
      <w:marRight w:val="0"/>
      <w:marTop w:val="0"/>
      <w:marBottom w:val="0"/>
      <w:divBdr>
        <w:top w:val="none" w:sz="0" w:space="0" w:color="auto"/>
        <w:left w:val="none" w:sz="0" w:space="0" w:color="auto"/>
        <w:bottom w:val="none" w:sz="0" w:space="0" w:color="auto"/>
        <w:right w:val="none" w:sz="0" w:space="0" w:color="auto"/>
      </w:divBdr>
      <w:divsChild>
        <w:div w:id="1962148672">
          <w:marLeft w:val="0"/>
          <w:marRight w:val="0"/>
          <w:marTop w:val="0"/>
          <w:marBottom w:val="134"/>
          <w:divBdr>
            <w:top w:val="single" w:sz="6" w:space="0" w:color="D5DDC6"/>
            <w:left w:val="single" w:sz="24" w:space="0" w:color="66BB55"/>
            <w:bottom w:val="single" w:sz="6" w:space="0" w:color="D5DDC6"/>
            <w:right w:val="single" w:sz="6" w:space="0" w:color="D5DDC6"/>
          </w:divBdr>
        </w:div>
        <w:div w:id="114485939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016350739">
      <w:bodyDiv w:val="1"/>
      <w:marLeft w:val="0"/>
      <w:marRight w:val="0"/>
      <w:marTop w:val="0"/>
      <w:marBottom w:val="0"/>
      <w:divBdr>
        <w:top w:val="none" w:sz="0" w:space="0" w:color="auto"/>
        <w:left w:val="none" w:sz="0" w:space="0" w:color="auto"/>
        <w:bottom w:val="none" w:sz="0" w:space="0" w:color="auto"/>
        <w:right w:val="none" w:sz="0" w:space="0" w:color="auto"/>
      </w:divBdr>
      <w:divsChild>
        <w:div w:id="243999796">
          <w:marLeft w:val="0"/>
          <w:marRight w:val="0"/>
          <w:marTop w:val="0"/>
          <w:marBottom w:val="134"/>
          <w:divBdr>
            <w:top w:val="single" w:sz="6" w:space="0" w:color="D5DDC6"/>
            <w:left w:val="single" w:sz="24" w:space="0" w:color="66BB55"/>
            <w:bottom w:val="single" w:sz="6" w:space="0" w:color="D5DDC6"/>
            <w:right w:val="single" w:sz="6" w:space="0" w:color="D5DDC6"/>
          </w:divBdr>
        </w:div>
        <w:div w:id="169954351">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038047202">
      <w:bodyDiv w:val="1"/>
      <w:marLeft w:val="0"/>
      <w:marRight w:val="0"/>
      <w:marTop w:val="0"/>
      <w:marBottom w:val="0"/>
      <w:divBdr>
        <w:top w:val="none" w:sz="0" w:space="0" w:color="auto"/>
        <w:left w:val="none" w:sz="0" w:space="0" w:color="auto"/>
        <w:bottom w:val="none" w:sz="0" w:space="0" w:color="auto"/>
        <w:right w:val="none" w:sz="0" w:space="0" w:color="auto"/>
      </w:divBdr>
      <w:divsChild>
        <w:div w:id="1825856830">
          <w:marLeft w:val="0"/>
          <w:marRight w:val="0"/>
          <w:marTop w:val="0"/>
          <w:marBottom w:val="0"/>
          <w:divBdr>
            <w:top w:val="none" w:sz="0" w:space="0" w:color="auto"/>
            <w:left w:val="none" w:sz="0" w:space="0" w:color="auto"/>
            <w:bottom w:val="none" w:sz="0" w:space="0" w:color="auto"/>
            <w:right w:val="none" w:sz="0" w:space="0" w:color="auto"/>
          </w:divBdr>
          <w:divsChild>
            <w:div w:id="673800110">
              <w:marLeft w:val="0"/>
              <w:marRight w:val="0"/>
              <w:marTop w:val="0"/>
              <w:marBottom w:val="0"/>
              <w:divBdr>
                <w:top w:val="none" w:sz="0" w:space="0" w:color="auto"/>
                <w:left w:val="none" w:sz="0" w:space="0" w:color="auto"/>
                <w:bottom w:val="none" w:sz="0" w:space="0" w:color="auto"/>
                <w:right w:val="none" w:sz="0" w:space="0" w:color="auto"/>
              </w:divBdr>
            </w:div>
          </w:divsChild>
        </w:div>
        <w:div w:id="1067650149">
          <w:marLeft w:val="0"/>
          <w:marRight w:val="0"/>
          <w:marTop w:val="0"/>
          <w:marBottom w:val="0"/>
          <w:divBdr>
            <w:top w:val="none" w:sz="0" w:space="0" w:color="auto"/>
            <w:left w:val="none" w:sz="0" w:space="0" w:color="auto"/>
            <w:bottom w:val="none" w:sz="0" w:space="0" w:color="auto"/>
            <w:right w:val="none" w:sz="0" w:space="0" w:color="auto"/>
          </w:divBdr>
        </w:div>
        <w:div w:id="254823132">
          <w:marLeft w:val="0"/>
          <w:marRight w:val="0"/>
          <w:marTop w:val="0"/>
          <w:marBottom w:val="0"/>
          <w:divBdr>
            <w:top w:val="none" w:sz="0" w:space="0" w:color="auto"/>
            <w:left w:val="none" w:sz="0" w:space="0" w:color="auto"/>
            <w:bottom w:val="none" w:sz="0" w:space="0" w:color="auto"/>
            <w:right w:val="none" w:sz="0" w:space="0" w:color="auto"/>
          </w:divBdr>
        </w:div>
        <w:div w:id="1310401313">
          <w:marLeft w:val="0"/>
          <w:marRight w:val="0"/>
          <w:marTop w:val="0"/>
          <w:marBottom w:val="0"/>
          <w:divBdr>
            <w:top w:val="none" w:sz="0" w:space="0" w:color="auto"/>
            <w:left w:val="none" w:sz="0" w:space="0" w:color="auto"/>
            <w:bottom w:val="none" w:sz="0" w:space="0" w:color="auto"/>
            <w:right w:val="none" w:sz="0" w:space="0" w:color="auto"/>
          </w:divBdr>
        </w:div>
      </w:divsChild>
    </w:div>
    <w:div w:id="1043019066">
      <w:bodyDiv w:val="1"/>
      <w:marLeft w:val="0"/>
      <w:marRight w:val="0"/>
      <w:marTop w:val="0"/>
      <w:marBottom w:val="0"/>
      <w:divBdr>
        <w:top w:val="none" w:sz="0" w:space="0" w:color="auto"/>
        <w:left w:val="none" w:sz="0" w:space="0" w:color="auto"/>
        <w:bottom w:val="none" w:sz="0" w:space="0" w:color="auto"/>
        <w:right w:val="none" w:sz="0" w:space="0" w:color="auto"/>
      </w:divBdr>
      <w:divsChild>
        <w:div w:id="1589072389">
          <w:marLeft w:val="0"/>
          <w:marRight w:val="0"/>
          <w:marTop w:val="0"/>
          <w:marBottom w:val="0"/>
          <w:divBdr>
            <w:top w:val="none" w:sz="0" w:space="0" w:color="auto"/>
            <w:left w:val="none" w:sz="0" w:space="0" w:color="auto"/>
            <w:bottom w:val="none" w:sz="0" w:space="0" w:color="auto"/>
            <w:right w:val="none" w:sz="0" w:space="0" w:color="auto"/>
          </w:divBdr>
        </w:div>
        <w:div w:id="641278073">
          <w:marLeft w:val="-300"/>
          <w:marRight w:val="-300"/>
          <w:marTop w:val="360"/>
          <w:marBottom w:val="360"/>
          <w:divBdr>
            <w:top w:val="none" w:sz="0" w:space="0" w:color="auto"/>
            <w:left w:val="none" w:sz="0" w:space="0" w:color="auto"/>
            <w:bottom w:val="none" w:sz="0" w:space="0" w:color="auto"/>
            <w:right w:val="none" w:sz="0" w:space="0" w:color="auto"/>
          </w:divBdr>
          <w:divsChild>
            <w:div w:id="782728972">
              <w:marLeft w:val="0"/>
              <w:marRight w:val="0"/>
              <w:marTop w:val="0"/>
              <w:marBottom w:val="0"/>
              <w:divBdr>
                <w:top w:val="none" w:sz="0" w:space="0" w:color="auto"/>
                <w:left w:val="single" w:sz="24" w:space="9" w:color="4CAF50"/>
                <w:bottom w:val="none" w:sz="0" w:space="0" w:color="auto"/>
                <w:right w:val="none" w:sz="0" w:space="0" w:color="auto"/>
              </w:divBdr>
            </w:div>
          </w:divsChild>
        </w:div>
        <w:div w:id="20207447">
          <w:marLeft w:val="-300"/>
          <w:marRight w:val="-300"/>
          <w:marTop w:val="360"/>
          <w:marBottom w:val="360"/>
          <w:divBdr>
            <w:top w:val="none" w:sz="0" w:space="0" w:color="auto"/>
            <w:left w:val="none" w:sz="0" w:space="0" w:color="auto"/>
            <w:bottom w:val="none" w:sz="0" w:space="0" w:color="auto"/>
            <w:right w:val="none" w:sz="0" w:space="0" w:color="auto"/>
          </w:divBdr>
          <w:divsChild>
            <w:div w:id="1408962848">
              <w:marLeft w:val="0"/>
              <w:marRight w:val="0"/>
              <w:marTop w:val="0"/>
              <w:marBottom w:val="0"/>
              <w:divBdr>
                <w:top w:val="none" w:sz="0" w:space="0" w:color="auto"/>
                <w:left w:val="single" w:sz="24" w:space="9" w:color="4CAF50"/>
                <w:bottom w:val="none" w:sz="0" w:space="0" w:color="auto"/>
                <w:right w:val="none" w:sz="0" w:space="0" w:color="auto"/>
              </w:divBdr>
            </w:div>
          </w:divsChild>
        </w:div>
        <w:div w:id="899244549">
          <w:marLeft w:val="-300"/>
          <w:marRight w:val="-300"/>
          <w:marTop w:val="360"/>
          <w:marBottom w:val="360"/>
          <w:divBdr>
            <w:top w:val="none" w:sz="0" w:space="0" w:color="auto"/>
            <w:left w:val="none" w:sz="0" w:space="0" w:color="auto"/>
            <w:bottom w:val="none" w:sz="0" w:space="0" w:color="auto"/>
            <w:right w:val="none" w:sz="0" w:space="0" w:color="auto"/>
          </w:divBdr>
          <w:divsChild>
            <w:div w:id="1101410395">
              <w:marLeft w:val="0"/>
              <w:marRight w:val="0"/>
              <w:marTop w:val="0"/>
              <w:marBottom w:val="0"/>
              <w:divBdr>
                <w:top w:val="none" w:sz="0" w:space="0" w:color="auto"/>
                <w:left w:val="single" w:sz="24" w:space="9" w:color="4CAF50"/>
                <w:bottom w:val="none" w:sz="0" w:space="0" w:color="auto"/>
                <w:right w:val="none" w:sz="0" w:space="0" w:color="auto"/>
              </w:divBdr>
            </w:div>
          </w:divsChild>
        </w:div>
        <w:div w:id="1522091315">
          <w:marLeft w:val="-300"/>
          <w:marRight w:val="-300"/>
          <w:marTop w:val="360"/>
          <w:marBottom w:val="360"/>
          <w:divBdr>
            <w:top w:val="none" w:sz="0" w:space="0" w:color="auto"/>
            <w:left w:val="none" w:sz="0" w:space="0" w:color="auto"/>
            <w:bottom w:val="none" w:sz="0" w:space="0" w:color="auto"/>
            <w:right w:val="none" w:sz="0" w:space="0" w:color="auto"/>
          </w:divBdr>
          <w:divsChild>
            <w:div w:id="1820803342">
              <w:marLeft w:val="0"/>
              <w:marRight w:val="0"/>
              <w:marTop w:val="0"/>
              <w:marBottom w:val="0"/>
              <w:divBdr>
                <w:top w:val="none" w:sz="0" w:space="0" w:color="auto"/>
                <w:left w:val="single" w:sz="24" w:space="9" w:color="4CAF50"/>
                <w:bottom w:val="none" w:sz="0" w:space="0" w:color="auto"/>
                <w:right w:val="none" w:sz="0" w:space="0" w:color="auto"/>
              </w:divBdr>
            </w:div>
          </w:divsChild>
        </w:div>
        <w:div w:id="530001500">
          <w:marLeft w:val="-300"/>
          <w:marRight w:val="-300"/>
          <w:marTop w:val="360"/>
          <w:marBottom w:val="360"/>
          <w:divBdr>
            <w:top w:val="none" w:sz="0" w:space="0" w:color="auto"/>
            <w:left w:val="none" w:sz="0" w:space="0" w:color="auto"/>
            <w:bottom w:val="none" w:sz="0" w:space="0" w:color="auto"/>
            <w:right w:val="none" w:sz="0" w:space="0" w:color="auto"/>
          </w:divBdr>
          <w:divsChild>
            <w:div w:id="1151410663">
              <w:marLeft w:val="0"/>
              <w:marRight w:val="0"/>
              <w:marTop w:val="0"/>
              <w:marBottom w:val="0"/>
              <w:divBdr>
                <w:top w:val="none" w:sz="0" w:space="0" w:color="auto"/>
                <w:left w:val="single" w:sz="24" w:space="9" w:color="4CAF50"/>
                <w:bottom w:val="none" w:sz="0" w:space="0" w:color="auto"/>
                <w:right w:val="none" w:sz="0" w:space="0" w:color="auto"/>
              </w:divBdr>
            </w:div>
          </w:divsChild>
        </w:div>
        <w:div w:id="80224783">
          <w:marLeft w:val="-300"/>
          <w:marRight w:val="-300"/>
          <w:marTop w:val="360"/>
          <w:marBottom w:val="360"/>
          <w:divBdr>
            <w:top w:val="none" w:sz="0" w:space="0" w:color="auto"/>
            <w:left w:val="none" w:sz="0" w:space="0" w:color="auto"/>
            <w:bottom w:val="none" w:sz="0" w:space="0" w:color="auto"/>
            <w:right w:val="none" w:sz="0" w:space="0" w:color="auto"/>
          </w:divBdr>
          <w:divsChild>
            <w:div w:id="254361751">
              <w:marLeft w:val="0"/>
              <w:marRight w:val="0"/>
              <w:marTop w:val="0"/>
              <w:marBottom w:val="0"/>
              <w:divBdr>
                <w:top w:val="none" w:sz="0" w:space="0" w:color="auto"/>
                <w:left w:val="single" w:sz="24" w:space="9" w:color="4CAF50"/>
                <w:bottom w:val="none" w:sz="0" w:space="0" w:color="auto"/>
                <w:right w:val="none" w:sz="0" w:space="0" w:color="auto"/>
              </w:divBdr>
            </w:div>
          </w:divsChild>
        </w:div>
        <w:div w:id="1681741126">
          <w:marLeft w:val="-300"/>
          <w:marRight w:val="-300"/>
          <w:marTop w:val="360"/>
          <w:marBottom w:val="360"/>
          <w:divBdr>
            <w:top w:val="none" w:sz="0" w:space="0" w:color="auto"/>
            <w:left w:val="none" w:sz="0" w:space="0" w:color="auto"/>
            <w:bottom w:val="none" w:sz="0" w:space="0" w:color="auto"/>
            <w:right w:val="none" w:sz="0" w:space="0" w:color="auto"/>
          </w:divBdr>
          <w:divsChild>
            <w:div w:id="537090087">
              <w:marLeft w:val="0"/>
              <w:marRight w:val="0"/>
              <w:marTop w:val="0"/>
              <w:marBottom w:val="0"/>
              <w:divBdr>
                <w:top w:val="none" w:sz="0" w:space="0" w:color="auto"/>
                <w:left w:val="single" w:sz="24" w:space="9" w:color="4CAF50"/>
                <w:bottom w:val="none" w:sz="0" w:space="0" w:color="auto"/>
                <w:right w:val="none" w:sz="0" w:space="0" w:color="auto"/>
              </w:divBdr>
            </w:div>
          </w:divsChild>
        </w:div>
        <w:div w:id="1421829520">
          <w:marLeft w:val="-300"/>
          <w:marRight w:val="-300"/>
          <w:marTop w:val="360"/>
          <w:marBottom w:val="360"/>
          <w:divBdr>
            <w:top w:val="none" w:sz="0" w:space="0" w:color="auto"/>
            <w:left w:val="none" w:sz="0" w:space="0" w:color="auto"/>
            <w:bottom w:val="none" w:sz="0" w:space="0" w:color="auto"/>
            <w:right w:val="none" w:sz="0" w:space="0" w:color="auto"/>
          </w:divBdr>
          <w:divsChild>
            <w:div w:id="2034377379">
              <w:marLeft w:val="0"/>
              <w:marRight w:val="0"/>
              <w:marTop w:val="0"/>
              <w:marBottom w:val="0"/>
              <w:divBdr>
                <w:top w:val="none" w:sz="0" w:space="0" w:color="auto"/>
                <w:left w:val="single" w:sz="24" w:space="9" w:color="4CAF50"/>
                <w:bottom w:val="none" w:sz="0" w:space="0" w:color="auto"/>
                <w:right w:val="none" w:sz="0" w:space="0" w:color="auto"/>
              </w:divBdr>
            </w:div>
          </w:divsChild>
        </w:div>
        <w:div w:id="1219779412">
          <w:marLeft w:val="-300"/>
          <w:marRight w:val="-300"/>
          <w:marTop w:val="360"/>
          <w:marBottom w:val="360"/>
          <w:divBdr>
            <w:top w:val="none" w:sz="0" w:space="0" w:color="auto"/>
            <w:left w:val="none" w:sz="0" w:space="0" w:color="auto"/>
            <w:bottom w:val="none" w:sz="0" w:space="0" w:color="auto"/>
            <w:right w:val="none" w:sz="0" w:space="0" w:color="auto"/>
          </w:divBdr>
          <w:divsChild>
            <w:div w:id="16310865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54041667">
      <w:bodyDiv w:val="1"/>
      <w:marLeft w:val="0"/>
      <w:marRight w:val="0"/>
      <w:marTop w:val="0"/>
      <w:marBottom w:val="0"/>
      <w:divBdr>
        <w:top w:val="none" w:sz="0" w:space="0" w:color="auto"/>
        <w:left w:val="none" w:sz="0" w:space="0" w:color="auto"/>
        <w:bottom w:val="none" w:sz="0" w:space="0" w:color="auto"/>
        <w:right w:val="none" w:sz="0" w:space="0" w:color="auto"/>
      </w:divBdr>
    </w:div>
    <w:div w:id="1079640065">
      <w:bodyDiv w:val="1"/>
      <w:marLeft w:val="0"/>
      <w:marRight w:val="0"/>
      <w:marTop w:val="0"/>
      <w:marBottom w:val="0"/>
      <w:divBdr>
        <w:top w:val="none" w:sz="0" w:space="0" w:color="auto"/>
        <w:left w:val="none" w:sz="0" w:space="0" w:color="auto"/>
        <w:bottom w:val="none" w:sz="0" w:space="0" w:color="auto"/>
        <w:right w:val="none" w:sz="0" w:space="0" w:color="auto"/>
      </w:divBdr>
      <w:divsChild>
        <w:div w:id="1492136706">
          <w:marLeft w:val="0"/>
          <w:marRight w:val="0"/>
          <w:marTop w:val="0"/>
          <w:marBottom w:val="0"/>
          <w:divBdr>
            <w:top w:val="none" w:sz="0" w:space="0" w:color="auto"/>
            <w:left w:val="none" w:sz="0" w:space="0" w:color="auto"/>
            <w:bottom w:val="none" w:sz="0" w:space="0" w:color="auto"/>
            <w:right w:val="none" w:sz="0" w:space="0" w:color="auto"/>
          </w:divBdr>
        </w:div>
        <w:div w:id="1412122512">
          <w:marLeft w:val="0"/>
          <w:marRight w:val="0"/>
          <w:marTop w:val="0"/>
          <w:marBottom w:val="0"/>
          <w:divBdr>
            <w:top w:val="none" w:sz="0" w:space="0" w:color="auto"/>
            <w:left w:val="none" w:sz="0" w:space="0" w:color="auto"/>
            <w:bottom w:val="none" w:sz="0" w:space="0" w:color="auto"/>
            <w:right w:val="none" w:sz="0" w:space="0" w:color="auto"/>
          </w:divBdr>
        </w:div>
        <w:div w:id="1888714061">
          <w:marLeft w:val="0"/>
          <w:marRight w:val="0"/>
          <w:marTop w:val="0"/>
          <w:marBottom w:val="0"/>
          <w:divBdr>
            <w:top w:val="none" w:sz="0" w:space="0" w:color="auto"/>
            <w:left w:val="none" w:sz="0" w:space="0" w:color="auto"/>
            <w:bottom w:val="none" w:sz="0" w:space="0" w:color="auto"/>
            <w:right w:val="none" w:sz="0" w:space="0" w:color="auto"/>
          </w:divBdr>
        </w:div>
        <w:div w:id="2126189246">
          <w:marLeft w:val="0"/>
          <w:marRight w:val="0"/>
          <w:marTop w:val="0"/>
          <w:marBottom w:val="0"/>
          <w:divBdr>
            <w:top w:val="none" w:sz="0" w:space="0" w:color="auto"/>
            <w:left w:val="none" w:sz="0" w:space="0" w:color="auto"/>
            <w:bottom w:val="none" w:sz="0" w:space="0" w:color="auto"/>
            <w:right w:val="none" w:sz="0" w:space="0" w:color="auto"/>
          </w:divBdr>
          <w:divsChild>
            <w:div w:id="495463110">
              <w:marLeft w:val="0"/>
              <w:marRight w:val="0"/>
              <w:marTop w:val="0"/>
              <w:marBottom w:val="0"/>
              <w:divBdr>
                <w:top w:val="none" w:sz="0" w:space="0" w:color="auto"/>
                <w:left w:val="none" w:sz="0" w:space="0" w:color="auto"/>
                <w:bottom w:val="none" w:sz="0" w:space="0" w:color="auto"/>
                <w:right w:val="none" w:sz="0" w:space="0" w:color="auto"/>
              </w:divBdr>
            </w:div>
          </w:divsChild>
        </w:div>
        <w:div w:id="363558090">
          <w:marLeft w:val="0"/>
          <w:marRight w:val="0"/>
          <w:marTop w:val="0"/>
          <w:marBottom w:val="0"/>
          <w:divBdr>
            <w:top w:val="none" w:sz="0" w:space="0" w:color="auto"/>
            <w:left w:val="none" w:sz="0" w:space="0" w:color="auto"/>
            <w:bottom w:val="none" w:sz="0" w:space="0" w:color="auto"/>
            <w:right w:val="none" w:sz="0" w:space="0" w:color="auto"/>
          </w:divBdr>
        </w:div>
        <w:div w:id="1164659132">
          <w:marLeft w:val="0"/>
          <w:marRight w:val="0"/>
          <w:marTop w:val="0"/>
          <w:marBottom w:val="0"/>
          <w:divBdr>
            <w:top w:val="none" w:sz="0" w:space="0" w:color="auto"/>
            <w:left w:val="none" w:sz="0" w:space="0" w:color="auto"/>
            <w:bottom w:val="none" w:sz="0" w:space="0" w:color="auto"/>
            <w:right w:val="none" w:sz="0" w:space="0" w:color="auto"/>
          </w:divBdr>
          <w:divsChild>
            <w:div w:id="1568613882">
              <w:marLeft w:val="0"/>
              <w:marRight w:val="0"/>
              <w:marTop w:val="0"/>
              <w:marBottom w:val="0"/>
              <w:divBdr>
                <w:top w:val="none" w:sz="0" w:space="0" w:color="auto"/>
                <w:left w:val="none" w:sz="0" w:space="0" w:color="auto"/>
                <w:bottom w:val="none" w:sz="0" w:space="0" w:color="auto"/>
                <w:right w:val="none" w:sz="0" w:space="0" w:color="auto"/>
              </w:divBdr>
            </w:div>
            <w:div w:id="2077121276">
              <w:marLeft w:val="0"/>
              <w:marRight w:val="0"/>
              <w:marTop w:val="0"/>
              <w:marBottom w:val="0"/>
              <w:divBdr>
                <w:top w:val="none" w:sz="0" w:space="0" w:color="auto"/>
                <w:left w:val="none" w:sz="0" w:space="0" w:color="auto"/>
                <w:bottom w:val="none" w:sz="0" w:space="0" w:color="auto"/>
                <w:right w:val="none" w:sz="0" w:space="0" w:color="auto"/>
              </w:divBdr>
            </w:div>
            <w:div w:id="316694890">
              <w:marLeft w:val="0"/>
              <w:marRight w:val="0"/>
              <w:marTop w:val="0"/>
              <w:marBottom w:val="0"/>
              <w:divBdr>
                <w:top w:val="none" w:sz="0" w:space="0" w:color="auto"/>
                <w:left w:val="none" w:sz="0" w:space="0" w:color="auto"/>
                <w:bottom w:val="none" w:sz="0" w:space="0" w:color="auto"/>
                <w:right w:val="none" w:sz="0" w:space="0" w:color="auto"/>
              </w:divBdr>
            </w:div>
            <w:div w:id="2117943103">
              <w:marLeft w:val="0"/>
              <w:marRight w:val="0"/>
              <w:marTop w:val="0"/>
              <w:marBottom w:val="0"/>
              <w:divBdr>
                <w:top w:val="none" w:sz="0" w:space="0" w:color="auto"/>
                <w:left w:val="none" w:sz="0" w:space="0" w:color="auto"/>
                <w:bottom w:val="none" w:sz="0" w:space="0" w:color="auto"/>
                <w:right w:val="none" w:sz="0" w:space="0" w:color="auto"/>
              </w:divBdr>
              <w:divsChild>
                <w:div w:id="1254971685">
                  <w:marLeft w:val="0"/>
                  <w:marRight w:val="0"/>
                  <w:marTop w:val="0"/>
                  <w:marBottom w:val="0"/>
                  <w:divBdr>
                    <w:top w:val="none" w:sz="0" w:space="0" w:color="auto"/>
                    <w:left w:val="none" w:sz="0" w:space="0" w:color="auto"/>
                    <w:bottom w:val="none" w:sz="0" w:space="0" w:color="auto"/>
                    <w:right w:val="none" w:sz="0" w:space="0" w:color="auto"/>
                  </w:divBdr>
                </w:div>
              </w:divsChild>
            </w:div>
            <w:div w:id="1942953271">
              <w:marLeft w:val="0"/>
              <w:marRight w:val="0"/>
              <w:marTop w:val="0"/>
              <w:marBottom w:val="0"/>
              <w:divBdr>
                <w:top w:val="none" w:sz="0" w:space="0" w:color="auto"/>
                <w:left w:val="none" w:sz="0" w:space="0" w:color="auto"/>
                <w:bottom w:val="none" w:sz="0" w:space="0" w:color="auto"/>
                <w:right w:val="none" w:sz="0" w:space="0" w:color="auto"/>
              </w:divBdr>
            </w:div>
            <w:div w:id="1560239589">
              <w:marLeft w:val="0"/>
              <w:marRight w:val="0"/>
              <w:marTop w:val="0"/>
              <w:marBottom w:val="0"/>
              <w:divBdr>
                <w:top w:val="none" w:sz="0" w:space="0" w:color="auto"/>
                <w:left w:val="none" w:sz="0" w:space="0" w:color="auto"/>
                <w:bottom w:val="none" w:sz="0" w:space="0" w:color="auto"/>
                <w:right w:val="none" w:sz="0" w:space="0" w:color="auto"/>
              </w:divBdr>
            </w:div>
            <w:div w:id="17850124">
              <w:marLeft w:val="0"/>
              <w:marRight w:val="0"/>
              <w:marTop w:val="0"/>
              <w:marBottom w:val="0"/>
              <w:divBdr>
                <w:top w:val="none" w:sz="0" w:space="0" w:color="auto"/>
                <w:left w:val="none" w:sz="0" w:space="0" w:color="auto"/>
                <w:bottom w:val="none" w:sz="0" w:space="0" w:color="auto"/>
                <w:right w:val="none" w:sz="0" w:space="0" w:color="auto"/>
              </w:divBdr>
            </w:div>
            <w:div w:id="2137330044">
              <w:marLeft w:val="0"/>
              <w:marRight w:val="0"/>
              <w:marTop w:val="0"/>
              <w:marBottom w:val="0"/>
              <w:divBdr>
                <w:top w:val="none" w:sz="0" w:space="0" w:color="auto"/>
                <w:left w:val="none" w:sz="0" w:space="0" w:color="auto"/>
                <w:bottom w:val="none" w:sz="0" w:space="0" w:color="auto"/>
                <w:right w:val="none" w:sz="0" w:space="0" w:color="auto"/>
              </w:divBdr>
              <w:divsChild>
                <w:div w:id="1632204164">
                  <w:marLeft w:val="0"/>
                  <w:marRight w:val="0"/>
                  <w:marTop w:val="0"/>
                  <w:marBottom w:val="0"/>
                  <w:divBdr>
                    <w:top w:val="none" w:sz="0" w:space="0" w:color="auto"/>
                    <w:left w:val="none" w:sz="0" w:space="0" w:color="auto"/>
                    <w:bottom w:val="none" w:sz="0" w:space="0" w:color="auto"/>
                    <w:right w:val="none" w:sz="0" w:space="0" w:color="auto"/>
                  </w:divBdr>
                </w:div>
                <w:div w:id="51930153">
                  <w:marLeft w:val="0"/>
                  <w:marRight w:val="0"/>
                  <w:marTop w:val="0"/>
                  <w:marBottom w:val="0"/>
                  <w:divBdr>
                    <w:top w:val="none" w:sz="0" w:space="0" w:color="auto"/>
                    <w:left w:val="none" w:sz="0" w:space="0" w:color="auto"/>
                    <w:bottom w:val="none" w:sz="0" w:space="0" w:color="auto"/>
                    <w:right w:val="none" w:sz="0" w:space="0" w:color="auto"/>
                  </w:divBdr>
                </w:div>
                <w:div w:id="752091991">
                  <w:marLeft w:val="0"/>
                  <w:marRight w:val="0"/>
                  <w:marTop w:val="0"/>
                  <w:marBottom w:val="0"/>
                  <w:divBdr>
                    <w:top w:val="none" w:sz="0" w:space="0" w:color="auto"/>
                    <w:left w:val="none" w:sz="0" w:space="0" w:color="auto"/>
                    <w:bottom w:val="none" w:sz="0" w:space="0" w:color="auto"/>
                    <w:right w:val="none" w:sz="0" w:space="0" w:color="auto"/>
                  </w:divBdr>
                </w:div>
                <w:div w:id="660163616">
                  <w:marLeft w:val="0"/>
                  <w:marRight w:val="0"/>
                  <w:marTop w:val="0"/>
                  <w:marBottom w:val="0"/>
                  <w:divBdr>
                    <w:top w:val="none" w:sz="0" w:space="0" w:color="auto"/>
                    <w:left w:val="none" w:sz="0" w:space="0" w:color="auto"/>
                    <w:bottom w:val="none" w:sz="0" w:space="0" w:color="auto"/>
                    <w:right w:val="none" w:sz="0" w:space="0" w:color="auto"/>
                  </w:divBdr>
                </w:div>
              </w:divsChild>
            </w:div>
            <w:div w:id="1565752031">
              <w:marLeft w:val="0"/>
              <w:marRight w:val="0"/>
              <w:marTop w:val="0"/>
              <w:marBottom w:val="0"/>
              <w:divBdr>
                <w:top w:val="none" w:sz="0" w:space="0" w:color="auto"/>
                <w:left w:val="none" w:sz="0" w:space="0" w:color="auto"/>
                <w:bottom w:val="none" w:sz="0" w:space="0" w:color="auto"/>
                <w:right w:val="none" w:sz="0" w:space="0" w:color="auto"/>
              </w:divBdr>
            </w:div>
            <w:div w:id="1663700318">
              <w:marLeft w:val="0"/>
              <w:marRight w:val="0"/>
              <w:marTop w:val="0"/>
              <w:marBottom w:val="0"/>
              <w:divBdr>
                <w:top w:val="none" w:sz="0" w:space="0" w:color="auto"/>
                <w:left w:val="none" w:sz="0" w:space="0" w:color="auto"/>
                <w:bottom w:val="none" w:sz="0" w:space="0" w:color="auto"/>
                <w:right w:val="none" w:sz="0" w:space="0" w:color="auto"/>
              </w:divBdr>
            </w:div>
            <w:div w:id="1606575794">
              <w:marLeft w:val="0"/>
              <w:marRight w:val="0"/>
              <w:marTop w:val="0"/>
              <w:marBottom w:val="0"/>
              <w:divBdr>
                <w:top w:val="none" w:sz="0" w:space="0" w:color="auto"/>
                <w:left w:val="none" w:sz="0" w:space="0" w:color="auto"/>
                <w:bottom w:val="none" w:sz="0" w:space="0" w:color="auto"/>
                <w:right w:val="none" w:sz="0" w:space="0" w:color="auto"/>
              </w:divBdr>
            </w:div>
            <w:div w:id="1847475097">
              <w:marLeft w:val="0"/>
              <w:marRight w:val="0"/>
              <w:marTop w:val="0"/>
              <w:marBottom w:val="0"/>
              <w:divBdr>
                <w:top w:val="none" w:sz="0" w:space="0" w:color="auto"/>
                <w:left w:val="none" w:sz="0" w:space="0" w:color="auto"/>
                <w:bottom w:val="none" w:sz="0" w:space="0" w:color="auto"/>
                <w:right w:val="none" w:sz="0" w:space="0" w:color="auto"/>
              </w:divBdr>
            </w:div>
            <w:div w:id="985477085">
              <w:marLeft w:val="0"/>
              <w:marRight w:val="0"/>
              <w:marTop w:val="0"/>
              <w:marBottom w:val="0"/>
              <w:divBdr>
                <w:top w:val="none" w:sz="0" w:space="0" w:color="auto"/>
                <w:left w:val="none" w:sz="0" w:space="0" w:color="auto"/>
                <w:bottom w:val="none" w:sz="0" w:space="0" w:color="auto"/>
                <w:right w:val="none" w:sz="0" w:space="0" w:color="auto"/>
              </w:divBdr>
              <w:divsChild>
                <w:div w:id="1995060523">
                  <w:marLeft w:val="0"/>
                  <w:marRight w:val="0"/>
                  <w:marTop w:val="0"/>
                  <w:marBottom w:val="0"/>
                  <w:divBdr>
                    <w:top w:val="none" w:sz="0" w:space="0" w:color="auto"/>
                    <w:left w:val="none" w:sz="0" w:space="0" w:color="auto"/>
                    <w:bottom w:val="none" w:sz="0" w:space="0" w:color="auto"/>
                    <w:right w:val="none" w:sz="0" w:space="0" w:color="auto"/>
                  </w:divBdr>
                </w:div>
              </w:divsChild>
            </w:div>
            <w:div w:id="893125694">
              <w:marLeft w:val="0"/>
              <w:marRight w:val="0"/>
              <w:marTop w:val="0"/>
              <w:marBottom w:val="0"/>
              <w:divBdr>
                <w:top w:val="none" w:sz="0" w:space="0" w:color="auto"/>
                <w:left w:val="none" w:sz="0" w:space="0" w:color="auto"/>
                <w:bottom w:val="none" w:sz="0" w:space="0" w:color="auto"/>
                <w:right w:val="none" w:sz="0" w:space="0" w:color="auto"/>
              </w:divBdr>
              <w:divsChild>
                <w:div w:id="703364407">
                  <w:marLeft w:val="0"/>
                  <w:marRight w:val="0"/>
                  <w:marTop w:val="0"/>
                  <w:marBottom w:val="0"/>
                  <w:divBdr>
                    <w:top w:val="none" w:sz="0" w:space="0" w:color="auto"/>
                    <w:left w:val="none" w:sz="0" w:space="0" w:color="auto"/>
                    <w:bottom w:val="none" w:sz="0" w:space="0" w:color="auto"/>
                    <w:right w:val="none" w:sz="0" w:space="0" w:color="auto"/>
                  </w:divBdr>
                </w:div>
                <w:div w:id="1515266519">
                  <w:marLeft w:val="0"/>
                  <w:marRight w:val="0"/>
                  <w:marTop w:val="0"/>
                  <w:marBottom w:val="0"/>
                  <w:divBdr>
                    <w:top w:val="none" w:sz="0" w:space="0" w:color="auto"/>
                    <w:left w:val="none" w:sz="0" w:space="0" w:color="auto"/>
                    <w:bottom w:val="none" w:sz="0" w:space="0" w:color="auto"/>
                    <w:right w:val="none" w:sz="0" w:space="0" w:color="auto"/>
                  </w:divBdr>
                </w:div>
                <w:div w:id="1428035383">
                  <w:marLeft w:val="0"/>
                  <w:marRight w:val="0"/>
                  <w:marTop w:val="0"/>
                  <w:marBottom w:val="0"/>
                  <w:divBdr>
                    <w:top w:val="none" w:sz="0" w:space="0" w:color="auto"/>
                    <w:left w:val="none" w:sz="0" w:space="0" w:color="auto"/>
                    <w:bottom w:val="none" w:sz="0" w:space="0" w:color="auto"/>
                    <w:right w:val="none" w:sz="0" w:space="0" w:color="auto"/>
                  </w:divBdr>
                </w:div>
                <w:div w:id="681273809">
                  <w:marLeft w:val="0"/>
                  <w:marRight w:val="0"/>
                  <w:marTop w:val="0"/>
                  <w:marBottom w:val="0"/>
                  <w:divBdr>
                    <w:top w:val="none" w:sz="0" w:space="0" w:color="auto"/>
                    <w:left w:val="none" w:sz="0" w:space="0" w:color="auto"/>
                    <w:bottom w:val="none" w:sz="0" w:space="0" w:color="auto"/>
                    <w:right w:val="none" w:sz="0" w:space="0" w:color="auto"/>
                  </w:divBdr>
                </w:div>
                <w:div w:id="760873299">
                  <w:marLeft w:val="0"/>
                  <w:marRight w:val="0"/>
                  <w:marTop w:val="0"/>
                  <w:marBottom w:val="0"/>
                  <w:divBdr>
                    <w:top w:val="none" w:sz="0" w:space="0" w:color="auto"/>
                    <w:left w:val="none" w:sz="0" w:space="0" w:color="auto"/>
                    <w:bottom w:val="none" w:sz="0" w:space="0" w:color="auto"/>
                    <w:right w:val="none" w:sz="0" w:space="0" w:color="auto"/>
                  </w:divBdr>
                </w:div>
                <w:div w:id="1785079365">
                  <w:marLeft w:val="0"/>
                  <w:marRight w:val="0"/>
                  <w:marTop w:val="0"/>
                  <w:marBottom w:val="0"/>
                  <w:divBdr>
                    <w:top w:val="none" w:sz="0" w:space="0" w:color="auto"/>
                    <w:left w:val="none" w:sz="0" w:space="0" w:color="auto"/>
                    <w:bottom w:val="none" w:sz="0" w:space="0" w:color="auto"/>
                    <w:right w:val="none" w:sz="0" w:space="0" w:color="auto"/>
                  </w:divBdr>
                  <w:divsChild>
                    <w:div w:id="1726834805">
                      <w:marLeft w:val="0"/>
                      <w:marRight w:val="0"/>
                      <w:marTop w:val="0"/>
                      <w:marBottom w:val="0"/>
                      <w:divBdr>
                        <w:top w:val="none" w:sz="0" w:space="0" w:color="auto"/>
                        <w:left w:val="none" w:sz="0" w:space="0" w:color="auto"/>
                        <w:bottom w:val="none" w:sz="0" w:space="0" w:color="auto"/>
                        <w:right w:val="none" w:sz="0" w:space="0" w:color="auto"/>
                      </w:divBdr>
                    </w:div>
                  </w:divsChild>
                </w:div>
                <w:div w:id="1724599513">
                  <w:marLeft w:val="0"/>
                  <w:marRight w:val="0"/>
                  <w:marTop w:val="0"/>
                  <w:marBottom w:val="0"/>
                  <w:divBdr>
                    <w:top w:val="none" w:sz="0" w:space="0" w:color="auto"/>
                    <w:left w:val="none" w:sz="0" w:space="0" w:color="auto"/>
                    <w:bottom w:val="none" w:sz="0" w:space="0" w:color="auto"/>
                    <w:right w:val="none" w:sz="0" w:space="0" w:color="auto"/>
                  </w:divBdr>
                  <w:divsChild>
                    <w:div w:id="1522429767">
                      <w:marLeft w:val="0"/>
                      <w:marRight w:val="0"/>
                      <w:marTop w:val="0"/>
                      <w:marBottom w:val="0"/>
                      <w:divBdr>
                        <w:top w:val="none" w:sz="0" w:space="0" w:color="auto"/>
                        <w:left w:val="none" w:sz="0" w:space="0" w:color="auto"/>
                        <w:bottom w:val="none" w:sz="0" w:space="0" w:color="auto"/>
                        <w:right w:val="none" w:sz="0" w:space="0" w:color="auto"/>
                      </w:divBdr>
                    </w:div>
                    <w:div w:id="508326706">
                      <w:marLeft w:val="0"/>
                      <w:marRight w:val="0"/>
                      <w:marTop w:val="0"/>
                      <w:marBottom w:val="0"/>
                      <w:divBdr>
                        <w:top w:val="none" w:sz="0" w:space="0" w:color="auto"/>
                        <w:left w:val="none" w:sz="0" w:space="0" w:color="auto"/>
                        <w:bottom w:val="none" w:sz="0" w:space="0" w:color="auto"/>
                        <w:right w:val="none" w:sz="0" w:space="0" w:color="auto"/>
                      </w:divBdr>
                    </w:div>
                    <w:div w:id="2087877708">
                      <w:marLeft w:val="0"/>
                      <w:marRight w:val="0"/>
                      <w:marTop w:val="0"/>
                      <w:marBottom w:val="0"/>
                      <w:divBdr>
                        <w:top w:val="none" w:sz="0" w:space="0" w:color="auto"/>
                        <w:left w:val="none" w:sz="0" w:space="0" w:color="auto"/>
                        <w:bottom w:val="none" w:sz="0" w:space="0" w:color="auto"/>
                        <w:right w:val="none" w:sz="0" w:space="0" w:color="auto"/>
                      </w:divBdr>
                    </w:div>
                    <w:div w:id="402684495">
                      <w:marLeft w:val="0"/>
                      <w:marRight w:val="0"/>
                      <w:marTop w:val="0"/>
                      <w:marBottom w:val="0"/>
                      <w:divBdr>
                        <w:top w:val="none" w:sz="0" w:space="0" w:color="auto"/>
                        <w:left w:val="none" w:sz="0" w:space="0" w:color="auto"/>
                        <w:bottom w:val="none" w:sz="0" w:space="0" w:color="auto"/>
                        <w:right w:val="none" w:sz="0" w:space="0" w:color="auto"/>
                      </w:divBdr>
                    </w:div>
                    <w:div w:id="454754351">
                      <w:marLeft w:val="0"/>
                      <w:marRight w:val="0"/>
                      <w:marTop w:val="0"/>
                      <w:marBottom w:val="0"/>
                      <w:divBdr>
                        <w:top w:val="none" w:sz="0" w:space="0" w:color="auto"/>
                        <w:left w:val="none" w:sz="0" w:space="0" w:color="auto"/>
                        <w:bottom w:val="none" w:sz="0" w:space="0" w:color="auto"/>
                        <w:right w:val="none" w:sz="0" w:space="0" w:color="auto"/>
                      </w:divBdr>
                    </w:div>
                    <w:div w:id="300381785">
                      <w:marLeft w:val="0"/>
                      <w:marRight w:val="0"/>
                      <w:marTop w:val="0"/>
                      <w:marBottom w:val="0"/>
                      <w:divBdr>
                        <w:top w:val="none" w:sz="0" w:space="0" w:color="auto"/>
                        <w:left w:val="none" w:sz="0" w:space="0" w:color="auto"/>
                        <w:bottom w:val="none" w:sz="0" w:space="0" w:color="auto"/>
                        <w:right w:val="none" w:sz="0" w:space="0" w:color="auto"/>
                      </w:divBdr>
                      <w:divsChild>
                        <w:div w:id="623930484">
                          <w:marLeft w:val="0"/>
                          <w:marRight w:val="0"/>
                          <w:marTop w:val="0"/>
                          <w:marBottom w:val="0"/>
                          <w:divBdr>
                            <w:top w:val="none" w:sz="0" w:space="0" w:color="auto"/>
                            <w:left w:val="none" w:sz="0" w:space="0" w:color="auto"/>
                            <w:bottom w:val="none" w:sz="0" w:space="0" w:color="auto"/>
                            <w:right w:val="none" w:sz="0" w:space="0" w:color="auto"/>
                          </w:divBdr>
                        </w:div>
                        <w:div w:id="1063718968">
                          <w:marLeft w:val="0"/>
                          <w:marRight w:val="0"/>
                          <w:marTop w:val="0"/>
                          <w:marBottom w:val="0"/>
                          <w:divBdr>
                            <w:top w:val="none" w:sz="0" w:space="0" w:color="auto"/>
                            <w:left w:val="none" w:sz="0" w:space="0" w:color="auto"/>
                            <w:bottom w:val="none" w:sz="0" w:space="0" w:color="auto"/>
                            <w:right w:val="none" w:sz="0" w:space="0" w:color="auto"/>
                          </w:divBdr>
                          <w:divsChild>
                            <w:div w:id="1113130953">
                              <w:marLeft w:val="0"/>
                              <w:marRight w:val="0"/>
                              <w:marTop w:val="0"/>
                              <w:marBottom w:val="0"/>
                              <w:divBdr>
                                <w:top w:val="none" w:sz="0" w:space="0" w:color="auto"/>
                                <w:left w:val="none" w:sz="0" w:space="0" w:color="auto"/>
                                <w:bottom w:val="none" w:sz="0" w:space="0" w:color="auto"/>
                                <w:right w:val="none" w:sz="0" w:space="0" w:color="auto"/>
                              </w:divBdr>
                            </w:div>
                          </w:divsChild>
                        </w:div>
                        <w:div w:id="1231382107">
                          <w:marLeft w:val="0"/>
                          <w:marRight w:val="0"/>
                          <w:marTop w:val="0"/>
                          <w:marBottom w:val="0"/>
                          <w:divBdr>
                            <w:top w:val="none" w:sz="0" w:space="0" w:color="auto"/>
                            <w:left w:val="none" w:sz="0" w:space="0" w:color="auto"/>
                            <w:bottom w:val="none" w:sz="0" w:space="0" w:color="auto"/>
                            <w:right w:val="none" w:sz="0" w:space="0" w:color="auto"/>
                          </w:divBdr>
                        </w:div>
                        <w:div w:id="1446970307">
                          <w:marLeft w:val="0"/>
                          <w:marRight w:val="0"/>
                          <w:marTop w:val="0"/>
                          <w:marBottom w:val="0"/>
                          <w:divBdr>
                            <w:top w:val="none" w:sz="0" w:space="0" w:color="auto"/>
                            <w:left w:val="none" w:sz="0" w:space="0" w:color="auto"/>
                            <w:bottom w:val="none" w:sz="0" w:space="0" w:color="auto"/>
                            <w:right w:val="none" w:sz="0" w:space="0" w:color="auto"/>
                          </w:divBdr>
                        </w:div>
                        <w:div w:id="6747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98923">
      <w:bodyDiv w:val="1"/>
      <w:marLeft w:val="0"/>
      <w:marRight w:val="0"/>
      <w:marTop w:val="0"/>
      <w:marBottom w:val="0"/>
      <w:divBdr>
        <w:top w:val="none" w:sz="0" w:space="0" w:color="auto"/>
        <w:left w:val="none" w:sz="0" w:space="0" w:color="auto"/>
        <w:bottom w:val="none" w:sz="0" w:space="0" w:color="auto"/>
        <w:right w:val="none" w:sz="0" w:space="0" w:color="auto"/>
      </w:divBdr>
    </w:div>
    <w:div w:id="1098598684">
      <w:bodyDiv w:val="1"/>
      <w:marLeft w:val="0"/>
      <w:marRight w:val="0"/>
      <w:marTop w:val="0"/>
      <w:marBottom w:val="0"/>
      <w:divBdr>
        <w:top w:val="none" w:sz="0" w:space="0" w:color="auto"/>
        <w:left w:val="none" w:sz="0" w:space="0" w:color="auto"/>
        <w:bottom w:val="none" w:sz="0" w:space="0" w:color="auto"/>
        <w:right w:val="none" w:sz="0" w:space="0" w:color="auto"/>
      </w:divBdr>
      <w:divsChild>
        <w:div w:id="141974173">
          <w:marLeft w:val="0"/>
          <w:marRight w:val="0"/>
          <w:marTop w:val="0"/>
          <w:marBottom w:val="120"/>
          <w:divBdr>
            <w:top w:val="single" w:sz="6" w:space="0" w:color="D5DDC6"/>
            <w:left w:val="single" w:sz="24" w:space="0" w:color="66BB55"/>
            <w:bottom w:val="single" w:sz="6" w:space="0" w:color="D5DDC6"/>
            <w:right w:val="single" w:sz="6" w:space="0" w:color="D5DDC6"/>
          </w:divBdr>
        </w:div>
        <w:div w:id="5518448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0175225">
      <w:bodyDiv w:val="1"/>
      <w:marLeft w:val="0"/>
      <w:marRight w:val="0"/>
      <w:marTop w:val="0"/>
      <w:marBottom w:val="0"/>
      <w:divBdr>
        <w:top w:val="none" w:sz="0" w:space="0" w:color="auto"/>
        <w:left w:val="none" w:sz="0" w:space="0" w:color="auto"/>
        <w:bottom w:val="none" w:sz="0" w:space="0" w:color="auto"/>
        <w:right w:val="none" w:sz="0" w:space="0" w:color="auto"/>
      </w:divBdr>
      <w:divsChild>
        <w:div w:id="925922999">
          <w:marLeft w:val="0"/>
          <w:marRight w:val="0"/>
          <w:marTop w:val="0"/>
          <w:marBottom w:val="0"/>
          <w:divBdr>
            <w:top w:val="none" w:sz="0" w:space="0" w:color="auto"/>
            <w:left w:val="none" w:sz="0" w:space="0" w:color="auto"/>
            <w:bottom w:val="none" w:sz="0" w:space="0" w:color="auto"/>
            <w:right w:val="none" w:sz="0" w:space="0" w:color="auto"/>
          </w:divBdr>
        </w:div>
        <w:div w:id="1968854630">
          <w:marLeft w:val="0"/>
          <w:marRight w:val="0"/>
          <w:marTop w:val="0"/>
          <w:marBottom w:val="0"/>
          <w:divBdr>
            <w:top w:val="none" w:sz="0" w:space="0" w:color="auto"/>
            <w:left w:val="none" w:sz="0" w:space="0" w:color="auto"/>
            <w:bottom w:val="none" w:sz="0" w:space="0" w:color="auto"/>
            <w:right w:val="none" w:sz="0" w:space="0" w:color="auto"/>
          </w:divBdr>
        </w:div>
        <w:div w:id="1044066525">
          <w:marLeft w:val="-300"/>
          <w:marRight w:val="-300"/>
          <w:marTop w:val="360"/>
          <w:marBottom w:val="360"/>
          <w:divBdr>
            <w:top w:val="none" w:sz="0" w:space="0" w:color="auto"/>
            <w:left w:val="none" w:sz="0" w:space="0" w:color="auto"/>
            <w:bottom w:val="none" w:sz="0" w:space="0" w:color="auto"/>
            <w:right w:val="none" w:sz="0" w:space="0" w:color="auto"/>
          </w:divBdr>
          <w:divsChild>
            <w:div w:id="450393104">
              <w:marLeft w:val="0"/>
              <w:marRight w:val="0"/>
              <w:marTop w:val="0"/>
              <w:marBottom w:val="0"/>
              <w:divBdr>
                <w:top w:val="none" w:sz="0" w:space="0" w:color="auto"/>
                <w:left w:val="single" w:sz="24" w:space="9" w:color="4CAF50"/>
                <w:bottom w:val="none" w:sz="0" w:space="0" w:color="auto"/>
                <w:right w:val="none" w:sz="0" w:space="0" w:color="auto"/>
              </w:divBdr>
            </w:div>
          </w:divsChild>
        </w:div>
        <w:div w:id="465583791">
          <w:marLeft w:val="-300"/>
          <w:marRight w:val="-300"/>
          <w:marTop w:val="360"/>
          <w:marBottom w:val="360"/>
          <w:divBdr>
            <w:top w:val="none" w:sz="0" w:space="0" w:color="auto"/>
            <w:left w:val="none" w:sz="0" w:space="0" w:color="auto"/>
            <w:bottom w:val="none" w:sz="0" w:space="0" w:color="auto"/>
            <w:right w:val="none" w:sz="0" w:space="0" w:color="auto"/>
          </w:divBdr>
          <w:divsChild>
            <w:div w:id="589049476">
              <w:marLeft w:val="0"/>
              <w:marRight w:val="0"/>
              <w:marTop w:val="0"/>
              <w:marBottom w:val="0"/>
              <w:divBdr>
                <w:top w:val="none" w:sz="0" w:space="0" w:color="auto"/>
                <w:left w:val="single" w:sz="24" w:space="9" w:color="4CAF50"/>
                <w:bottom w:val="none" w:sz="0" w:space="0" w:color="auto"/>
                <w:right w:val="none" w:sz="0" w:space="0" w:color="auto"/>
              </w:divBdr>
            </w:div>
          </w:divsChild>
        </w:div>
        <w:div w:id="1290012275">
          <w:marLeft w:val="-300"/>
          <w:marRight w:val="-300"/>
          <w:marTop w:val="360"/>
          <w:marBottom w:val="360"/>
          <w:divBdr>
            <w:top w:val="none" w:sz="0" w:space="0" w:color="auto"/>
            <w:left w:val="none" w:sz="0" w:space="0" w:color="auto"/>
            <w:bottom w:val="none" w:sz="0" w:space="0" w:color="auto"/>
            <w:right w:val="none" w:sz="0" w:space="0" w:color="auto"/>
          </w:divBdr>
          <w:divsChild>
            <w:div w:id="1805780521">
              <w:marLeft w:val="0"/>
              <w:marRight w:val="0"/>
              <w:marTop w:val="0"/>
              <w:marBottom w:val="0"/>
              <w:divBdr>
                <w:top w:val="none" w:sz="0" w:space="0" w:color="auto"/>
                <w:left w:val="single" w:sz="24" w:space="9" w:color="4CAF50"/>
                <w:bottom w:val="none" w:sz="0" w:space="0" w:color="auto"/>
                <w:right w:val="none" w:sz="0" w:space="0" w:color="auto"/>
              </w:divBdr>
            </w:div>
          </w:divsChild>
        </w:div>
        <w:div w:id="1185679097">
          <w:marLeft w:val="-300"/>
          <w:marRight w:val="-300"/>
          <w:marTop w:val="360"/>
          <w:marBottom w:val="360"/>
          <w:divBdr>
            <w:top w:val="none" w:sz="0" w:space="0" w:color="auto"/>
            <w:left w:val="none" w:sz="0" w:space="0" w:color="auto"/>
            <w:bottom w:val="none" w:sz="0" w:space="0" w:color="auto"/>
            <w:right w:val="none" w:sz="0" w:space="0" w:color="auto"/>
          </w:divBdr>
          <w:divsChild>
            <w:div w:id="1964534663">
              <w:marLeft w:val="0"/>
              <w:marRight w:val="0"/>
              <w:marTop w:val="0"/>
              <w:marBottom w:val="0"/>
              <w:divBdr>
                <w:top w:val="none" w:sz="0" w:space="0" w:color="auto"/>
                <w:left w:val="single" w:sz="24" w:space="9" w:color="4CAF50"/>
                <w:bottom w:val="none" w:sz="0" w:space="0" w:color="auto"/>
                <w:right w:val="none" w:sz="0" w:space="0" w:color="auto"/>
              </w:divBdr>
            </w:div>
          </w:divsChild>
        </w:div>
        <w:div w:id="988825513">
          <w:marLeft w:val="-300"/>
          <w:marRight w:val="-300"/>
          <w:marTop w:val="360"/>
          <w:marBottom w:val="360"/>
          <w:divBdr>
            <w:top w:val="none" w:sz="0" w:space="0" w:color="auto"/>
            <w:left w:val="none" w:sz="0" w:space="0" w:color="auto"/>
            <w:bottom w:val="none" w:sz="0" w:space="0" w:color="auto"/>
            <w:right w:val="none" w:sz="0" w:space="0" w:color="auto"/>
          </w:divBdr>
          <w:divsChild>
            <w:div w:id="196284398">
              <w:marLeft w:val="0"/>
              <w:marRight w:val="0"/>
              <w:marTop w:val="0"/>
              <w:marBottom w:val="0"/>
              <w:divBdr>
                <w:top w:val="none" w:sz="0" w:space="0" w:color="auto"/>
                <w:left w:val="single" w:sz="24" w:space="9" w:color="4CAF50"/>
                <w:bottom w:val="none" w:sz="0" w:space="0" w:color="auto"/>
                <w:right w:val="none" w:sz="0" w:space="0" w:color="auto"/>
              </w:divBdr>
            </w:div>
          </w:divsChild>
        </w:div>
        <w:div w:id="1406761914">
          <w:marLeft w:val="-300"/>
          <w:marRight w:val="-300"/>
          <w:marTop w:val="360"/>
          <w:marBottom w:val="360"/>
          <w:divBdr>
            <w:top w:val="none" w:sz="0" w:space="0" w:color="auto"/>
            <w:left w:val="none" w:sz="0" w:space="0" w:color="auto"/>
            <w:bottom w:val="none" w:sz="0" w:space="0" w:color="auto"/>
            <w:right w:val="none" w:sz="0" w:space="0" w:color="auto"/>
          </w:divBdr>
          <w:divsChild>
            <w:div w:id="13184136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5391140">
      <w:bodyDiv w:val="1"/>
      <w:marLeft w:val="0"/>
      <w:marRight w:val="0"/>
      <w:marTop w:val="0"/>
      <w:marBottom w:val="0"/>
      <w:divBdr>
        <w:top w:val="none" w:sz="0" w:space="0" w:color="auto"/>
        <w:left w:val="none" w:sz="0" w:space="0" w:color="auto"/>
        <w:bottom w:val="none" w:sz="0" w:space="0" w:color="auto"/>
        <w:right w:val="none" w:sz="0" w:space="0" w:color="auto"/>
      </w:divBdr>
    </w:div>
    <w:div w:id="1255943322">
      <w:bodyDiv w:val="1"/>
      <w:marLeft w:val="0"/>
      <w:marRight w:val="0"/>
      <w:marTop w:val="0"/>
      <w:marBottom w:val="0"/>
      <w:divBdr>
        <w:top w:val="none" w:sz="0" w:space="0" w:color="auto"/>
        <w:left w:val="none" w:sz="0" w:space="0" w:color="auto"/>
        <w:bottom w:val="none" w:sz="0" w:space="0" w:color="auto"/>
        <w:right w:val="none" w:sz="0" w:space="0" w:color="auto"/>
      </w:divBdr>
      <w:divsChild>
        <w:div w:id="1830556155">
          <w:marLeft w:val="0"/>
          <w:marRight w:val="0"/>
          <w:marTop w:val="0"/>
          <w:marBottom w:val="0"/>
          <w:divBdr>
            <w:top w:val="none" w:sz="0" w:space="0" w:color="auto"/>
            <w:left w:val="none" w:sz="0" w:space="0" w:color="auto"/>
            <w:bottom w:val="none" w:sz="0" w:space="0" w:color="auto"/>
            <w:right w:val="none" w:sz="0" w:space="0" w:color="auto"/>
          </w:divBdr>
        </w:div>
      </w:divsChild>
    </w:div>
    <w:div w:id="1361205757">
      <w:bodyDiv w:val="1"/>
      <w:marLeft w:val="0"/>
      <w:marRight w:val="0"/>
      <w:marTop w:val="0"/>
      <w:marBottom w:val="0"/>
      <w:divBdr>
        <w:top w:val="none" w:sz="0" w:space="0" w:color="auto"/>
        <w:left w:val="none" w:sz="0" w:space="0" w:color="auto"/>
        <w:bottom w:val="none" w:sz="0" w:space="0" w:color="auto"/>
        <w:right w:val="none" w:sz="0" w:space="0" w:color="auto"/>
      </w:divBdr>
    </w:div>
    <w:div w:id="1405835248">
      <w:bodyDiv w:val="1"/>
      <w:marLeft w:val="0"/>
      <w:marRight w:val="0"/>
      <w:marTop w:val="0"/>
      <w:marBottom w:val="0"/>
      <w:divBdr>
        <w:top w:val="none" w:sz="0" w:space="0" w:color="auto"/>
        <w:left w:val="none" w:sz="0" w:space="0" w:color="auto"/>
        <w:bottom w:val="none" w:sz="0" w:space="0" w:color="auto"/>
        <w:right w:val="none" w:sz="0" w:space="0" w:color="auto"/>
      </w:divBdr>
      <w:divsChild>
        <w:div w:id="557404846">
          <w:marLeft w:val="0"/>
          <w:marRight w:val="0"/>
          <w:marTop w:val="0"/>
          <w:marBottom w:val="134"/>
          <w:divBdr>
            <w:top w:val="single" w:sz="6" w:space="0" w:color="D5DDC6"/>
            <w:left w:val="single" w:sz="24" w:space="0" w:color="66BB55"/>
            <w:bottom w:val="single" w:sz="6" w:space="0" w:color="D5DDC6"/>
            <w:right w:val="single" w:sz="6" w:space="0" w:color="D5DDC6"/>
          </w:divBdr>
        </w:div>
        <w:div w:id="691758656">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413819743">
      <w:bodyDiv w:val="1"/>
      <w:marLeft w:val="0"/>
      <w:marRight w:val="0"/>
      <w:marTop w:val="0"/>
      <w:marBottom w:val="0"/>
      <w:divBdr>
        <w:top w:val="none" w:sz="0" w:space="0" w:color="auto"/>
        <w:left w:val="none" w:sz="0" w:space="0" w:color="auto"/>
        <w:bottom w:val="none" w:sz="0" w:space="0" w:color="auto"/>
        <w:right w:val="none" w:sz="0" w:space="0" w:color="auto"/>
      </w:divBdr>
      <w:divsChild>
        <w:div w:id="80106927">
          <w:marLeft w:val="0"/>
          <w:marRight w:val="0"/>
          <w:marTop w:val="0"/>
          <w:marBottom w:val="0"/>
          <w:divBdr>
            <w:top w:val="none" w:sz="0" w:space="0" w:color="auto"/>
            <w:left w:val="none" w:sz="0" w:space="0" w:color="auto"/>
            <w:bottom w:val="none" w:sz="0" w:space="0" w:color="auto"/>
            <w:right w:val="none" w:sz="0" w:space="0" w:color="auto"/>
          </w:divBdr>
        </w:div>
        <w:div w:id="1880892338">
          <w:marLeft w:val="-300"/>
          <w:marRight w:val="-300"/>
          <w:marTop w:val="360"/>
          <w:marBottom w:val="360"/>
          <w:divBdr>
            <w:top w:val="none" w:sz="0" w:space="0" w:color="auto"/>
            <w:left w:val="none" w:sz="0" w:space="0" w:color="auto"/>
            <w:bottom w:val="none" w:sz="0" w:space="0" w:color="auto"/>
            <w:right w:val="none" w:sz="0" w:space="0" w:color="auto"/>
          </w:divBdr>
          <w:divsChild>
            <w:div w:id="1194416881">
              <w:marLeft w:val="0"/>
              <w:marRight w:val="0"/>
              <w:marTop w:val="0"/>
              <w:marBottom w:val="0"/>
              <w:divBdr>
                <w:top w:val="none" w:sz="0" w:space="0" w:color="auto"/>
                <w:left w:val="single" w:sz="24" w:space="9" w:color="4CAF50"/>
                <w:bottom w:val="none" w:sz="0" w:space="0" w:color="auto"/>
                <w:right w:val="none" w:sz="0" w:space="0" w:color="auto"/>
              </w:divBdr>
            </w:div>
          </w:divsChild>
        </w:div>
        <w:div w:id="1341081220">
          <w:marLeft w:val="-300"/>
          <w:marRight w:val="-300"/>
          <w:marTop w:val="360"/>
          <w:marBottom w:val="360"/>
          <w:divBdr>
            <w:top w:val="none" w:sz="0" w:space="0" w:color="auto"/>
            <w:left w:val="none" w:sz="0" w:space="0" w:color="auto"/>
            <w:bottom w:val="none" w:sz="0" w:space="0" w:color="auto"/>
            <w:right w:val="none" w:sz="0" w:space="0" w:color="auto"/>
          </w:divBdr>
          <w:divsChild>
            <w:div w:id="17903154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6773837">
      <w:bodyDiv w:val="1"/>
      <w:marLeft w:val="0"/>
      <w:marRight w:val="0"/>
      <w:marTop w:val="0"/>
      <w:marBottom w:val="0"/>
      <w:divBdr>
        <w:top w:val="none" w:sz="0" w:space="0" w:color="auto"/>
        <w:left w:val="none" w:sz="0" w:space="0" w:color="auto"/>
        <w:bottom w:val="none" w:sz="0" w:space="0" w:color="auto"/>
        <w:right w:val="none" w:sz="0" w:space="0" w:color="auto"/>
      </w:divBdr>
    </w:div>
    <w:div w:id="1577592892">
      <w:bodyDiv w:val="1"/>
      <w:marLeft w:val="0"/>
      <w:marRight w:val="0"/>
      <w:marTop w:val="0"/>
      <w:marBottom w:val="0"/>
      <w:divBdr>
        <w:top w:val="none" w:sz="0" w:space="0" w:color="auto"/>
        <w:left w:val="none" w:sz="0" w:space="0" w:color="auto"/>
        <w:bottom w:val="none" w:sz="0" w:space="0" w:color="auto"/>
        <w:right w:val="none" w:sz="0" w:space="0" w:color="auto"/>
      </w:divBdr>
    </w:div>
    <w:div w:id="1703744656">
      <w:bodyDiv w:val="1"/>
      <w:marLeft w:val="0"/>
      <w:marRight w:val="0"/>
      <w:marTop w:val="0"/>
      <w:marBottom w:val="0"/>
      <w:divBdr>
        <w:top w:val="none" w:sz="0" w:space="0" w:color="auto"/>
        <w:left w:val="none" w:sz="0" w:space="0" w:color="auto"/>
        <w:bottom w:val="none" w:sz="0" w:space="0" w:color="auto"/>
        <w:right w:val="none" w:sz="0" w:space="0" w:color="auto"/>
      </w:divBdr>
    </w:div>
    <w:div w:id="1722973693">
      <w:bodyDiv w:val="1"/>
      <w:marLeft w:val="0"/>
      <w:marRight w:val="0"/>
      <w:marTop w:val="0"/>
      <w:marBottom w:val="0"/>
      <w:divBdr>
        <w:top w:val="none" w:sz="0" w:space="0" w:color="auto"/>
        <w:left w:val="none" w:sz="0" w:space="0" w:color="auto"/>
        <w:bottom w:val="none" w:sz="0" w:space="0" w:color="auto"/>
        <w:right w:val="none" w:sz="0" w:space="0" w:color="auto"/>
      </w:divBdr>
    </w:div>
    <w:div w:id="1737895440">
      <w:bodyDiv w:val="1"/>
      <w:marLeft w:val="0"/>
      <w:marRight w:val="0"/>
      <w:marTop w:val="0"/>
      <w:marBottom w:val="0"/>
      <w:divBdr>
        <w:top w:val="none" w:sz="0" w:space="0" w:color="auto"/>
        <w:left w:val="none" w:sz="0" w:space="0" w:color="auto"/>
        <w:bottom w:val="none" w:sz="0" w:space="0" w:color="auto"/>
        <w:right w:val="none" w:sz="0" w:space="0" w:color="auto"/>
      </w:divBdr>
    </w:div>
    <w:div w:id="1759446530">
      <w:bodyDiv w:val="1"/>
      <w:marLeft w:val="0"/>
      <w:marRight w:val="0"/>
      <w:marTop w:val="0"/>
      <w:marBottom w:val="0"/>
      <w:divBdr>
        <w:top w:val="none" w:sz="0" w:space="0" w:color="auto"/>
        <w:left w:val="none" w:sz="0" w:space="0" w:color="auto"/>
        <w:bottom w:val="none" w:sz="0" w:space="0" w:color="auto"/>
        <w:right w:val="none" w:sz="0" w:space="0" w:color="auto"/>
      </w:divBdr>
      <w:divsChild>
        <w:div w:id="654802492">
          <w:marLeft w:val="0"/>
          <w:marRight w:val="0"/>
          <w:marTop w:val="0"/>
          <w:marBottom w:val="0"/>
          <w:divBdr>
            <w:top w:val="none" w:sz="0" w:space="0" w:color="auto"/>
            <w:left w:val="none" w:sz="0" w:space="0" w:color="auto"/>
            <w:bottom w:val="none" w:sz="0" w:space="0" w:color="auto"/>
            <w:right w:val="none" w:sz="0" w:space="0" w:color="auto"/>
          </w:divBdr>
        </w:div>
        <w:div w:id="2121603909">
          <w:marLeft w:val="-300"/>
          <w:marRight w:val="-300"/>
          <w:marTop w:val="360"/>
          <w:marBottom w:val="360"/>
          <w:divBdr>
            <w:top w:val="none" w:sz="0" w:space="0" w:color="auto"/>
            <w:left w:val="none" w:sz="0" w:space="0" w:color="auto"/>
            <w:bottom w:val="none" w:sz="0" w:space="0" w:color="auto"/>
            <w:right w:val="none" w:sz="0" w:space="0" w:color="auto"/>
          </w:divBdr>
          <w:divsChild>
            <w:div w:id="1711176909">
              <w:marLeft w:val="0"/>
              <w:marRight w:val="0"/>
              <w:marTop w:val="0"/>
              <w:marBottom w:val="0"/>
              <w:divBdr>
                <w:top w:val="none" w:sz="0" w:space="0" w:color="auto"/>
                <w:left w:val="single" w:sz="24" w:space="9" w:color="4CAF50"/>
                <w:bottom w:val="none" w:sz="0" w:space="0" w:color="auto"/>
                <w:right w:val="none" w:sz="0" w:space="0" w:color="auto"/>
              </w:divBdr>
            </w:div>
          </w:divsChild>
        </w:div>
        <w:div w:id="270284291">
          <w:marLeft w:val="-300"/>
          <w:marRight w:val="-300"/>
          <w:marTop w:val="360"/>
          <w:marBottom w:val="360"/>
          <w:divBdr>
            <w:top w:val="none" w:sz="0" w:space="0" w:color="auto"/>
            <w:left w:val="none" w:sz="0" w:space="0" w:color="auto"/>
            <w:bottom w:val="none" w:sz="0" w:space="0" w:color="auto"/>
            <w:right w:val="none" w:sz="0" w:space="0" w:color="auto"/>
          </w:divBdr>
          <w:divsChild>
            <w:div w:id="992636366">
              <w:marLeft w:val="0"/>
              <w:marRight w:val="0"/>
              <w:marTop w:val="0"/>
              <w:marBottom w:val="0"/>
              <w:divBdr>
                <w:top w:val="none" w:sz="0" w:space="0" w:color="auto"/>
                <w:left w:val="single" w:sz="24" w:space="9" w:color="4CAF50"/>
                <w:bottom w:val="none" w:sz="0" w:space="0" w:color="auto"/>
                <w:right w:val="none" w:sz="0" w:space="0" w:color="auto"/>
              </w:divBdr>
            </w:div>
          </w:divsChild>
        </w:div>
        <w:div w:id="788672222">
          <w:marLeft w:val="-300"/>
          <w:marRight w:val="-300"/>
          <w:marTop w:val="360"/>
          <w:marBottom w:val="360"/>
          <w:divBdr>
            <w:top w:val="none" w:sz="0" w:space="0" w:color="auto"/>
            <w:left w:val="none" w:sz="0" w:space="0" w:color="auto"/>
            <w:bottom w:val="none" w:sz="0" w:space="0" w:color="auto"/>
            <w:right w:val="none" w:sz="0" w:space="0" w:color="auto"/>
          </w:divBdr>
          <w:divsChild>
            <w:div w:id="374085304">
              <w:marLeft w:val="0"/>
              <w:marRight w:val="0"/>
              <w:marTop w:val="0"/>
              <w:marBottom w:val="0"/>
              <w:divBdr>
                <w:top w:val="none" w:sz="0" w:space="0" w:color="auto"/>
                <w:left w:val="single" w:sz="24" w:space="9" w:color="4CAF50"/>
                <w:bottom w:val="none" w:sz="0" w:space="0" w:color="auto"/>
                <w:right w:val="none" w:sz="0" w:space="0" w:color="auto"/>
              </w:divBdr>
            </w:div>
          </w:divsChild>
        </w:div>
        <w:div w:id="664211810">
          <w:marLeft w:val="-300"/>
          <w:marRight w:val="-300"/>
          <w:marTop w:val="0"/>
          <w:marBottom w:val="0"/>
          <w:divBdr>
            <w:top w:val="none" w:sz="0" w:space="0" w:color="auto"/>
            <w:left w:val="none" w:sz="0" w:space="0" w:color="auto"/>
            <w:bottom w:val="none" w:sz="0" w:space="0" w:color="auto"/>
            <w:right w:val="none" w:sz="0" w:space="0" w:color="auto"/>
          </w:divBdr>
          <w:divsChild>
            <w:div w:id="541673451">
              <w:marLeft w:val="0"/>
              <w:marRight w:val="0"/>
              <w:marTop w:val="0"/>
              <w:marBottom w:val="0"/>
              <w:divBdr>
                <w:top w:val="none" w:sz="0" w:space="0" w:color="auto"/>
                <w:left w:val="none" w:sz="0" w:space="0" w:color="auto"/>
                <w:bottom w:val="none" w:sz="0" w:space="0" w:color="auto"/>
                <w:right w:val="none" w:sz="0" w:space="0" w:color="auto"/>
              </w:divBdr>
            </w:div>
          </w:divsChild>
        </w:div>
        <w:div w:id="1661420449">
          <w:marLeft w:val="-300"/>
          <w:marRight w:val="-300"/>
          <w:marTop w:val="360"/>
          <w:marBottom w:val="360"/>
          <w:divBdr>
            <w:top w:val="none" w:sz="0" w:space="0" w:color="auto"/>
            <w:left w:val="none" w:sz="0" w:space="0" w:color="auto"/>
            <w:bottom w:val="none" w:sz="0" w:space="0" w:color="auto"/>
            <w:right w:val="none" w:sz="0" w:space="0" w:color="auto"/>
          </w:divBdr>
          <w:divsChild>
            <w:div w:id="2046634813">
              <w:marLeft w:val="0"/>
              <w:marRight w:val="0"/>
              <w:marTop w:val="0"/>
              <w:marBottom w:val="0"/>
              <w:divBdr>
                <w:top w:val="none" w:sz="0" w:space="0" w:color="auto"/>
                <w:left w:val="single" w:sz="24" w:space="9" w:color="4CAF50"/>
                <w:bottom w:val="none" w:sz="0" w:space="0" w:color="auto"/>
                <w:right w:val="none" w:sz="0" w:space="0" w:color="auto"/>
              </w:divBdr>
            </w:div>
          </w:divsChild>
        </w:div>
        <w:div w:id="1833597728">
          <w:marLeft w:val="-300"/>
          <w:marRight w:val="-300"/>
          <w:marTop w:val="360"/>
          <w:marBottom w:val="360"/>
          <w:divBdr>
            <w:top w:val="none" w:sz="0" w:space="0" w:color="auto"/>
            <w:left w:val="none" w:sz="0" w:space="0" w:color="auto"/>
            <w:bottom w:val="none" w:sz="0" w:space="0" w:color="auto"/>
            <w:right w:val="none" w:sz="0" w:space="0" w:color="auto"/>
          </w:divBdr>
          <w:divsChild>
            <w:div w:id="500437516">
              <w:marLeft w:val="0"/>
              <w:marRight w:val="0"/>
              <w:marTop w:val="0"/>
              <w:marBottom w:val="0"/>
              <w:divBdr>
                <w:top w:val="none" w:sz="0" w:space="0" w:color="auto"/>
                <w:left w:val="single" w:sz="24" w:space="9" w:color="4CAF50"/>
                <w:bottom w:val="none" w:sz="0" w:space="0" w:color="auto"/>
                <w:right w:val="none" w:sz="0" w:space="0" w:color="auto"/>
              </w:divBdr>
            </w:div>
          </w:divsChild>
        </w:div>
        <w:div w:id="1071777836">
          <w:marLeft w:val="-300"/>
          <w:marRight w:val="-300"/>
          <w:marTop w:val="360"/>
          <w:marBottom w:val="360"/>
          <w:divBdr>
            <w:top w:val="none" w:sz="0" w:space="0" w:color="auto"/>
            <w:left w:val="none" w:sz="0" w:space="0" w:color="auto"/>
            <w:bottom w:val="none" w:sz="0" w:space="0" w:color="auto"/>
            <w:right w:val="none" w:sz="0" w:space="0" w:color="auto"/>
          </w:divBdr>
          <w:divsChild>
            <w:div w:id="601573843">
              <w:marLeft w:val="0"/>
              <w:marRight w:val="0"/>
              <w:marTop w:val="0"/>
              <w:marBottom w:val="0"/>
              <w:divBdr>
                <w:top w:val="none" w:sz="0" w:space="0" w:color="auto"/>
                <w:left w:val="single" w:sz="24" w:space="9" w:color="4CAF50"/>
                <w:bottom w:val="none" w:sz="0" w:space="0" w:color="auto"/>
                <w:right w:val="none" w:sz="0" w:space="0" w:color="auto"/>
              </w:divBdr>
            </w:div>
          </w:divsChild>
        </w:div>
        <w:div w:id="527330548">
          <w:marLeft w:val="-300"/>
          <w:marRight w:val="-300"/>
          <w:marTop w:val="360"/>
          <w:marBottom w:val="360"/>
          <w:divBdr>
            <w:top w:val="none" w:sz="0" w:space="0" w:color="auto"/>
            <w:left w:val="none" w:sz="0" w:space="0" w:color="auto"/>
            <w:bottom w:val="none" w:sz="0" w:space="0" w:color="auto"/>
            <w:right w:val="none" w:sz="0" w:space="0" w:color="auto"/>
          </w:divBdr>
          <w:divsChild>
            <w:div w:id="4579209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8760155">
      <w:bodyDiv w:val="1"/>
      <w:marLeft w:val="0"/>
      <w:marRight w:val="0"/>
      <w:marTop w:val="0"/>
      <w:marBottom w:val="0"/>
      <w:divBdr>
        <w:top w:val="none" w:sz="0" w:space="0" w:color="auto"/>
        <w:left w:val="none" w:sz="0" w:space="0" w:color="auto"/>
        <w:bottom w:val="none" w:sz="0" w:space="0" w:color="auto"/>
        <w:right w:val="none" w:sz="0" w:space="0" w:color="auto"/>
      </w:divBdr>
    </w:div>
    <w:div w:id="1837379298">
      <w:bodyDiv w:val="1"/>
      <w:marLeft w:val="0"/>
      <w:marRight w:val="0"/>
      <w:marTop w:val="0"/>
      <w:marBottom w:val="0"/>
      <w:divBdr>
        <w:top w:val="none" w:sz="0" w:space="0" w:color="auto"/>
        <w:left w:val="none" w:sz="0" w:space="0" w:color="auto"/>
        <w:bottom w:val="none" w:sz="0" w:space="0" w:color="auto"/>
        <w:right w:val="none" w:sz="0" w:space="0" w:color="auto"/>
      </w:divBdr>
      <w:divsChild>
        <w:div w:id="257636762">
          <w:marLeft w:val="0"/>
          <w:marRight w:val="0"/>
          <w:marTop w:val="0"/>
          <w:marBottom w:val="0"/>
          <w:divBdr>
            <w:top w:val="none" w:sz="0" w:space="0" w:color="auto"/>
            <w:left w:val="none" w:sz="0" w:space="0" w:color="auto"/>
            <w:bottom w:val="none" w:sz="0" w:space="0" w:color="auto"/>
            <w:right w:val="none" w:sz="0" w:space="0" w:color="auto"/>
          </w:divBdr>
        </w:div>
        <w:div w:id="1848130895">
          <w:marLeft w:val="-300"/>
          <w:marRight w:val="-300"/>
          <w:marTop w:val="360"/>
          <w:marBottom w:val="360"/>
          <w:divBdr>
            <w:top w:val="none" w:sz="0" w:space="0" w:color="auto"/>
            <w:left w:val="none" w:sz="0" w:space="0" w:color="auto"/>
            <w:bottom w:val="none" w:sz="0" w:space="0" w:color="auto"/>
            <w:right w:val="none" w:sz="0" w:space="0" w:color="auto"/>
          </w:divBdr>
          <w:divsChild>
            <w:div w:id="1542979750">
              <w:marLeft w:val="0"/>
              <w:marRight w:val="0"/>
              <w:marTop w:val="0"/>
              <w:marBottom w:val="0"/>
              <w:divBdr>
                <w:top w:val="none" w:sz="0" w:space="0" w:color="auto"/>
                <w:left w:val="single" w:sz="24" w:space="9" w:color="04AA6D"/>
                <w:bottom w:val="none" w:sz="0" w:space="0" w:color="auto"/>
                <w:right w:val="none" w:sz="0" w:space="0" w:color="auto"/>
              </w:divBdr>
            </w:div>
          </w:divsChild>
        </w:div>
        <w:div w:id="1791392299">
          <w:marLeft w:val="0"/>
          <w:marRight w:val="0"/>
          <w:marTop w:val="0"/>
          <w:marBottom w:val="0"/>
          <w:divBdr>
            <w:top w:val="none" w:sz="0" w:space="0" w:color="auto"/>
            <w:left w:val="none" w:sz="0" w:space="0" w:color="auto"/>
            <w:bottom w:val="none" w:sz="0" w:space="0" w:color="auto"/>
            <w:right w:val="none" w:sz="0" w:space="0" w:color="auto"/>
          </w:divBdr>
        </w:div>
        <w:div w:id="1025054391">
          <w:marLeft w:val="-300"/>
          <w:marRight w:val="-300"/>
          <w:marTop w:val="360"/>
          <w:marBottom w:val="360"/>
          <w:divBdr>
            <w:top w:val="none" w:sz="0" w:space="0" w:color="auto"/>
            <w:left w:val="none" w:sz="0" w:space="0" w:color="auto"/>
            <w:bottom w:val="none" w:sz="0" w:space="0" w:color="auto"/>
            <w:right w:val="none" w:sz="0" w:space="0" w:color="auto"/>
          </w:divBdr>
          <w:divsChild>
            <w:div w:id="1772317708">
              <w:marLeft w:val="0"/>
              <w:marRight w:val="0"/>
              <w:marTop w:val="0"/>
              <w:marBottom w:val="0"/>
              <w:divBdr>
                <w:top w:val="none" w:sz="0" w:space="0" w:color="auto"/>
                <w:left w:val="single" w:sz="24" w:space="9" w:color="04AA6D"/>
                <w:bottom w:val="none" w:sz="0" w:space="0" w:color="auto"/>
                <w:right w:val="none" w:sz="0" w:space="0" w:color="auto"/>
              </w:divBdr>
            </w:div>
          </w:divsChild>
        </w:div>
        <w:div w:id="1115054579">
          <w:marLeft w:val="-300"/>
          <w:marRight w:val="-300"/>
          <w:marTop w:val="360"/>
          <w:marBottom w:val="360"/>
          <w:divBdr>
            <w:top w:val="none" w:sz="0" w:space="0" w:color="auto"/>
            <w:left w:val="none" w:sz="0" w:space="0" w:color="auto"/>
            <w:bottom w:val="none" w:sz="0" w:space="0" w:color="auto"/>
            <w:right w:val="none" w:sz="0" w:space="0" w:color="auto"/>
          </w:divBdr>
          <w:divsChild>
            <w:div w:id="1893805578">
              <w:marLeft w:val="0"/>
              <w:marRight w:val="0"/>
              <w:marTop w:val="0"/>
              <w:marBottom w:val="0"/>
              <w:divBdr>
                <w:top w:val="none" w:sz="0" w:space="0" w:color="auto"/>
                <w:left w:val="single" w:sz="24" w:space="9" w:color="04AA6D"/>
                <w:bottom w:val="none" w:sz="0" w:space="0" w:color="auto"/>
                <w:right w:val="none" w:sz="0" w:space="0" w:color="auto"/>
              </w:divBdr>
            </w:div>
          </w:divsChild>
        </w:div>
        <w:div w:id="1239051326">
          <w:marLeft w:val="0"/>
          <w:marRight w:val="0"/>
          <w:marTop w:val="0"/>
          <w:marBottom w:val="0"/>
          <w:divBdr>
            <w:top w:val="none" w:sz="0" w:space="0" w:color="auto"/>
            <w:left w:val="none" w:sz="0" w:space="0" w:color="auto"/>
            <w:bottom w:val="none" w:sz="0" w:space="0" w:color="auto"/>
            <w:right w:val="none" w:sz="0" w:space="0" w:color="auto"/>
          </w:divBdr>
        </w:div>
        <w:div w:id="1512142098">
          <w:marLeft w:val="0"/>
          <w:marRight w:val="0"/>
          <w:marTop w:val="0"/>
          <w:marBottom w:val="0"/>
          <w:divBdr>
            <w:top w:val="none" w:sz="0" w:space="0" w:color="auto"/>
            <w:left w:val="none" w:sz="0" w:space="0" w:color="auto"/>
            <w:bottom w:val="none" w:sz="0" w:space="0" w:color="auto"/>
            <w:right w:val="none" w:sz="0" w:space="0" w:color="auto"/>
          </w:divBdr>
        </w:div>
        <w:div w:id="1274360662">
          <w:marLeft w:val="-300"/>
          <w:marRight w:val="-300"/>
          <w:marTop w:val="360"/>
          <w:marBottom w:val="360"/>
          <w:divBdr>
            <w:top w:val="none" w:sz="0" w:space="0" w:color="auto"/>
            <w:left w:val="none" w:sz="0" w:space="0" w:color="auto"/>
            <w:bottom w:val="none" w:sz="0" w:space="0" w:color="auto"/>
            <w:right w:val="none" w:sz="0" w:space="0" w:color="auto"/>
          </w:divBdr>
          <w:divsChild>
            <w:div w:id="1754089098">
              <w:marLeft w:val="0"/>
              <w:marRight w:val="0"/>
              <w:marTop w:val="0"/>
              <w:marBottom w:val="0"/>
              <w:divBdr>
                <w:top w:val="none" w:sz="0" w:space="0" w:color="auto"/>
                <w:left w:val="single" w:sz="24" w:space="9" w:color="04AA6D"/>
                <w:bottom w:val="none" w:sz="0" w:space="0" w:color="auto"/>
                <w:right w:val="none" w:sz="0" w:space="0" w:color="auto"/>
              </w:divBdr>
            </w:div>
          </w:divsChild>
        </w:div>
        <w:div w:id="419449277">
          <w:marLeft w:val="-300"/>
          <w:marRight w:val="-300"/>
          <w:marTop w:val="360"/>
          <w:marBottom w:val="360"/>
          <w:divBdr>
            <w:top w:val="none" w:sz="0" w:space="0" w:color="auto"/>
            <w:left w:val="none" w:sz="0" w:space="0" w:color="auto"/>
            <w:bottom w:val="none" w:sz="0" w:space="0" w:color="auto"/>
            <w:right w:val="none" w:sz="0" w:space="0" w:color="auto"/>
          </w:divBdr>
          <w:divsChild>
            <w:div w:id="21412617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9425591">
      <w:bodyDiv w:val="1"/>
      <w:marLeft w:val="0"/>
      <w:marRight w:val="0"/>
      <w:marTop w:val="0"/>
      <w:marBottom w:val="0"/>
      <w:divBdr>
        <w:top w:val="none" w:sz="0" w:space="0" w:color="auto"/>
        <w:left w:val="none" w:sz="0" w:space="0" w:color="auto"/>
        <w:bottom w:val="none" w:sz="0" w:space="0" w:color="auto"/>
        <w:right w:val="none" w:sz="0" w:space="0" w:color="auto"/>
      </w:divBdr>
      <w:divsChild>
        <w:div w:id="833379250">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 w:id="1906840440">
      <w:bodyDiv w:val="1"/>
      <w:marLeft w:val="0"/>
      <w:marRight w:val="0"/>
      <w:marTop w:val="0"/>
      <w:marBottom w:val="0"/>
      <w:divBdr>
        <w:top w:val="none" w:sz="0" w:space="0" w:color="auto"/>
        <w:left w:val="none" w:sz="0" w:space="0" w:color="auto"/>
        <w:bottom w:val="none" w:sz="0" w:space="0" w:color="auto"/>
        <w:right w:val="none" w:sz="0" w:space="0" w:color="auto"/>
      </w:divBdr>
      <w:divsChild>
        <w:div w:id="875777156">
          <w:marLeft w:val="0"/>
          <w:marRight w:val="0"/>
          <w:marTop w:val="0"/>
          <w:marBottom w:val="134"/>
          <w:divBdr>
            <w:top w:val="single" w:sz="6" w:space="0" w:color="D5DDC6"/>
            <w:left w:val="single" w:sz="24" w:space="0" w:color="66BB55"/>
            <w:bottom w:val="single" w:sz="6" w:space="0" w:color="D5DDC6"/>
            <w:right w:val="single" w:sz="6" w:space="0" w:color="D5DDC6"/>
          </w:divBdr>
        </w:div>
        <w:div w:id="813792247">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913662191">
      <w:bodyDiv w:val="1"/>
      <w:marLeft w:val="0"/>
      <w:marRight w:val="0"/>
      <w:marTop w:val="0"/>
      <w:marBottom w:val="0"/>
      <w:divBdr>
        <w:top w:val="none" w:sz="0" w:space="0" w:color="auto"/>
        <w:left w:val="none" w:sz="0" w:space="0" w:color="auto"/>
        <w:bottom w:val="none" w:sz="0" w:space="0" w:color="auto"/>
        <w:right w:val="none" w:sz="0" w:space="0" w:color="auto"/>
      </w:divBdr>
      <w:divsChild>
        <w:div w:id="696810119">
          <w:marLeft w:val="0"/>
          <w:marRight w:val="0"/>
          <w:marTop w:val="0"/>
          <w:marBottom w:val="0"/>
          <w:divBdr>
            <w:top w:val="none" w:sz="0" w:space="0" w:color="auto"/>
            <w:left w:val="none" w:sz="0" w:space="0" w:color="auto"/>
            <w:bottom w:val="none" w:sz="0" w:space="0" w:color="auto"/>
            <w:right w:val="none" w:sz="0" w:space="0" w:color="auto"/>
          </w:divBdr>
        </w:div>
        <w:div w:id="1823305145">
          <w:marLeft w:val="-300"/>
          <w:marRight w:val="-300"/>
          <w:marTop w:val="360"/>
          <w:marBottom w:val="360"/>
          <w:divBdr>
            <w:top w:val="none" w:sz="0" w:space="0" w:color="auto"/>
            <w:left w:val="none" w:sz="0" w:space="0" w:color="auto"/>
            <w:bottom w:val="none" w:sz="0" w:space="0" w:color="auto"/>
            <w:right w:val="none" w:sz="0" w:space="0" w:color="auto"/>
          </w:divBdr>
          <w:divsChild>
            <w:div w:id="12614457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0712090">
      <w:bodyDiv w:val="1"/>
      <w:marLeft w:val="0"/>
      <w:marRight w:val="0"/>
      <w:marTop w:val="0"/>
      <w:marBottom w:val="0"/>
      <w:divBdr>
        <w:top w:val="none" w:sz="0" w:space="0" w:color="auto"/>
        <w:left w:val="none" w:sz="0" w:space="0" w:color="auto"/>
        <w:bottom w:val="none" w:sz="0" w:space="0" w:color="auto"/>
        <w:right w:val="none" w:sz="0" w:space="0" w:color="auto"/>
      </w:divBdr>
      <w:divsChild>
        <w:div w:id="2098205416">
          <w:marLeft w:val="0"/>
          <w:marRight w:val="0"/>
          <w:marTop w:val="0"/>
          <w:marBottom w:val="134"/>
          <w:divBdr>
            <w:top w:val="single" w:sz="6" w:space="0" w:color="D5DDC6"/>
            <w:left w:val="single" w:sz="24" w:space="0" w:color="66BB55"/>
            <w:bottom w:val="single" w:sz="6" w:space="0" w:color="D5DDC6"/>
            <w:right w:val="single" w:sz="6" w:space="0" w:color="D5DDC6"/>
          </w:divBdr>
        </w:div>
        <w:div w:id="41551598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2111242991">
      <w:bodyDiv w:val="1"/>
      <w:marLeft w:val="0"/>
      <w:marRight w:val="0"/>
      <w:marTop w:val="0"/>
      <w:marBottom w:val="0"/>
      <w:divBdr>
        <w:top w:val="none" w:sz="0" w:space="0" w:color="auto"/>
        <w:left w:val="none" w:sz="0" w:space="0" w:color="auto"/>
        <w:bottom w:val="none" w:sz="0" w:space="0" w:color="auto"/>
        <w:right w:val="none" w:sz="0" w:space="0" w:color="auto"/>
      </w:divBdr>
      <w:divsChild>
        <w:div w:id="1176579489">
          <w:marLeft w:val="0"/>
          <w:marRight w:val="0"/>
          <w:marTop w:val="0"/>
          <w:marBottom w:val="134"/>
          <w:divBdr>
            <w:top w:val="single" w:sz="6" w:space="0" w:color="D5DDC6"/>
            <w:left w:val="single" w:sz="24" w:space="0" w:color="66BB55"/>
            <w:bottom w:val="single" w:sz="6" w:space="0" w:color="D5DDC6"/>
            <w:right w:val="single" w:sz="6" w:space="0" w:color="D5DDC6"/>
          </w:divBdr>
        </w:div>
        <w:div w:id="217516546">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ql/first-normal-form.htm" TargetMode="External"/><Relationship Id="rId18" Type="http://schemas.openxmlformats.org/officeDocument/2006/relationships/hyperlink" Target="https://search.oracle.com/search/search?group=MySQL&amp;q=DROP" TargetMode="External"/><Relationship Id="rId26" Type="http://schemas.openxmlformats.org/officeDocument/2006/relationships/hyperlink" Target="mailto:janetjones@yagoo.cm" TargetMode="External"/><Relationship Id="rId39" Type="http://schemas.openxmlformats.org/officeDocument/2006/relationships/hyperlink" Target="https://www.w3schools.com/spaces/" TargetMode="External"/><Relationship Id="rId21" Type="http://schemas.openxmlformats.org/officeDocument/2006/relationships/hyperlink" Target="https://www.mysqltutorial.org/mysql-delete-statement.aspx" TargetMode="External"/><Relationship Id="rId34" Type="http://schemas.openxmlformats.org/officeDocument/2006/relationships/hyperlink" Target="https://www.w3schools.com/sql/sql_primarykey.asp" TargetMode="External"/><Relationship Id="rId42" Type="http://schemas.openxmlformats.org/officeDocument/2006/relationships/hyperlink" Target="https://www.mysqltutorial.org/mysql-where/" TargetMode="External"/><Relationship Id="rId47" Type="http://schemas.openxmlformats.org/officeDocument/2006/relationships/hyperlink" Target="https://www.mysqltutorial.org/mysql-basics/mysql-in/" TargetMode="External"/><Relationship Id="rId50" Type="http://schemas.openxmlformats.org/officeDocument/2006/relationships/hyperlink" Target="https://www.mysqltutorial.org/mysql-temporary-table/" TargetMode="External"/><Relationship Id="rId55" Type="http://schemas.openxmlformats.org/officeDocument/2006/relationships/image" Target="media/image7.png"/><Relationship Id="rId7" Type="http://schemas.openxmlformats.org/officeDocument/2006/relationships/hyperlink" Target="https://www.tutorialspoint.com/sql/sql-default.htm" TargetMode="External"/><Relationship Id="rId2" Type="http://schemas.openxmlformats.org/officeDocument/2006/relationships/numbering" Target="numbering.xml"/><Relationship Id="rId16" Type="http://schemas.openxmlformats.org/officeDocument/2006/relationships/hyperlink" Target="https://search.oracle.com/search/search?group=MySQL&amp;q=ALTER" TargetMode="External"/><Relationship Id="rId29" Type="http://schemas.openxmlformats.org/officeDocument/2006/relationships/hyperlink" Target="mailto:janetjones@yagoo.cm" TargetMode="External"/><Relationship Id="rId11" Type="http://schemas.openxmlformats.org/officeDocument/2006/relationships/hyperlink" Target="https://www.tutorialspoint.com/sql/sql-check.htm" TargetMode="External"/><Relationship Id="rId24" Type="http://schemas.openxmlformats.org/officeDocument/2006/relationships/hyperlink" Target="https://www.mysqltutorial.org/mysql-create-table/" TargetMode="External"/><Relationship Id="rId32" Type="http://schemas.openxmlformats.org/officeDocument/2006/relationships/hyperlink" Target="https://www.w3schools.com/sql/sql_notnull.asp" TargetMode="External"/><Relationship Id="rId37" Type="http://schemas.openxmlformats.org/officeDocument/2006/relationships/hyperlink" Target="https://www.w3schools.com/sql/sql_default.asp" TargetMode="External"/><Relationship Id="rId40" Type="http://schemas.openxmlformats.org/officeDocument/2006/relationships/hyperlink" Target="https://www.mysqltutorial.org/mysql-sample-database.aspx" TargetMode="External"/><Relationship Id="rId45" Type="http://schemas.openxmlformats.org/officeDocument/2006/relationships/image" Target="media/image4.png"/><Relationship Id="rId53" Type="http://schemas.openxmlformats.org/officeDocument/2006/relationships/hyperlink" Target="https://www.mysqltutorial.org/mysql-min/" TargetMode="External"/><Relationship Id="rId58"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search.oracle.com/search/search?group=MySQL&amp;q=COLUMN" TargetMode="External"/><Relationship Id="rId14" Type="http://schemas.openxmlformats.org/officeDocument/2006/relationships/hyperlink" Target="https://www.tutorialspoint.com/sql/second-normal-form.htm" TargetMode="External"/><Relationship Id="rId22" Type="http://schemas.openxmlformats.org/officeDocument/2006/relationships/hyperlink" Target="https://www.mysqltutorial.org/mysql-where/" TargetMode="External"/><Relationship Id="rId27" Type="http://schemas.openxmlformats.org/officeDocument/2006/relationships/hyperlink" Target="mailto:jj@fstreet.com" TargetMode="External"/><Relationship Id="rId30" Type="http://schemas.openxmlformats.org/officeDocument/2006/relationships/hyperlink" Target="mailto:jj@fstreet.com" TargetMode="External"/><Relationship Id="rId35" Type="http://schemas.openxmlformats.org/officeDocument/2006/relationships/hyperlink" Target="https://www.w3schools.com/sql/sql_foreignkey.asp" TargetMode="External"/><Relationship Id="rId43" Type="http://schemas.openxmlformats.org/officeDocument/2006/relationships/hyperlink" Target="https://www.mysqltutorial.org/tryit/query/mysql-subquery/" TargetMode="External"/><Relationship Id="rId48" Type="http://schemas.openxmlformats.org/officeDocument/2006/relationships/image" Target="media/image5.png"/><Relationship Id="rId56" Type="http://schemas.openxmlformats.org/officeDocument/2006/relationships/image" Target="media/image8.png"/><Relationship Id="rId8" Type="http://schemas.openxmlformats.org/officeDocument/2006/relationships/hyperlink" Target="https://www.tutorialspoint.com/sql/sql-unique.htm" TargetMode="External"/><Relationship Id="rId51" Type="http://schemas.openxmlformats.org/officeDocument/2006/relationships/hyperlink" Target="https://www.mysqltutorial.org/mysql-derived-table/" TargetMode="External"/><Relationship Id="rId3" Type="http://schemas.openxmlformats.org/officeDocument/2006/relationships/styles" Target="styles.xml"/><Relationship Id="rId12" Type="http://schemas.openxmlformats.org/officeDocument/2006/relationships/hyperlink" Target="https://www.tutorialspoint.com/sql/sql-index.htm" TargetMode="External"/><Relationship Id="rId17" Type="http://schemas.openxmlformats.org/officeDocument/2006/relationships/hyperlink" Target="https://search.oracle.com/search/search?group=MySQL&amp;q=TABLE" TargetMode="External"/><Relationship Id="rId25" Type="http://schemas.openxmlformats.org/officeDocument/2006/relationships/hyperlink" Target="mailto:janetjones@yagoo.cm" TargetMode="External"/><Relationship Id="rId33" Type="http://schemas.openxmlformats.org/officeDocument/2006/relationships/hyperlink" Target="https://www.w3schools.com/sql/sql_unique.asp" TargetMode="External"/><Relationship Id="rId38" Type="http://schemas.openxmlformats.org/officeDocument/2006/relationships/hyperlink" Target="https://www.w3schools.com/sql/sql_create_index.asp" TargetMode="External"/><Relationship Id="rId46" Type="http://schemas.openxmlformats.org/officeDocument/2006/relationships/hyperlink" Target="https://www.mysqltutorial.org/mysql-basics/mysql-in/" TargetMode="External"/><Relationship Id="rId59" Type="http://schemas.openxmlformats.org/officeDocument/2006/relationships/image" Target="media/image11.gif"/><Relationship Id="rId20" Type="http://schemas.openxmlformats.org/officeDocument/2006/relationships/image" Target="media/image1.png"/><Relationship Id="rId41" Type="http://schemas.openxmlformats.org/officeDocument/2006/relationships/image" Target="media/image2.png"/><Relationship Id="rId54" Type="http://schemas.openxmlformats.org/officeDocument/2006/relationships/hyperlink" Target="https://www.mysqltutorial.org/mysql-av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utorialspoint.com/sql/sql-not-null.htm" TargetMode="External"/><Relationship Id="rId15" Type="http://schemas.openxmlformats.org/officeDocument/2006/relationships/hyperlink" Target="https://www.tutorialspoint.com/sql/third-normal-form.htm" TargetMode="External"/><Relationship Id="rId23" Type="http://schemas.openxmlformats.org/officeDocument/2006/relationships/hyperlink" Target="https://www.mysqltutorial.org/mysql-drop-table" TargetMode="External"/><Relationship Id="rId28" Type="http://schemas.openxmlformats.org/officeDocument/2006/relationships/hyperlink" Target="mailto:rm@tstreet.com" TargetMode="External"/><Relationship Id="rId36" Type="http://schemas.openxmlformats.org/officeDocument/2006/relationships/hyperlink" Target="https://www.w3schools.com/sql/sql_check.asp" TargetMode="External"/><Relationship Id="rId49" Type="http://schemas.openxmlformats.org/officeDocument/2006/relationships/image" Target="media/image6.png"/><Relationship Id="rId57" Type="http://schemas.openxmlformats.org/officeDocument/2006/relationships/image" Target="media/image9.gif"/><Relationship Id="rId10" Type="http://schemas.openxmlformats.org/officeDocument/2006/relationships/hyperlink" Target="https://www.tutorialspoint.com/sql/sql-foreign-key.htm" TargetMode="External"/><Relationship Id="rId31" Type="http://schemas.openxmlformats.org/officeDocument/2006/relationships/hyperlink" Target="https://www.mysqltutorial.org/mysql-select-statement-query-data.aspx" TargetMode="External"/><Relationship Id="rId44" Type="http://schemas.openxmlformats.org/officeDocument/2006/relationships/image" Target="media/image3.png"/><Relationship Id="rId52" Type="http://schemas.openxmlformats.org/officeDocument/2006/relationships/hyperlink" Target="https://www.mysqltutorial.org/mysql-max-function/" TargetMode="External"/><Relationship Id="rId60"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hyperlink" Target="https://www.tutorialspoint.com/sql/sql-primary-ke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8E0AC-AE4D-45F7-B1B9-BABF0610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42928</TotalTime>
  <Pages>114</Pages>
  <Words>10985</Words>
  <Characters>62617</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dc:creator>
  <cp:keywords/>
  <dc:description/>
  <cp:lastModifiedBy>jayanth vellingiri</cp:lastModifiedBy>
  <cp:revision>132</cp:revision>
  <dcterms:created xsi:type="dcterms:W3CDTF">2020-01-11T09:21:00Z</dcterms:created>
  <dcterms:modified xsi:type="dcterms:W3CDTF">2024-07-03T05:27:00Z</dcterms:modified>
</cp:coreProperties>
</file>